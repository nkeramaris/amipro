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89913E" w14:textId="77777777" w:rsidR="00791CEE" w:rsidRPr="00A35249" w:rsidRDefault="006F515D" w:rsidP="007F4BDD">
      <w:pPr>
        <w:widowControl/>
        <w:jc w:val="center"/>
        <w:rPr>
          <w:rFonts w:ascii="Times New Roman" w:hAnsi="Times New Roman"/>
          <w:b/>
          <w:bCs/>
          <w:sz w:val="28"/>
          <w:szCs w:val="28"/>
        </w:rPr>
      </w:pPr>
      <w:r>
        <w:rPr>
          <w:rFonts w:ascii="Times New Roman" w:hAnsi="Times New Roman"/>
          <w:b/>
          <w:bCs/>
          <w:smallCaps/>
          <w:sz w:val="28"/>
          <w:szCs w:val="28"/>
        </w:rPr>
        <w:t>NN</w:t>
      </w:r>
      <w:r w:rsidR="00121E06">
        <w:rPr>
          <w:rFonts w:ascii="Times New Roman" w:hAnsi="Times New Roman"/>
          <w:b/>
          <w:bCs/>
          <w:smallCaps/>
          <w:sz w:val="28"/>
          <w:szCs w:val="28"/>
        </w:rPr>
        <w:t>,</w:t>
      </w:r>
      <w:r w:rsidR="00121E06">
        <w:rPr>
          <w:rFonts w:ascii="Times New Roman" w:hAnsi="Times New Roman"/>
          <w:b/>
          <w:bCs/>
          <w:smallCaps/>
          <w:sz w:val="28"/>
          <w:szCs w:val="28"/>
        </w:rPr>
        <w:t xml:space="preserve"> LLC</w:t>
      </w:r>
      <w:r w:rsidR="00A35249" w:rsidRPr="00A35249">
        <w:rPr>
          <w:rFonts w:ascii="Times New Roman" w:hAnsi="Times New Roman"/>
          <w:b/>
          <w:bCs/>
          <w:sz w:val="28"/>
          <w:szCs w:val="28"/>
        </w:rPr>
        <w:t xml:space="preserve"> </w:t>
      </w:r>
    </w:p>
    <w:p w14:paraId="2B95BD22" w14:textId="77777777" w:rsidR="00791CEE" w:rsidRPr="007D1979" w:rsidRDefault="00791CEE" w:rsidP="007F4BDD">
      <w:pPr>
        <w:widowControl/>
        <w:jc w:val="center"/>
        <w:rPr>
          <w:rFonts w:ascii="Times New Roman" w:hAnsi="Times New Roman"/>
          <w:b/>
          <w:bCs/>
        </w:rPr>
      </w:pPr>
    </w:p>
    <w:p w14:paraId="2A859160" w14:textId="77777777" w:rsidR="00791CEE" w:rsidRPr="007D1979" w:rsidRDefault="00181500" w:rsidP="007F4BDD">
      <w:pPr>
        <w:widowControl/>
        <w:jc w:val="both"/>
        <w:rPr>
          <w:rFonts w:ascii="Times New Roman" w:hAnsi="Times New Roman"/>
        </w:rPr>
      </w:pPr>
      <w:r>
        <w:rPr>
          <w:rFonts w:ascii="Times New Roman" w:hAnsi="Times New Roman"/>
          <w:b/>
          <w:bCs/>
          <w:smallCaps/>
        </w:rPr>
        <w:tab/>
      </w:r>
      <w:r w:rsidRPr="00181500">
        <w:rPr>
          <w:rFonts w:ascii="Times New Roman" w:hAnsi="Times New Roman"/>
          <w:b/>
          <w:bCs/>
          <w:smallCaps/>
        </w:rPr>
        <w:t>Operating Agreement</w:t>
      </w:r>
      <w:r>
        <w:rPr>
          <w:rFonts w:ascii="Times New Roman" w:hAnsi="Times New Roman"/>
          <w:b/>
          <w:bCs/>
        </w:rPr>
        <w:t xml:space="preserve"> </w:t>
      </w:r>
      <w:r w:rsidR="00CF1401">
        <w:rPr>
          <w:rFonts w:ascii="Times New Roman" w:hAnsi="Times New Roman"/>
          <w:bCs/>
        </w:rPr>
        <w:t xml:space="preserve">of </w:t>
      </w:r>
      <w:r w:rsidR="006F515D">
        <w:rPr>
          <w:rFonts w:ascii="Times New Roman" w:hAnsi="Times New Roman"/>
          <w:b/>
          <w:bCs/>
        </w:rPr>
        <w:t>NN</w:t>
      </w:r>
      <w:r w:rsidR="00121E06">
        <w:rPr>
          <w:rFonts w:ascii="Times New Roman" w:hAnsi="Times New Roman"/>
          <w:b/>
          <w:bCs/>
        </w:rPr>
        <w:t>,</w:t>
      </w:r>
      <w:r w:rsidR="00121E06">
        <w:rPr>
          <w:rFonts w:ascii="Times New Roman" w:hAnsi="Times New Roman"/>
          <w:b/>
          <w:bCs/>
        </w:rPr>
        <w:t xml:space="preserve"> LLC</w:t>
      </w:r>
      <w:r w:rsidR="00791CEE" w:rsidRPr="007D1979">
        <w:rPr>
          <w:rFonts w:ascii="Times New Roman" w:hAnsi="Times New Roman"/>
        </w:rPr>
        <w:t>,</w:t>
      </w:r>
      <w:r w:rsidR="00AD0158">
        <w:rPr>
          <w:rFonts w:ascii="Times New Roman" w:hAnsi="Times New Roman"/>
        </w:rPr>
        <w:t xml:space="preserve"> </w:t>
      </w:r>
      <w:r w:rsidR="004F4298">
        <w:rPr>
          <w:rFonts w:ascii="Times New Roman" w:hAnsi="Times New Roman"/>
        </w:rPr>
        <w:t>a Massachusetts</w:t>
      </w:r>
      <w:r>
        <w:rPr>
          <w:rFonts w:ascii="Times New Roman" w:hAnsi="Times New Roman"/>
        </w:rPr>
        <w:t xml:space="preserve"> limited liability company (the </w:t>
      </w:r>
      <w:r>
        <w:rPr>
          <w:rFonts w:ascii="Times New Roman" w:hAnsi="Times New Roman"/>
          <w:i/>
        </w:rPr>
        <w:t>“</w:t>
      </w:r>
      <w:r w:rsidRPr="00181500">
        <w:rPr>
          <w:rFonts w:ascii="Times New Roman" w:hAnsi="Times New Roman"/>
          <w:i/>
        </w:rPr>
        <w:t>Company</w:t>
      </w:r>
      <w:r>
        <w:rPr>
          <w:rFonts w:ascii="Times New Roman" w:hAnsi="Times New Roman"/>
          <w:i/>
        </w:rPr>
        <w:t>”</w:t>
      </w:r>
      <w:r>
        <w:rPr>
          <w:rFonts w:ascii="Times New Roman" w:hAnsi="Times New Roman"/>
        </w:rPr>
        <w:t>)</w:t>
      </w:r>
      <w:r w:rsidR="00CF1401">
        <w:rPr>
          <w:rFonts w:ascii="Times New Roman" w:hAnsi="Times New Roman"/>
        </w:rPr>
        <w:t>, dated</w:t>
      </w:r>
      <w:r w:rsidR="00AD0158">
        <w:rPr>
          <w:rFonts w:ascii="Times New Roman" w:hAnsi="Times New Roman"/>
        </w:rPr>
        <w:t xml:space="preserve"> as of the ______ day of </w:t>
      </w:r>
      <w:r w:rsidR="007F4BDD">
        <w:rPr>
          <w:rFonts w:ascii="Times New Roman" w:hAnsi="Times New Roman"/>
        </w:rPr>
        <w:t>______________</w:t>
      </w:r>
      <w:r w:rsidR="00791CEE" w:rsidRPr="007D1979">
        <w:rPr>
          <w:rFonts w:ascii="Times New Roman" w:hAnsi="Times New Roman"/>
        </w:rPr>
        <w:t xml:space="preserve">, </w:t>
      </w:r>
      <w:r w:rsidR="00E57EF1">
        <w:rPr>
          <w:rFonts w:ascii="Times New Roman" w:hAnsi="Times New Roman"/>
        </w:rPr>
        <w:t>201</w:t>
      </w:r>
      <w:r w:rsidR="004F4298">
        <w:rPr>
          <w:rFonts w:ascii="Times New Roman" w:hAnsi="Times New Roman"/>
        </w:rPr>
        <w:t>7</w:t>
      </w:r>
      <w:ins w:id="0" w:author="Nicko" w:date="2010-09-20T15:58:00Z">
        <w:r w:rsidR="00791CEE" w:rsidRPr="007D1979">
          <w:rPr>
            <w:rFonts w:ascii="Times New Roman" w:hAnsi="Times New Roman"/>
          </w:rPr>
          <w:t>,</w:t>
        </w:r>
      </w:ins>
      <w:r w:rsidR="00791CEE" w:rsidRPr="007D1979">
        <w:rPr>
          <w:rFonts w:ascii="Times New Roman" w:hAnsi="Times New Roman"/>
        </w:rPr>
        <w:t xml:space="preserve"> by and among the persons identified as Members on </w:t>
      </w:r>
      <w:r w:rsidR="00791CEE" w:rsidRPr="008A038B">
        <w:rPr>
          <w:rFonts w:ascii="Times New Roman" w:hAnsi="Times New Roman"/>
          <w:b/>
        </w:rPr>
        <w:t>Schedule A</w:t>
      </w:r>
      <w:r w:rsidR="00791CEE" w:rsidRPr="007D1979">
        <w:rPr>
          <w:rFonts w:ascii="Times New Roman" w:hAnsi="Times New Roman"/>
        </w:rPr>
        <w:t xml:space="preserve"> (each </w:t>
      </w:r>
      <w:r>
        <w:rPr>
          <w:rFonts w:ascii="Times New Roman" w:hAnsi="Times New Roman"/>
        </w:rPr>
        <w:t xml:space="preserve">a </w:t>
      </w:r>
      <w:r w:rsidRPr="00EC6FF2">
        <w:rPr>
          <w:rFonts w:ascii="Times New Roman" w:hAnsi="Times New Roman"/>
          <w:i/>
        </w:rPr>
        <w:t>“Member”</w:t>
      </w:r>
      <w:r w:rsidR="00791CEE" w:rsidRPr="007D1979">
        <w:rPr>
          <w:rFonts w:ascii="Times New Roman" w:hAnsi="Times New Roman"/>
        </w:rPr>
        <w:t xml:space="preserve"> and collectively </w:t>
      </w:r>
      <w:r>
        <w:rPr>
          <w:rFonts w:ascii="Times New Roman" w:hAnsi="Times New Roman"/>
        </w:rPr>
        <w:t xml:space="preserve">the </w:t>
      </w:r>
      <w:r w:rsidRPr="00EC6FF2">
        <w:rPr>
          <w:rFonts w:ascii="Times New Roman" w:hAnsi="Times New Roman"/>
          <w:i/>
        </w:rPr>
        <w:t>“</w:t>
      </w:r>
      <w:r w:rsidR="00791CEE" w:rsidRPr="00EC6FF2">
        <w:rPr>
          <w:rFonts w:ascii="Times New Roman" w:hAnsi="Times New Roman"/>
          <w:i/>
        </w:rPr>
        <w:t>Members</w:t>
      </w:r>
      <w:r w:rsidRPr="00EC6FF2">
        <w:rPr>
          <w:rFonts w:ascii="Times New Roman" w:hAnsi="Times New Roman"/>
          <w:i/>
        </w:rPr>
        <w:t>”</w:t>
      </w:r>
      <w:r w:rsidR="00791CEE" w:rsidRPr="007D1979">
        <w:rPr>
          <w:rFonts w:ascii="Times New Roman" w:hAnsi="Times New Roman"/>
        </w:rPr>
        <w:t xml:space="preserve">) and each </w:t>
      </w:r>
      <w:r w:rsidR="00EC6FF2">
        <w:rPr>
          <w:rFonts w:ascii="Times New Roman" w:hAnsi="Times New Roman"/>
        </w:rPr>
        <w:t>person</w:t>
      </w:r>
      <w:r w:rsidR="00791CEE" w:rsidRPr="007D1979">
        <w:rPr>
          <w:rFonts w:ascii="Times New Roman" w:hAnsi="Times New Roman"/>
        </w:rPr>
        <w:t xml:space="preserve"> identified as </w:t>
      </w:r>
      <w:r w:rsidR="008A038B">
        <w:rPr>
          <w:rFonts w:ascii="Times New Roman" w:hAnsi="Times New Roman"/>
        </w:rPr>
        <w:t xml:space="preserve">a </w:t>
      </w:r>
      <w:bookmarkStart w:id="1" w:name="_GoBack"/>
      <w:bookmarkEnd w:id="1"/>
      <w:r w:rsidR="00791CEE" w:rsidRPr="007D1979">
        <w:rPr>
          <w:rFonts w:ascii="Times New Roman" w:hAnsi="Times New Roman"/>
        </w:rPr>
        <w:t xml:space="preserve">Manager on </w:t>
      </w:r>
      <w:r w:rsidR="00791CEE" w:rsidRPr="008A038B">
        <w:rPr>
          <w:rFonts w:ascii="Times New Roman" w:hAnsi="Times New Roman"/>
          <w:b/>
        </w:rPr>
        <w:t>Schedule A</w:t>
      </w:r>
      <w:r w:rsidR="008A038B">
        <w:rPr>
          <w:rFonts w:ascii="Times New Roman" w:hAnsi="Times New Roman"/>
        </w:rPr>
        <w:t xml:space="preserve"> (such person or persons</w:t>
      </w:r>
      <w:r w:rsidR="00791CEE" w:rsidRPr="007D1979">
        <w:rPr>
          <w:rFonts w:ascii="Times New Roman" w:hAnsi="Times New Roman"/>
        </w:rPr>
        <w:t xml:space="preserve"> individu</w:t>
      </w:r>
      <w:r w:rsidR="00791CEE" w:rsidRPr="007D1979">
        <w:rPr>
          <w:rFonts w:ascii="Times New Roman" w:hAnsi="Times New Roman"/>
        </w:rPr>
        <w:softHyphen/>
        <w:t xml:space="preserve">ally and collectively </w:t>
      </w:r>
      <w:r w:rsidR="008A038B">
        <w:rPr>
          <w:rFonts w:ascii="Times New Roman" w:hAnsi="Times New Roman"/>
        </w:rPr>
        <w:t xml:space="preserve">the </w:t>
      </w:r>
      <w:r w:rsidRPr="008A038B">
        <w:rPr>
          <w:rFonts w:ascii="Times New Roman" w:hAnsi="Times New Roman"/>
          <w:i/>
        </w:rPr>
        <w:t>“</w:t>
      </w:r>
      <w:r w:rsidR="00791CEE" w:rsidRPr="008A038B">
        <w:rPr>
          <w:rFonts w:ascii="Times New Roman" w:hAnsi="Times New Roman"/>
          <w:i/>
        </w:rPr>
        <w:t>Manager</w:t>
      </w:r>
      <w:r w:rsidR="008A038B" w:rsidRPr="008A038B">
        <w:rPr>
          <w:rFonts w:ascii="Times New Roman" w:hAnsi="Times New Roman"/>
          <w:i/>
        </w:rPr>
        <w:t>,</w:t>
      </w:r>
      <w:r w:rsidRPr="008A038B">
        <w:rPr>
          <w:rFonts w:ascii="Times New Roman" w:hAnsi="Times New Roman"/>
          <w:i/>
        </w:rPr>
        <w:t>”</w:t>
      </w:r>
      <w:r w:rsidR="00791CEE" w:rsidRPr="007D1979">
        <w:rPr>
          <w:rFonts w:ascii="Times New Roman" w:hAnsi="Times New Roman"/>
        </w:rPr>
        <w:t xml:space="preserve"> unless the </w:t>
      </w:r>
      <w:r w:rsidR="00EC6FF2">
        <w:rPr>
          <w:rFonts w:ascii="Times New Roman" w:hAnsi="Times New Roman"/>
        </w:rPr>
        <w:t>context</w:t>
      </w:r>
      <w:r w:rsidR="00791CEE" w:rsidRPr="007D1979">
        <w:rPr>
          <w:rFonts w:ascii="Times New Roman" w:hAnsi="Times New Roman"/>
        </w:rPr>
        <w:t xml:space="preserve"> otherwise requires).</w:t>
      </w:r>
    </w:p>
    <w:p w14:paraId="6126E96A" w14:textId="77777777" w:rsidR="00791CEE" w:rsidRPr="007D1979" w:rsidRDefault="00791CEE" w:rsidP="007F4BDD">
      <w:pPr>
        <w:widowControl/>
        <w:jc w:val="both"/>
        <w:rPr>
          <w:rFonts w:ascii="Times New Roman" w:hAnsi="Times New Roman"/>
        </w:rPr>
      </w:pPr>
    </w:p>
    <w:p w14:paraId="2CD563AC" w14:textId="77777777" w:rsidR="00791CEE" w:rsidRPr="007D1979" w:rsidRDefault="00EC6FF2" w:rsidP="007F4BDD">
      <w:pPr>
        <w:widowControl/>
        <w:jc w:val="both"/>
        <w:rPr>
          <w:rFonts w:ascii="Times New Roman" w:hAnsi="Times New Roman"/>
        </w:rPr>
      </w:pPr>
      <w:r>
        <w:rPr>
          <w:rFonts w:ascii="Times New Roman" w:hAnsi="Times New Roman"/>
          <w:b/>
          <w:bCs/>
        </w:rPr>
        <w:tab/>
      </w:r>
      <w:r w:rsidR="00791CEE" w:rsidRPr="007D1979">
        <w:rPr>
          <w:rFonts w:ascii="Times New Roman" w:hAnsi="Times New Roman"/>
          <w:b/>
          <w:bCs/>
        </w:rPr>
        <w:t>WHEREAS</w:t>
      </w:r>
      <w:r w:rsidR="00791CEE" w:rsidRPr="007D1979">
        <w:rPr>
          <w:rFonts w:ascii="Times New Roman" w:hAnsi="Times New Roman"/>
        </w:rPr>
        <w:t xml:space="preserve">, </w:t>
      </w:r>
      <w:r>
        <w:rPr>
          <w:rFonts w:ascii="Times New Roman" w:hAnsi="Times New Roman"/>
        </w:rPr>
        <w:t>the Company</w:t>
      </w:r>
      <w:r w:rsidR="00791CEE" w:rsidRPr="007D1979">
        <w:rPr>
          <w:rFonts w:ascii="Times New Roman" w:hAnsi="Times New Roman"/>
        </w:rPr>
        <w:t xml:space="preserve"> has been formed pursuant to the Delaware Limited Liability Company Act (the </w:t>
      </w:r>
      <w:ins w:id="2" w:author="Nicko" w:date="2010-09-20T15:58:00Z">
        <w:r w:rsidR="00E57EF1">
          <w:rPr>
            <w:rFonts w:ascii="Times New Roman" w:hAnsi="Times New Roman"/>
          </w:rPr>
          <w:t>“</w:t>
        </w:r>
        <w:r w:rsidR="00791CEE" w:rsidRPr="007D1979">
          <w:rPr>
            <w:rFonts w:ascii="Times New Roman" w:hAnsi="Times New Roman"/>
          </w:rPr>
          <w:t>Act</w:t>
        </w:r>
        <w:r w:rsidR="00E57EF1">
          <w:rPr>
            <w:rFonts w:ascii="Times New Roman" w:hAnsi="Times New Roman"/>
          </w:rPr>
          <w:t>”</w:t>
        </w:r>
        <w:r w:rsidR="00791CEE" w:rsidRPr="007D1979">
          <w:rPr>
            <w:rFonts w:ascii="Times New Roman" w:hAnsi="Times New Roman"/>
          </w:rPr>
          <w:t>)</w:t>
        </w:r>
      </w:ins>
      <w:del w:id="3" w:author="Nicko" w:date="2010-09-20T15:58:00Z">
        <w:r w:rsidR="00791CEE" w:rsidRPr="007D1979">
          <w:rPr>
            <w:rFonts w:ascii="Times New Roman" w:hAnsi="Times New Roman"/>
          </w:rPr>
          <w:sym w:font="WP TypographicSymbols" w:char="0041"/>
        </w:r>
        <w:r w:rsidR="00791CEE" w:rsidRPr="007D1979">
          <w:rPr>
            <w:rFonts w:ascii="Times New Roman" w:hAnsi="Times New Roman"/>
          </w:rPr>
          <w:delText>Act</w:delText>
        </w:r>
        <w:r w:rsidR="00791CEE" w:rsidRPr="007D1979">
          <w:rPr>
            <w:rFonts w:ascii="Times New Roman" w:hAnsi="Times New Roman"/>
          </w:rPr>
          <w:sym w:font="WP TypographicSymbols" w:char="0040"/>
        </w:r>
        <w:r w:rsidR="00791CEE" w:rsidRPr="007D1979">
          <w:rPr>
            <w:rFonts w:ascii="Times New Roman" w:hAnsi="Times New Roman"/>
          </w:rPr>
          <w:delText>)</w:delText>
        </w:r>
      </w:del>
      <w:r w:rsidR="00791CEE" w:rsidRPr="007D1979">
        <w:rPr>
          <w:rFonts w:ascii="Times New Roman" w:hAnsi="Times New Roman"/>
        </w:rPr>
        <w:t xml:space="preserve"> by the filing on </w:t>
      </w:r>
      <w:ins w:id="4" w:author="Nicko" w:date="2010-09-20T15:58:00Z">
        <w:r w:rsidR="00C2378D">
          <w:rPr>
            <w:rFonts w:ascii="Times New Roman" w:hAnsi="Times New Roman"/>
          </w:rPr>
          <w:t>September</w:t>
        </w:r>
        <w:r w:rsidR="007F4BDD" w:rsidRPr="00C2378D">
          <w:rPr>
            <w:rFonts w:ascii="Times New Roman" w:hAnsi="Times New Roman"/>
          </w:rPr>
          <w:t xml:space="preserve"> </w:t>
        </w:r>
        <w:r w:rsidR="00C2378D">
          <w:rPr>
            <w:rFonts w:ascii="Times New Roman" w:hAnsi="Times New Roman"/>
          </w:rPr>
          <w:t>13</w:t>
        </w:r>
        <w:r w:rsidR="00C2378D" w:rsidRPr="00C2378D">
          <w:rPr>
            <w:rFonts w:ascii="Times New Roman" w:hAnsi="Times New Roman"/>
            <w:vertAlign w:val="superscript"/>
          </w:rPr>
          <w:t>th</w:t>
        </w:r>
        <w:r w:rsidR="00791CEE" w:rsidRPr="00C2378D">
          <w:rPr>
            <w:rFonts w:ascii="Times New Roman" w:hAnsi="Times New Roman"/>
          </w:rPr>
          <w:t xml:space="preserve">, </w:t>
        </w:r>
        <w:r w:rsidR="00E57EF1" w:rsidRPr="00C2378D">
          <w:rPr>
            <w:rFonts w:ascii="Times New Roman" w:hAnsi="Times New Roman"/>
          </w:rPr>
          <w:t>2010</w:t>
        </w:r>
      </w:ins>
      <w:del w:id="5" w:author="Nicko" w:date="2010-09-20T15:58:00Z">
        <w:r w:rsidR="007F4BDD">
          <w:rPr>
            <w:rFonts w:ascii="Times New Roman" w:hAnsi="Times New Roman"/>
          </w:rPr>
          <w:delText xml:space="preserve">____________ </w:delText>
        </w:r>
        <w:r w:rsidR="00791CEE" w:rsidRPr="007D1979">
          <w:rPr>
            <w:rFonts w:ascii="Times New Roman" w:hAnsi="Times New Roman"/>
          </w:rPr>
          <w:delText xml:space="preserve">___, </w:delText>
        </w:r>
        <w:r w:rsidR="007F4BDD">
          <w:rPr>
            <w:rFonts w:ascii="Times New Roman" w:hAnsi="Times New Roman"/>
          </w:rPr>
          <w:delText>20___</w:delText>
        </w:r>
      </w:del>
      <w:r w:rsidR="00791CEE" w:rsidRPr="007D1979">
        <w:rPr>
          <w:rFonts w:ascii="Times New Roman" w:hAnsi="Times New Roman"/>
        </w:rPr>
        <w:t xml:space="preserve"> of a Certificate of Formation in the office of the Secretary of</w:t>
      </w:r>
      <w:r>
        <w:rPr>
          <w:rFonts w:ascii="Times New Roman" w:hAnsi="Times New Roman"/>
        </w:rPr>
        <w:t xml:space="preserve"> State of the State of Delaware</w:t>
      </w:r>
      <w:proofErr w:type="gramStart"/>
      <w:r>
        <w:rPr>
          <w:rFonts w:ascii="Times New Roman" w:hAnsi="Times New Roman"/>
        </w:rPr>
        <w:t>;</w:t>
      </w:r>
      <w:proofErr w:type="gramEnd"/>
    </w:p>
    <w:p w14:paraId="115D80FF" w14:textId="77777777" w:rsidR="00791CEE" w:rsidRDefault="00791CEE" w:rsidP="007F4BDD">
      <w:pPr>
        <w:widowControl/>
        <w:jc w:val="both"/>
        <w:rPr>
          <w:rFonts w:ascii="Times New Roman" w:hAnsi="Times New Roman"/>
        </w:rPr>
      </w:pPr>
    </w:p>
    <w:p w14:paraId="4B2A835D" w14:textId="77777777" w:rsidR="00791CEE" w:rsidRPr="007D1979" w:rsidRDefault="00EC6FF2" w:rsidP="007F4BDD">
      <w:pPr>
        <w:widowControl/>
        <w:jc w:val="both"/>
        <w:rPr>
          <w:rFonts w:ascii="Times New Roman" w:hAnsi="Times New Roman"/>
        </w:rPr>
      </w:pPr>
      <w:r>
        <w:rPr>
          <w:rFonts w:ascii="Times New Roman" w:hAnsi="Times New Roman"/>
          <w:b/>
          <w:bCs/>
        </w:rPr>
        <w:tab/>
      </w:r>
      <w:r w:rsidR="00791CEE" w:rsidRPr="007D1979">
        <w:rPr>
          <w:rFonts w:ascii="Times New Roman" w:hAnsi="Times New Roman"/>
          <w:b/>
          <w:bCs/>
        </w:rPr>
        <w:t>WHEREAS</w:t>
      </w:r>
      <w:r w:rsidR="00791CEE" w:rsidRPr="007D1979">
        <w:rPr>
          <w:rFonts w:ascii="Times New Roman" w:hAnsi="Times New Roman"/>
        </w:rPr>
        <w:t xml:space="preserve">, the Manager and the Members wish to set out fully their respective rights, obligations and duties with respect to </w:t>
      </w:r>
      <w:r>
        <w:rPr>
          <w:rFonts w:ascii="Times New Roman" w:hAnsi="Times New Roman"/>
        </w:rPr>
        <w:t>the Company</w:t>
      </w:r>
      <w:r w:rsidR="00791CEE" w:rsidRPr="007D1979">
        <w:rPr>
          <w:rFonts w:ascii="Times New Roman" w:hAnsi="Times New Roman"/>
        </w:rPr>
        <w:t xml:space="preserve"> and its busi</w:t>
      </w:r>
      <w:r w:rsidR="008E5449">
        <w:rPr>
          <w:rFonts w:ascii="Times New Roman" w:hAnsi="Times New Roman"/>
        </w:rPr>
        <w:t>ness, management and operations;</w:t>
      </w:r>
    </w:p>
    <w:p w14:paraId="38FE60A0" w14:textId="77777777" w:rsidR="00791CEE" w:rsidRPr="007D1979" w:rsidRDefault="00791CEE" w:rsidP="007F4BDD">
      <w:pPr>
        <w:widowControl/>
        <w:jc w:val="both"/>
        <w:rPr>
          <w:rFonts w:ascii="Times New Roman" w:hAnsi="Times New Roman"/>
        </w:rPr>
      </w:pPr>
    </w:p>
    <w:p w14:paraId="11CDABCD" w14:textId="77777777" w:rsidR="00791CEE" w:rsidRPr="007D1979" w:rsidRDefault="00EC6FF2" w:rsidP="007F4BDD">
      <w:pPr>
        <w:widowControl/>
        <w:jc w:val="both"/>
        <w:rPr>
          <w:rFonts w:ascii="Times New Roman" w:hAnsi="Times New Roman"/>
        </w:rPr>
      </w:pPr>
      <w:r>
        <w:rPr>
          <w:rFonts w:ascii="Times New Roman" w:hAnsi="Times New Roman"/>
          <w:b/>
          <w:bCs/>
        </w:rPr>
        <w:tab/>
      </w:r>
      <w:r w:rsidR="00791CEE" w:rsidRPr="007D1979">
        <w:rPr>
          <w:rFonts w:ascii="Times New Roman" w:hAnsi="Times New Roman"/>
          <w:b/>
          <w:bCs/>
        </w:rPr>
        <w:t>NOW, THEREFORE</w:t>
      </w:r>
      <w:r w:rsidR="00791CEE" w:rsidRPr="007D1979">
        <w:rPr>
          <w:rFonts w:ascii="Times New Roman" w:hAnsi="Times New Roman"/>
        </w:rPr>
        <w:t>, in consideration of the mutual agreements contained herein, and for other good and valuable consideration, the receipt and sufficiency of which is hereby acknowledged, the parties hereto hereby agree as follows:</w:t>
      </w:r>
    </w:p>
    <w:p w14:paraId="1A448A80" w14:textId="77777777" w:rsidR="00791CEE" w:rsidRPr="007D1979" w:rsidRDefault="00791CEE" w:rsidP="007F4BDD">
      <w:pPr>
        <w:widowControl/>
        <w:jc w:val="both"/>
        <w:rPr>
          <w:rFonts w:ascii="Times New Roman" w:hAnsi="Times New Roman"/>
        </w:rPr>
      </w:pPr>
    </w:p>
    <w:p w14:paraId="52821EB9" w14:textId="77777777" w:rsidR="00791CEE" w:rsidRPr="007D1979" w:rsidRDefault="00791CEE" w:rsidP="007F4BDD">
      <w:pPr>
        <w:widowControl/>
        <w:jc w:val="center"/>
        <w:rPr>
          <w:rFonts w:ascii="Times New Roman" w:hAnsi="Times New Roman"/>
          <w:b/>
          <w:bCs/>
        </w:rPr>
      </w:pPr>
      <w:r w:rsidRPr="007D1979">
        <w:rPr>
          <w:rFonts w:ascii="Times New Roman" w:hAnsi="Times New Roman"/>
          <w:b/>
          <w:bCs/>
        </w:rPr>
        <w:t>ARTICLE I</w:t>
      </w:r>
    </w:p>
    <w:p w14:paraId="64E19152" w14:textId="77777777" w:rsidR="00791CEE" w:rsidRPr="007D1979" w:rsidRDefault="00791CEE" w:rsidP="007F4BDD">
      <w:pPr>
        <w:widowControl/>
        <w:jc w:val="center"/>
        <w:rPr>
          <w:rFonts w:ascii="Times New Roman" w:hAnsi="Times New Roman"/>
        </w:rPr>
      </w:pPr>
      <w:r w:rsidRPr="007D1979">
        <w:rPr>
          <w:rFonts w:ascii="Times New Roman" w:hAnsi="Times New Roman"/>
          <w:b/>
          <w:bCs/>
          <w:u w:val="single"/>
        </w:rPr>
        <w:t>Definitions</w:t>
      </w:r>
    </w:p>
    <w:p w14:paraId="3C90E921" w14:textId="77777777" w:rsidR="00791CEE" w:rsidRPr="007D1979" w:rsidRDefault="00791CEE" w:rsidP="007F4BDD">
      <w:pPr>
        <w:widowControl/>
        <w:jc w:val="center"/>
        <w:rPr>
          <w:rFonts w:ascii="Times New Roman" w:hAnsi="Times New Roman"/>
        </w:rPr>
      </w:pPr>
    </w:p>
    <w:p w14:paraId="1E4C77DF" w14:textId="77777777" w:rsidR="00791CEE" w:rsidRPr="007D1979" w:rsidRDefault="00EC6FF2" w:rsidP="007F4BDD">
      <w:pPr>
        <w:widowControl/>
        <w:jc w:val="both"/>
        <w:rPr>
          <w:rFonts w:ascii="Times New Roman" w:hAnsi="Times New Roman"/>
        </w:rPr>
      </w:pPr>
      <w:r>
        <w:rPr>
          <w:rFonts w:ascii="Times New Roman" w:hAnsi="Times New Roman"/>
        </w:rPr>
        <w:tab/>
      </w:r>
      <w:r w:rsidR="00791CEE" w:rsidRPr="007D1979">
        <w:rPr>
          <w:rFonts w:ascii="Times New Roman" w:hAnsi="Times New Roman"/>
        </w:rPr>
        <w:t xml:space="preserve">The following capitalized terms used in this Agreement </w:t>
      </w:r>
      <w:r>
        <w:rPr>
          <w:rFonts w:ascii="Times New Roman" w:hAnsi="Times New Roman"/>
        </w:rPr>
        <w:t>will</w:t>
      </w:r>
      <w:r w:rsidR="00791CEE" w:rsidRPr="007D1979">
        <w:rPr>
          <w:rFonts w:ascii="Times New Roman" w:hAnsi="Times New Roman"/>
        </w:rPr>
        <w:t xml:space="preserve"> have the respective meanings ascribed to them below:</w:t>
      </w:r>
    </w:p>
    <w:p w14:paraId="769F7A87" w14:textId="77777777" w:rsidR="00791CEE" w:rsidRPr="007D1979" w:rsidRDefault="00791CEE" w:rsidP="007F4BDD">
      <w:pPr>
        <w:widowControl/>
        <w:jc w:val="both"/>
        <w:rPr>
          <w:rFonts w:ascii="Times New Roman" w:hAnsi="Times New Roman"/>
        </w:rPr>
      </w:pPr>
    </w:p>
    <w:p w14:paraId="5F2C890C" w14:textId="77777777" w:rsidR="00791CEE" w:rsidRPr="007D1979" w:rsidRDefault="00EC6FF2" w:rsidP="007F4BDD">
      <w:pPr>
        <w:widowControl/>
        <w:jc w:val="both"/>
        <w:rPr>
          <w:rFonts w:ascii="Times New Roman" w:hAnsi="Times New Roman"/>
        </w:rPr>
      </w:pPr>
      <w:r>
        <w:rPr>
          <w:rFonts w:ascii="Times New Roman" w:hAnsi="Times New Roman"/>
        </w:rPr>
        <w:tab/>
      </w:r>
      <w:r w:rsidR="00181500">
        <w:rPr>
          <w:rFonts w:ascii="Times New Roman" w:hAnsi="Times New Roman"/>
        </w:rPr>
        <w:t>“</w:t>
      </w:r>
      <w:r w:rsidR="00791CEE" w:rsidRPr="007D1979">
        <w:rPr>
          <w:rFonts w:ascii="Times New Roman" w:hAnsi="Times New Roman"/>
          <w:b/>
          <w:bCs/>
        </w:rPr>
        <w:t>Act</w:t>
      </w:r>
      <w:r w:rsidR="00181500">
        <w:rPr>
          <w:rFonts w:ascii="Times New Roman" w:hAnsi="Times New Roman"/>
          <w:b/>
          <w:bCs/>
        </w:rPr>
        <w:t>”</w:t>
      </w:r>
      <w:r w:rsidR="00791CEE" w:rsidRPr="007D1979">
        <w:rPr>
          <w:rFonts w:ascii="Times New Roman" w:hAnsi="Times New Roman"/>
        </w:rPr>
        <w:t xml:space="preserve"> means the Delaware Limited Liability Company Act, Title 6, Chapter 18 of the Delaware Code, in effect at the time of the initial filing of the Certificate with the Office of the Secretary of State of the State of Delaware, and as may thereafter be amended from time to time.</w:t>
      </w:r>
    </w:p>
    <w:p w14:paraId="4A9282E0" w14:textId="77777777" w:rsidR="00791CEE" w:rsidRPr="007D1979" w:rsidRDefault="00791CEE" w:rsidP="007F4BDD">
      <w:pPr>
        <w:widowControl/>
        <w:jc w:val="both"/>
        <w:rPr>
          <w:rFonts w:ascii="Times New Roman" w:hAnsi="Times New Roman"/>
        </w:rPr>
      </w:pPr>
    </w:p>
    <w:p w14:paraId="71B3AC54" w14:textId="77777777" w:rsidR="00791CEE" w:rsidRPr="007D1979" w:rsidRDefault="00EC6FF2" w:rsidP="007F4BDD">
      <w:pPr>
        <w:widowControl/>
        <w:jc w:val="both"/>
        <w:rPr>
          <w:rFonts w:ascii="Times New Roman" w:hAnsi="Times New Roman"/>
        </w:rPr>
      </w:pPr>
      <w:r>
        <w:rPr>
          <w:rFonts w:ascii="Times New Roman" w:hAnsi="Times New Roman"/>
        </w:rPr>
        <w:tab/>
      </w:r>
      <w:r w:rsidR="00181500">
        <w:rPr>
          <w:rFonts w:ascii="Times New Roman" w:hAnsi="Times New Roman"/>
        </w:rPr>
        <w:t>“</w:t>
      </w:r>
      <w:r w:rsidR="00791CEE" w:rsidRPr="007D1979">
        <w:rPr>
          <w:rFonts w:ascii="Times New Roman" w:hAnsi="Times New Roman"/>
          <w:b/>
          <w:bCs/>
        </w:rPr>
        <w:t>Adjusted Capital Account</w:t>
      </w:r>
      <w:proofErr w:type="gramStart"/>
      <w:r w:rsidR="00181500">
        <w:rPr>
          <w:rFonts w:ascii="Times New Roman" w:hAnsi="Times New Roman"/>
          <w:b/>
          <w:bCs/>
        </w:rPr>
        <w:t>”</w:t>
      </w:r>
      <w:proofErr w:type="gramEnd"/>
      <w:r w:rsidR="00791CEE" w:rsidRPr="007D1979">
        <w:rPr>
          <w:rFonts w:ascii="Times New Roman" w:hAnsi="Times New Roman"/>
        </w:rPr>
        <w:t xml:space="preserve"> mean</w:t>
      </w:r>
      <w:r>
        <w:rPr>
          <w:rFonts w:ascii="Times New Roman" w:hAnsi="Times New Roman"/>
        </w:rPr>
        <w:t>s, for each Member, such Member’</w:t>
      </w:r>
      <w:r w:rsidR="00791CEE" w:rsidRPr="007D1979">
        <w:rPr>
          <w:rFonts w:ascii="Times New Roman" w:hAnsi="Times New Roman"/>
        </w:rPr>
        <w:t>s Capital Account balance increased by such Member's Share of Minimum Gain.</w:t>
      </w:r>
    </w:p>
    <w:p w14:paraId="14E7145F" w14:textId="77777777" w:rsidR="00791CEE" w:rsidRPr="007D1979" w:rsidRDefault="00791CEE" w:rsidP="007F4BDD">
      <w:pPr>
        <w:widowControl/>
        <w:jc w:val="both"/>
        <w:rPr>
          <w:rFonts w:ascii="Times New Roman" w:hAnsi="Times New Roman"/>
        </w:rPr>
      </w:pPr>
    </w:p>
    <w:p w14:paraId="00052BC0" w14:textId="77777777" w:rsidR="00791CEE" w:rsidRPr="007D1979" w:rsidRDefault="00EC6FF2" w:rsidP="007F4BDD">
      <w:pPr>
        <w:widowControl/>
        <w:jc w:val="both"/>
        <w:rPr>
          <w:rFonts w:ascii="Times New Roman" w:hAnsi="Times New Roman"/>
        </w:rPr>
      </w:pPr>
      <w:r>
        <w:rPr>
          <w:rFonts w:ascii="Times New Roman" w:hAnsi="Times New Roman"/>
          <w:b/>
          <w:bCs/>
        </w:rPr>
        <w:tab/>
      </w:r>
      <w:r w:rsidR="00181500">
        <w:rPr>
          <w:rFonts w:ascii="Times New Roman" w:hAnsi="Times New Roman"/>
          <w:b/>
          <w:bCs/>
        </w:rPr>
        <w:t>“</w:t>
      </w:r>
      <w:r w:rsidR="00791CEE" w:rsidRPr="007D1979">
        <w:rPr>
          <w:rFonts w:ascii="Times New Roman" w:hAnsi="Times New Roman"/>
          <w:b/>
          <w:bCs/>
        </w:rPr>
        <w:t>Affiliate</w:t>
      </w:r>
      <w:r w:rsidR="00181500">
        <w:rPr>
          <w:rFonts w:ascii="Times New Roman" w:hAnsi="Times New Roman"/>
          <w:b/>
          <w:bCs/>
        </w:rPr>
        <w:t>”</w:t>
      </w:r>
      <w:r w:rsidR="00791CEE" w:rsidRPr="007D1979">
        <w:rPr>
          <w:rFonts w:ascii="Times New Roman" w:hAnsi="Times New Roman"/>
        </w:rPr>
        <w:t xml:space="preserve"> mean</w:t>
      </w:r>
      <w:r>
        <w:rPr>
          <w:rFonts w:ascii="Times New Roman" w:hAnsi="Times New Roman"/>
        </w:rPr>
        <w:t>s</w:t>
      </w:r>
      <w:r w:rsidR="00791CEE" w:rsidRPr="007D1979">
        <w:rPr>
          <w:rFonts w:ascii="Times New Roman" w:hAnsi="Times New Roman"/>
        </w:rPr>
        <w:t>, with respect to any specified person or entity, (</w:t>
      </w:r>
      <w:proofErr w:type="spellStart"/>
      <w:r w:rsidR="00791CEE" w:rsidRPr="007D1979">
        <w:rPr>
          <w:rFonts w:ascii="Times New Roman" w:hAnsi="Times New Roman"/>
        </w:rPr>
        <w:t>i</w:t>
      </w:r>
      <w:proofErr w:type="spellEnd"/>
      <w:r w:rsidR="00791CEE" w:rsidRPr="007D1979">
        <w:rPr>
          <w:rFonts w:ascii="Times New Roman" w:hAnsi="Times New Roman"/>
        </w:rPr>
        <w:t xml:space="preserve">) any person or entity that directly or indirectly controls, is controlled by, or is under common control with such specified person or entity; (ii) any person or entity that directly or indirectly controls </w:t>
      </w:r>
      <w:r>
        <w:rPr>
          <w:rFonts w:ascii="Times New Roman" w:hAnsi="Times New Roman"/>
        </w:rPr>
        <w:t>10%</w:t>
      </w:r>
      <w:r w:rsidR="00791CEE" w:rsidRPr="007D1979">
        <w:rPr>
          <w:rFonts w:ascii="Times New Roman" w:hAnsi="Times New Roman"/>
        </w:rPr>
        <w:t xml:space="preserve"> or more of the outstanding equity securities of the specified entity or of which the specified person or entity is directly or indirectly the owner of </w:t>
      </w:r>
      <w:r>
        <w:rPr>
          <w:rFonts w:ascii="Times New Roman" w:hAnsi="Times New Roman"/>
        </w:rPr>
        <w:t>10%</w:t>
      </w:r>
      <w:r w:rsidR="00791CEE" w:rsidRPr="007D1979">
        <w:rPr>
          <w:rFonts w:ascii="Times New Roman" w:hAnsi="Times New Roman"/>
        </w:rPr>
        <w:t xml:space="preserve"> or more of any class of equity securities; (iii) any person or entity that is an officer of, director of, manager of, partner in, or trustee of, or serves in a similar capacity with respect to, the specified person or entity or of which the specified person or entity is an officer, director, partner, manager or trustee, or with respect to which the specified person or entity serves in a similar capacity; or (iv) any person that is a member of the Immediate Family of the specified person.</w:t>
      </w:r>
    </w:p>
    <w:p w14:paraId="616C10CE" w14:textId="77777777" w:rsidR="00791CEE" w:rsidRPr="007D1979" w:rsidRDefault="00791CEE" w:rsidP="007F4BDD">
      <w:pPr>
        <w:widowControl/>
        <w:jc w:val="both"/>
        <w:rPr>
          <w:rFonts w:ascii="Times New Roman" w:hAnsi="Times New Roman"/>
        </w:rPr>
      </w:pPr>
    </w:p>
    <w:p w14:paraId="09CDA78D" w14:textId="77777777" w:rsidR="00791CEE" w:rsidRPr="007D1979" w:rsidRDefault="00EC6FF2" w:rsidP="007F4BDD">
      <w:pPr>
        <w:widowControl/>
        <w:jc w:val="both"/>
        <w:rPr>
          <w:rFonts w:ascii="Times New Roman" w:hAnsi="Times New Roman"/>
        </w:rPr>
      </w:pPr>
      <w:r>
        <w:rPr>
          <w:rFonts w:ascii="Times New Roman" w:hAnsi="Times New Roman"/>
          <w:b/>
          <w:bCs/>
        </w:rPr>
        <w:tab/>
      </w:r>
      <w:r w:rsidR="00181500">
        <w:rPr>
          <w:rFonts w:ascii="Times New Roman" w:hAnsi="Times New Roman"/>
          <w:b/>
          <w:bCs/>
        </w:rPr>
        <w:t>“</w:t>
      </w:r>
      <w:r w:rsidR="00791CEE" w:rsidRPr="007D1979">
        <w:rPr>
          <w:rFonts w:ascii="Times New Roman" w:hAnsi="Times New Roman"/>
          <w:b/>
          <w:bCs/>
        </w:rPr>
        <w:t>Agreement</w:t>
      </w:r>
      <w:r w:rsidR="00181500">
        <w:rPr>
          <w:rFonts w:ascii="Times New Roman" w:hAnsi="Times New Roman"/>
          <w:b/>
          <w:bCs/>
        </w:rPr>
        <w:t>”</w:t>
      </w:r>
      <w:r w:rsidR="00791CEE" w:rsidRPr="007D1979">
        <w:rPr>
          <w:rFonts w:ascii="Times New Roman" w:hAnsi="Times New Roman"/>
        </w:rPr>
        <w:t xml:space="preserve"> means this Operating Agreement, and as it may be amended, supplemented, or restated from time to time.</w:t>
      </w:r>
    </w:p>
    <w:p w14:paraId="31A17F1A" w14:textId="77777777" w:rsidR="00791CEE" w:rsidRPr="007D1979" w:rsidRDefault="00791CEE" w:rsidP="007F4BDD">
      <w:pPr>
        <w:widowControl/>
        <w:jc w:val="both"/>
        <w:rPr>
          <w:rFonts w:ascii="Times New Roman" w:hAnsi="Times New Roman"/>
        </w:rPr>
      </w:pPr>
    </w:p>
    <w:p w14:paraId="1B95C8BD" w14:textId="77777777" w:rsidR="00791CEE" w:rsidRPr="007D1979" w:rsidRDefault="00EC6FF2" w:rsidP="007F4BDD">
      <w:pPr>
        <w:widowControl/>
        <w:jc w:val="both"/>
        <w:rPr>
          <w:rFonts w:ascii="Times New Roman" w:hAnsi="Times New Roman"/>
        </w:rPr>
      </w:pPr>
      <w:r>
        <w:rPr>
          <w:rFonts w:ascii="Times New Roman" w:hAnsi="Times New Roman"/>
          <w:b/>
          <w:bCs/>
        </w:rPr>
        <w:tab/>
      </w:r>
      <w:r w:rsidR="00181500">
        <w:rPr>
          <w:rFonts w:ascii="Times New Roman" w:hAnsi="Times New Roman"/>
          <w:b/>
          <w:bCs/>
        </w:rPr>
        <w:t>“</w:t>
      </w:r>
      <w:r w:rsidR="00791CEE" w:rsidRPr="007D1979">
        <w:rPr>
          <w:rFonts w:ascii="Times New Roman" w:hAnsi="Times New Roman"/>
          <w:b/>
          <w:bCs/>
        </w:rPr>
        <w:t>Bankruptcy</w:t>
      </w:r>
      <w:r w:rsidR="00181500">
        <w:rPr>
          <w:rFonts w:ascii="Times New Roman" w:hAnsi="Times New Roman"/>
          <w:b/>
          <w:bCs/>
        </w:rPr>
        <w:t>”</w:t>
      </w:r>
      <w:r w:rsidR="00791CEE" w:rsidRPr="007D1979">
        <w:rPr>
          <w:rFonts w:ascii="Times New Roman" w:hAnsi="Times New Roman"/>
        </w:rPr>
        <w:t xml:space="preserve"> or </w:t>
      </w:r>
      <w:r w:rsidR="00181500">
        <w:rPr>
          <w:rFonts w:ascii="Times New Roman" w:hAnsi="Times New Roman"/>
          <w:b/>
          <w:bCs/>
        </w:rPr>
        <w:t>“</w:t>
      </w:r>
      <w:r w:rsidR="00791CEE" w:rsidRPr="007D1979">
        <w:rPr>
          <w:rFonts w:ascii="Times New Roman" w:hAnsi="Times New Roman"/>
          <w:b/>
          <w:bCs/>
        </w:rPr>
        <w:t>Bankrupt</w:t>
      </w:r>
      <w:r w:rsidR="00181500">
        <w:rPr>
          <w:rFonts w:ascii="Times New Roman" w:hAnsi="Times New Roman"/>
          <w:b/>
          <w:bCs/>
        </w:rPr>
        <w:t>”</w:t>
      </w:r>
      <w:r w:rsidR="00791CEE" w:rsidRPr="007D1979">
        <w:rPr>
          <w:rFonts w:ascii="Times New Roman" w:hAnsi="Times New Roman"/>
        </w:rPr>
        <w:t xml:space="preserve"> means the occurrence of any of the following events:</w:t>
      </w:r>
    </w:p>
    <w:p w14:paraId="5C42A84A" w14:textId="77777777" w:rsidR="00A77645" w:rsidRDefault="00A77645" w:rsidP="007F4BDD">
      <w:pPr>
        <w:widowControl/>
        <w:ind w:firstLine="720"/>
        <w:jc w:val="both"/>
        <w:rPr>
          <w:rFonts w:ascii="Times New Roman" w:hAnsi="Times New Roman"/>
        </w:rPr>
      </w:pPr>
    </w:p>
    <w:p w14:paraId="043F107A" w14:textId="77777777" w:rsidR="00791CEE" w:rsidRPr="007D1979" w:rsidRDefault="00791CEE" w:rsidP="007F4BDD">
      <w:pPr>
        <w:widowControl/>
        <w:ind w:firstLine="720"/>
        <w:jc w:val="both"/>
        <w:rPr>
          <w:rFonts w:ascii="Times New Roman" w:hAnsi="Times New Roman"/>
        </w:rPr>
      </w:pPr>
      <w:r w:rsidRPr="007D1979">
        <w:rPr>
          <w:rFonts w:ascii="Times New Roman" w:hAnsi="Times New Roman"/>
        </w:rPr>
        <w:t>(</w:t>
      </w:r>
      <w:proofErr w:type="spellStart"/>
      <w:r w:rsidRPr="007D1979">
        <w:rPr>
          <w:rFonts w:ascii="Times New Roman" w:hAnsi="Times New Roman"/>
        </w:rPr>
        <w:t>i</w:t>
      </w:r>
      <w:proofErr w:type="spellEnd"/>
      <w:r w:rsidRPr="007D1979">
        <w:rPr>
          <w:rFonts w:ascii="Times New Roman" w:hAnsi="Times New Roman"/>
        </w:rPr>
        <w:t>)</w:t>
      </w:r>
      <w:r w:rsidRPr="007D1979">
        <w:rPr>
          <w:rFonts w:ascii="Times New Roman" w:hAnsi="Times New Roman"/>
        </w:rPr>
        <w:tab/>
      </w:r>
      <w:proofErr w:type="gramStart"/>
      <w:r w:rsidRPr="007D1979">
        <w:rPr>
          <w:rFonts w:ascii="Times New Roman" w:hAnsi="Times New Roman"/>
        </w:rPr>
        <w:t>a</w:t>
      </w:r>
      <w:proofErr w:type="gramEnd"/>
      <w:r w:rsidRPr="007D1979">
        <w:rPr>
          <w:rFonts w:ascii="Times New Roman" w:hAnsi="Times New Roman"/>
        </w:rPr>
        <w:t xml:space="preserve"> Member makes an assignment for the benefit of creditors not authorized pursuant to this Agreement; or</w:t>
      </w:r>
    </w:p>
    <w:p w14:paraId="0267D9E3" w14:textId="77777777" w:rsidR="00791CEE" w:rsidRPr="007D1979" w:rsidRDefault="00791CEE" w:rsidP="007F4BDD">
      <w:pPr>
        <w:widowControl/>
        <w:jc w:val="both"/>
        <w:rPr>
          <w:rFonts w:ascii="Times New Roman" w:hAnsi="Times New Roman"/>
        </w:rPr>
      </w:pPr>
    </w:p>
    <w:p w14:paraId="651E8A77" w14:textId="77777777" w:rsidR="00791CEE" w:rsidRPr="007D1979" w:rsidRDefault="00791CEE" w:rsidP="007F4BDD">
      <w:pPr>
        <w:widowControl/>
        <w:ind w:firstLine="720"/>
        <w:jc w:val="both"/>
        <w:rPr>
          <w:rFonts w:ascii="Times New Roman" w:hAnsi="Times New Roman"/>
        </w:rPr>
      </w:pPr>
      <w:r w:rsidRPr="007D1979">
        <w:rPr>
          <w:rFonts w:ascii="Times New Roman" w:hAnsi="Times New Roman"/>
        </w:rPr>
        <w:t>(ii)</w:t>
      </w:r>
      <w:r w:rsidRPr="007D1979">
        <w:rPr>
          <w:rFonts w:ascii="Times New Roman" w:hAnsi="Times New Roman"/>
        </w:rPr>
        <w:tab/>
      </w:r>
      <w:proofErr w:type="gramStart"/>
      <w:r w:rsidRPr="007D1979">
        <w:rPr>
          <w:rFonts w:ascii="Times New Roman" w:hAnsi="Times New Roman"/>
        </w:rPr>
        <w:t>a</w:t>
      </w:r>
      <w:proofErr w:type="gramEnd"/>
      <w:r w:rsidRPr="007D1979">
        <w:rPr>
          <w:rFonts w:ascii="Times New Roman" w:hAnsi="Times New Roman"/>
        </w:rPr>
        <w:t xml:space="preserve"> Member files a voluntary petition in bankruptcy, is adjudged a bankrupt or insolvent, or has entered against it an order for relief, in any bankruptcy or insolvency proceeding; files a petition or answer seeking for the member any reorganization, arrangement, composition, readjustment, liquidation, dissolution or similar relief under any statute, law or regulation; files an answer or other pleading admitting or failing to contest the material allegations of a petition filed against the member in any proceeding of this nature; or seeks, consents to or acquiesces in the appointment of a trustee, receiver or liquidator of the member or of all or any substantial part of the member's properties - provided that within 120 days after the commencement of any proceeding against a Member seeking reorganization, arrangement, composition, readjustment, liquidation, dissolution or similar relief under any statute, law or regulation, such proceeding has not been dismissed.</w:t>
      </w:r>
    </w:p>
    <w:p w14:paraId="5FB2EF7E" w14:textId="77777777" w:rsidR="00791CEE" w:rsidRPr="007D1979" w:rsidRDefault="00791CEE" w:rsidP="007F4BDD">
      <w:pPr>
        <w:widowControl/>
        <w:jc w:val="both"/>
        <w:rPr>
          <w:rFonts w:ascii="Times New Roman" w:hAnsi="Times New Roman"/>
        </w:rPr>
      </w:pPr>
    </w:p>
    <w:p w14:paraId="6E9A93B4" w14:textId="77777777" w:rsidR="00791CEE" w:rsidRPr="007D1979" w:rsidRDefault="00EC6FF2" w:rsidP="007F4BDD">
      <w:pPr>
        <w:widowControl/>
        <w:jc w:val="both"/>
        <w:rPr>
          <w:rFonts w:ascii="Times New Roman" w:hAnsi="Times New Roman"/>
        </w:rPr>
      </w:pPr>
      <w:r>
        <w:rPr>
          <w:rFonts w:ascii="Times New Roman" w:hAnsi="Times New Roman"/>
          <w:b/>
          <w:bCs/>
        </w:rPr>
        <w:tab/>
      </w:r>
      <w:r w:rsidR="00181500">
        <w:rPr>
          <w:rFonts w:ascii="Times New Roman" w:hAnsi="Times New Roman"/>
          <w:b/>
          <w:bCs/>
        </w:rPr>
        <w:t>“</w:t>
      </w:r>
      <w:r w:rsidR="00791CEE" w:rsidRPr="007D1979">
        <w:rPr>
          <w:rFonts w:ascii="Times New Roman" w:hAnsi="Times New Roman"/>
          <w:b/>
          <w:bCs/>
        </w:rPr>
        <w:t>Capital Account</w:t>
      </w:r>
      <w:r w:rsidR="00181500">
        <w:rPr>
          <w:rFonts w:ascii="Times New Roman" w:hAnsi="Times New Roman"/>
          <w:b/>
          <w:bCs/>
        </w:rPr>
        <w:t>”</w:t>
      </w:r>
      <w:r w:rsidR="00791CEE" w:rsidRPr="007D1979">
        <w:rPr>
          <w:rFonts w:ascii="Times New Roman" w:hAnsi="Times New Roman"/>
        </w:rPr>
        <w:t xml:space="preserve"> means a separate account maintained for each Member and adjusted in accordance with Treasury Regulations promulgated under </w:t>
      </w:r>
      <w:r w:rsidR="00C20D64">
        <w:rPr>
          <w:rFonts w:ascii="Times New Roman" w:hAnsi="Times New Roman"/>
        </w:rPr>
        <w:t>Code</w:t>
      </w:r>
      <w:r w:rsidR="00791CEE" w:rsidRPr="007D1979">
        <w:rPr>
          <w:rFonts w:ascii="Times New Roman" w:hAnsi="Times New Roman"/>
        </w:rPr>
        <w:t xml:space="preserve"> </w:t>
      </w:r>
      <w:r>
        <w:rPr>
          <w:rFonts w:ascii="Times New Roman" w:hAnsi="Times New Roman"/>
        </w:rPr>
        <w:t>§</w:t>
      </w:r>
      <w:r w:rsidR="00791CEE" w:rsidRPr="007D1979">
        <w:rPr>
          <w:rFonts w:ascii="Times New Roman" w:hAnsi="Times New Roman"/>
        </w:rPr>
        <w:t xml:space="preserve">704.  To the extent consistent with such Treasury Regulations, the adjustments to such accounts </w:t>
      </w:r>
      <w:r>
        <w:rPr>
          <w:rFonts w:ascii="Times New Roman" w:hAnsi="Times New Roman"/>
        </w:rPr>
        <w:t>will</w:t>
      </w:r>
      <w:r w:rsidR="00791CEE" w:rsidRPr="007D1979">
        <w:rPr>
          <w:rFonts w:ascii="Times New Roman" w:hAnsi="Times New Roman"/>
        </w:rPr>
        <w:t xml:space="preserve"> include the following:</w:t>
      </w:r>
    </w:p>
    <w:p w14:paraId="3B2165EA" w14:textId="77777777" w:rsidR="00791CEE" w:rsidRPr="007D1979" w:rsidRDefault="00791CEE" w:rsidP="007F4BDD">
      <w:pPr>
        <w:widowControl/>
        <w:jc w:val="both"/>
        <w:rPr>
          <w:rFonts w:ascii="Times New Roman" w:hAnsi="Times New Roman"/>
        </w:rPr>
      </w:pPr>
    </w:p>
    <w:p w14:paraId="0B4F8FDD" w14:textId="77777777" w:rsidR="00791CEE" w:rsidRPr="007D1979" w:rsidRDefault="00791CEE" w:rsidP="007F4BDD">
      <w:pPr>
        <w:widowControl/>
        <w:ind w:firstLine="720"/>
        <w:jc w:val="both"/>
        <w:rPr>
          <w:rFonts w:ascii="Times New Roman" w:hAnsi="Times New Roman"/>
        </w:rPr>
      </w:pPr>
      <w:r w:rsidRPr="007D1979">
        <w:rPr>
          <w:rFonts w:ascii="Times New Roman" w:hAnsi="Times New Roman"/>
        </w:rPr>
        <w:t>(</w:t>
      </w:r>
      <w:proofErr w:type="spellStart"/>
      <w:r w:rsidRPr="007D1979">
        <w:rPr>
          <w:rFonts w:ascii="Times New Roman" w:hAnsi="Times New Roman"/>
        </w:rPr>
        <w:t>i</w:t>
      </w:r>
      <w:proofErr w:type="spellEnd"/>
      <w:r w:rsidRPr="007D1979">
        <w:rPr>
          <w:rFonts w:ascii="Times New Roman" w:hAnsi="Times New Roman"/>
        </w:rPr>
        <w:t>)</w:t>
      </w:r>
      <w:r w:rsidRPr="007D1979">
        <w:rPr>
          <w:rFonts w:ascii="Times New Roman" w:hAnsi="Times New Roman"/>
        </w:rPr>
        <w:tab/>
        <w:t xml:space="preserve">There </w:t>
      </w:r>
      <w:r w:rsidR="00EC6FF2">
        <w:rPr>
          <w:rFonts w:ascii="Times New Roman" w:hAnsi="Times New Roman"/>
        </w:rPr>
        <w:t>will</w:t>
      </w:r>
      <w:r w:rsidRPr="007D1979">
        <w:rPr>
          <w:rFonts w:ascii="Times New Roman" w:hAnsi="Times New Roman"/>
        </w:rPr>
        <w:t xml:space="preserve"> be credited to each Member's Capital Account</w:t>
      </w:r>
      <w:r w:rsidR="0031549E">
        <w:rPr>
          <w:rFonts w:ascii="Times New Roman" w:hAnsi="Times New Roman"/>
        </w:rPr>
        <w:t>:</w:t>
      </w:r>
    </w:p>
    <w:p w14:paraId="064EBA33" w14:textId="77777777" w:rsidR="00791CEE" w:rsidRPr="007D1979" w:rsidRDefault="00791CEE" w:rsidP="007F4BDD">
      <w:pPr>
        <w:widowControl/>
        <w:jc w:val="both"/>
        <w:rPr>
          <w:rFonts w:ascii="Times New Roman" w:hAnsi="Times New Roman"/>
        </w:rPr>
      </w:pPr>
    </w:p>
    <w:p w14:paraId="1549F0C0" w14:textId="77777777" w:rsidR="00791CEE" w:rsidRPr="007D1979" w:rsidRDefault="00791CEE" w:rsidP="007F4BDD">
      <w:pPr>
        <w:widowControl/>
        <w:tabs>
          <w:tab w:val="left" w:pos="-1440"/>
        </w:tabs>
        <w:ind w:left="2160" w:hanging="720"/>
        <w:jc w:val="both"/>
        <w:rPr>
          <w:rFonts w:ascii="Times New Roman" w:hAnsi="Times New Roman"/>
        </w:rPr>
      </w:pPr>
      <w:r w:rsidRPr="007D1979">
        <w:rPr>
          <w:rFonts w:ascii="Times New Roman" w:hAnsi="Times New Roman"/>
        </w:rPr>
        <w:t>(a)</w:t>
      </w:r>
      <w:r w:rsidRPr="007D1979">
        <w:rPr>
          <w:rFonts w:ascii="Times New Roman" w:hAnsi="Times New Roman"/>
        </w:rPr>
        <w:tab/>
      </w:r>
      <w:proofErr w:type="gramStart"/>
      <w:r w:rsidRPr="007D1979">
        <w:rPr>
          <w:rFonts w:ascii="Times New Roman" w:hAnsi="Times New Roman"/>
        </w:rPr>
        <w:t>the</w:t>
      </w:r>
      <w:proofErr w:type="gramEnd"/>
      <w:r w:rsidRPr="007D1979">
        <w:rPr>
          <w:rFonts w:ascii="Times New Roman" w:hAnsi="Times New Roman"/>
        </w:rPr>
        <w:t xml:space="preserve"> amount of any cash (which </w:t>
      </w:r>
      <w:r w:rsidR="00EC6FF2">
        <w:rPr>
          <w:rFonts w:ascii="Times New Roman" w:hAnsi="Times New Roman"/>
        </w:rPr>
        <w:t>will</w:t>
      </w:r>
      <w:r w:rsidRPr="007D1979">
        <w:rPr>
          <w:rFonts w:ascii="Times New Roman" w:hAnsi="Times New Roman"/>
        </w:rPr>
        <w:t xml:space="preserve"> not include imputed or actual interest on any deferred contributions) actually contributed by such Member to the capital of </w:t>
      </w:r>
      <w:r w:rsidR="00EC6FF2">
        <w:rPr>
          <w:rFonts w:ascii="Times New Roman" w:hAnsi="Times New Roman"/>
        </w:rPr>
        <w:t>the Company</w:t>
      </w:r>
      <w:r w:rsidRPr="007D1979">
        <w:rPr>
          <w:rFonts w:ascii="Times New Roman" w:hAnsi="Times New Roman"/>
        </w:rPr>
        <w:t>;</w:t>
      </w:r>
    </w:p>
    <w:p w14:paraId="50A5AE65" w14:textId="77777777" w:rsidR="00791CEE" w:rsidRPr="007D1979" w:rsidRDefault="00791CEE" w:rsidP="007F4BDD">
      <w:pPr>
        <w:widowControl/>
        <w:jc w:val="both"/>
        <w:rPr>
          <w:rFonts w:ascii="Times New Roman" w:hAnsi="Times New Roman"/>
        </w:rPr>
      </w:pPr>
    </w:p>
    <w:p w14:paraId="7F203ED1" w14:textId="77777777" w:rsidR="00791CEE" w:rsidRPr="007D1979" w:rsidRDefault="00791CEE" w:rsidP="007F4BDD">
      <w:pPr>
        <w:widowControl/>
        <w:tabs>
          <w:tab w:val="left" w:pos="-1440"/>
        </w:tabs>
        <w:ind w:left="2160" w:hanging="720"/>
        <w:jc w:val="both"/>
        <w:rPr>
          <w:rFonts w:ascii="Times New Roman" w:hAnsi="Times New Roman"/>
        </w:rPr>
      </w:pPr>
      <w:r w:rsidRPr="007D1979">
        <w:rPr>
          <w:rFonts w:ascii="Times New Roman" w:hAnsi="Times New Roman"/>
        </w:rPr>
        <w:t>(b)</w:t>
      </w:r>
      <w:r w:rsidRPr="007D1979">
        <w:rPr>
          <w:rFonts w:ascii="Times New Roman" w:hAnsi="Times New Roman"/>
        </w:rPr>
        <w:tab/>
      </w:r>
      <w:proofErr w:type="gramStart"/>
      <w:r w:rsidRPr="007D1979">
        <w:rPr>
          <w:rFonts w:ascii="Times New Roman" w:hAnsi="Times New Roman"/>
        </w:rPr>
        <w:t>the</w:t>
      </w:r>
      <w:proofErr w:type="gramEnd"/>
      <w:r w:rsidRPr="007D1979">
        <w:rPr>
          <w:rFonts w:ascii="Times New Roman" w:hAnsi="Times New Roman"/>
        </w:rPr>
        <w:t xml:space="preserve"> fair market value (without regard to </w:t>
      </w:r>
      <w:r w:rsidR="00C20D64">
        <w:rPr>
          <w:rFonts w:ascii="Times New Roman" w:hAnsi="Times New Roman"/>
        </w:rPr>
        <w:t>Code</w:t>
      </w:r>
      <w:r w:rsidRPr="007D1979">
        <w:rPr>
          <w:rFonts w:ascii="Times New Roman" w:hAnsi="Times New Roman"/>
        </w:rPr>
        <w:t xml:space="preserve"> </w:t>
      </w:r>
      <w:r w:rsidR="00C20D64">
        <w:rPr>
          <w:rFonts w:ascii="Times New Roman" w:hAnsi="Times New Roman"/>
        </w:rPr>
        <w:t>§</w:t>
      </w:r>
      <w:r w:rsidRPr="007D1979">
        <w:rPr>
          <w:rFonts w:ascii="Times New Roman" w:hAnsi="Times New Roman"/>
        </w:rPr>
        <w:t xml:space="preserve">7701(g)) of any property contributed by such Member to the capital of </w:t>
      </w:r>
      <w:r w:rsidR="00EC6FF2">
        <w:rPr>
          <w:rFonts w:ascii="Times New Roman" w:hAnsi="Times New Roman"/>
        </w:rPr>
        <w:t>the Company</w:t>
      </w:r>
      <w:r w:rsidRPr="007D1979">
        <w:rPr>
          <w:rFonts w:ascii="Times New Roman" w:hAnsi="Times New Roman"/>
        </w:rPr>
        <w:t>;</w:t>
      </w:r>
    </w:p>
    <w:p w14:paraId="1316C7DF" w14:textId="77777777" w:rsidR="00791CEE" w:rsidRPr="007D1979" w:rsidRDefault="00791CEE" w:rsidP="007F4BDD">
      <w:pPr>
        <w:widowControl/>
        <w:jc w:val="both"/>
        <w:rPr>
          <w:rFonts w:ascii="Times New Roman" w:hAnsi="Times New Roman"/>
        </w:rPr>
      </w:pPr>
    </w:p>
    <w:p w14:paraId="6BFE77DF" w14:textId="77777777" w:rsidR="00791CEE" w:rsidRPr="007D1979" w:rsidRDefault="00791CEE" w:rsidP="007F4BDD">
      <w:pPr>
        <w:widowControl/>
        <w:tabs>
          <w:tab w:val="left" w:pos="-1440"/>
        </w:tabs>
        <w:ind w:left="2160" w:hanging="720"/>
        <w:jc w:val="both"/>
        <w:rPr>
          <w:rFonts w:ascii="Times New Roman" w:hAnsi="Times New Roman"/>
        </w:rPr>
      </w:pPr>
      <w:r w:rsidRPr="007D1979">
        <w:rPr>
          <w:rFonts w:ascii="Times New Roman" w:hAnsi="Times New Roman"/>
        </w:rPr>
        <w:t>(c)</w:t>
      </w:r>
      <w:r w:rsidRPr="007D1979">
        <w:rPr>
          <w:rFonts w:ascii="Times New Roman" w:hAnsi="Times New Roman"/>
        </w:rPr>
        <w:tab/>
      </w:r>
      <w:proofErr w:type="gramStart"/>
      <w:r w:rsidRPr="007D1979">
        <w:rPr>
          <w:rFonts w:ascii="Times New Roman" w:hAnsi="Times New Roman"/>
        </w:rPr>
        <w:t>the</w:t>
      </w:r>
      <w:proofErr w:type="gramEnd"/>
      <w:r w:rsidRPr="007D1979">
        <w:rPr>
          <w:rFonts w:ascii="Times New Roman" w:hAnsi="Times New Roman"/>
        </w:rPr>
        <w:t xml:space="preserve"> amount of liabilities of </w:t>
      </w:r>
      <w:r w:rsidR="00EC6FF2">
        <w:rPr>
          <w:rFonts w:ascii="Times New Roman" w:hAnsi="Times New Roman"/>
        </w:rPr>
        <w:t>the Company</w:t>
      </w:r>
      <w:r w:rsidRPr="007D1979">
        <w:rPr>
          <w:rFonts w:ascii="Times New Roman" w:hAnsi="Times New Roman"/>
        </w:rPr>
        <w:t xml:space="preserve"> assumed by the Member or to which property distributed to the Member was subject; and </w:t>
      </w:r>
    </w:p>
    <w:p w14:paraId="1C499941" w14:textId="77777777" w:rsidR="00791CEE" w:rsidRPr="007D1979" w:rsidRDefault="00791CEE" w:rsidP="007F4BDD">
      <w:pPr>
        <w:widowControl/>
        <w:jc w:val="both"/>
        <w:rPr>
          <w:rFonts w:ascii="Times New Roman" w:hAnsi="Times New Roman"/>
        </w:rPr>
      </w:pPr>
    </w:p>
    <w:p w14:paraId="4E89142D" w14:textId="77777777" w:rsidR="00791CEE" w:rsidRPr="007D1979" w:rsidRDefault="00791CEE" w:rsidP="007F4BDD">
      <w:pPr>
        <w:widowControl/>
        <w:tabs>
          <w:tab w:val="left" w:pos="-1440"/>
        </w:tabs>
        <w:ind w:left="2160" w:hanging="720"/>
        <w:jc w:val="both"/>
        <w:rPr>
          <w:rFonts w:ascii="Times New Roman" w:hAnsi="Times New Roman"/>
        </w:rPr>
      </w:pPr>
      <w:r w:rsidRPr="007D1979">
        <w:rPr>
          <w:rFonts w:ascii="Times New Roman" w:hAnsi="Times New Roman"/>
        </w:rPr>
        <w:t>(d)</w:t>
      </w:r>
      <w:r w:rsidRPr="007D1979">
        <w:rPr>
          <w:rFonts w:ascii="Times New Roman" w:hAnsi="Times New Roman"/>
        </w:rPr>
        <w:tab/>
      </w:r>
      <w:proofErr w:type="gramStart"/>
      <w:r w:rsidRPr="007D1979">
        <w:rPr>
          <w:rFonts w:ascii="Times New Roman" w:hAnsi="Times New Roman"/>
        </w:rPr>
        <w:t>such</w:t>
      </w:r>
      <w:proofErr w:type="gramEnd"/>
      <w:r w:rsidRPr="007D1979">
        <w:rPr>
          <w:rFonts w:ascii="Times New Roman" w:hAnsi="Times New Roman"/>
        </w:rPr>
        <w:t xml:space="preserve"> Member's share of the Net Profits and Gross Income of </w:t>
      </w:r>
      <w:r w:rsidR="00EC6FF2">
        <w:rPr>
          <w:rFonts w:ascii="Times New Roman" w:hAnsi="Times New Roman"/>
        </w:rPr>
        <w:t>the Company</w:t>
      </w:r>
      <w:r w:rsidRPr="007D1979">
        <w:rPr>
          <w:rFonts w:ascii="Times New Roman" w:hAnsi="Times New Roman"/>
        </w:rPr>
        <w:t xml:space="preserve"> and of any items in the nature of income or gain separately allocated to the Members.</w:t>
      </w:r>
    </w:p>
    <w:p w14:paraId="7BD7D9B6" w14:textId="77777777" w:rsidR="00791CEE" w:rsidRPr="007D1979" w:rsidRDefault="00791CEE" w:rsidP="007F4BDD">
      <w:pPr>
        <w:widowControl/>
        <w:jc w:val="both"/>
        <w:rPr>
          <w:rFonts w:ascii="Times New Roman" w:hAnsi="Times New Roman"/>
        </w:rPr>
      </w:pPr>
    </w:p>
    <w:p w14:paraId="22C81361" w14:textId="77777777" w:rsidR="00791CEE" w:rsidRPr="007D1979" w:rsidRDefault="00791CEE" w:rsidP="007F4BDD">
      <w:pPr>
        <w:widowControl/>
        <w:ind w:firstLine="720"/>
        <w:jc w:val="both"/>
        <w:rPr>
          <w:rFonts w:ascii="Times New Roman" w:hAnsi="Times New Roman"/>
        </w:rPr>
      </w:pPr>
      <w:r w:rsidRPr="007D1979">
        <w:rPr>
          <w:rFonts w:ascii="Times New Roman" w:hAnsi="Times New Roman"/>
        </w:rPr>
        <w:t>(ii)</w:t>
      </w:r>
      <w:r w:rsidRPr="007D1979">
        <w:rPr>
          <w:rFonts w:ascii="Times New Roman" w:hAnsi="Times New Roman"/>
        </w:rPr>
        <w:tab/>
        <w:t xml:space="preserve">There </w:t>
      </w:r>
      <w:r w:rsidR="00EC6FF2">
        <w:rPr>
          <w:rFonts w:ascii="Times New Roman" w:hAnsi="Times New Roman"/>
        </w:rPr>
        <w:t>will</w:t>
      </w:r>
      <w:r w:rsidR="00C20D64">
        <w:rPr>
          <w:rFonts w:ascii="Times New Roman" w:hAnsi="Times New Roman"/>
        </w:rPr>
        <w:t xml:space="preserve"> be charged against each Member’</w:t>
      </w:r>
      <w:r w:rsidRPr="007D1979">
        <w:rPr>
          <w:rFonts w:ascii="Times New Roman" w:hAnsi="Times New Roman"/>
        </w:rPr>
        <w:t>s Capital Account</w:t>
      </w:r>
      <w:r w:rsidR="0031549E">
        <w:rPr>
          <w:rFonts w:ascii="Times New Roman" w:hAnsi="Times New Roman"/>
        </w:rPr>
        <w:t>:</w:t>
      </w:r>
    </w:p>
    <w:p w14:paraId="709C383E" w14:textId="77777777" w:rsidR="00791CEE" w:rsidRPr="007D1979" w:rsidRDefault="00791CEE" w:rsidP="007F4BDD">
      <w:pPr>
        <w:widowControl/>
        <w:jc w:val="both"/>
        <w:rPr>
          <w:rFonts w:ascii="Times New Roman" w:hAnsi="Times New Roman"/>
        </w:rPr>
      </w:pPr>
    </w:p>
    <w:p w14:paraId="342691B8" w14:textId="77777777" w:rsidR="00791CEE" w:rsidRPr="007D1979" w:rsidRDefault="00791CEE" w:rsidP="007F4BDD">
      <w:pPr>
        <w:widowControl/>
        <w:tabs>
          <w:tab w:val="left" w:pos="-1440"/>
        </w:tabs>
        <w:ind w:left="2160" w:hanging="720"/>
        <w:jc w:val="both"/>
        <w:rPr>
          <w:rFonts w:ascii="Times New Roman" w:hAnsi="Times New Roman"/>
        </w:rPr>
      </w:pPr>
      <w:r w:rsidRPr="007D1979">
        <w:rPr>
          <w:rFonts w:ascii="Times New Roman" w:hAnsi="Times New Roman"/>
        </w:rPr>
        <w:lastRenderedPageBreak/>
        <w:t>(a)</w:t>
      </w:r>
      <w:r w:rsidRPr="007D1979">
        <w:rPr>
          <w:rFonts w:ascii="Times New Roman" w:hAnsi="Times New Roman"/>
        </w:rPr>
        <w:tab/>
      </w:r>
      <w:proofErr w:type="gramStart"/>
      <w:r w:rsidRPr="007D1979">
        <w:rPr>
          <w:rFonts w:ascii="Times New Roman" w:hAnsi="Times New Roman"/>
        </w:rPr>
        <w:t>the</w:t>
      </w:r>
      <w:proofErr w:type="gramEnd"/>
      <w:r w:rsidRPr="007D1979">
        <w:rPr>
          <w:rFonts w:ascii="Times New Roman" w:hAnsi="Times New Roman"/>
        </w:rPr>
        <w:t xml:space="preserve"> amount of all cash distributions to such Member;</w:t>
      </w:r>
    </w:p>
    <w:p w14:paraId="46B10899" w14:textId="77777777" w:rsidR="00791CEE" w:rsidRPr="007D1979" w:rsidRDefault="00791CEE" w:rsidP="007F4BDD">
      <w:pPr>
        <w:widowControl/>
        <w:tabs>
          <w:tab w:val="left" w:pos="-1440"/>
        </w:tabs>
        <w:ind w:left="2160" w:hanging="720"/>
        <w:jc w:val="both"/>
        <w:rPr>
          <w:rFonts w:ascii="Times New Roman" w:hAnsi="Times New Roman"/>
        </w:rPr>
      </w:pPr>
      <w:r w:rsidRPr="007D1979">
        <w:rPr>
          <w:rFonts w:ascii="Times New Roman" w:hAnsi="Times New Roman"/>
        </w:rPr>
        <w:t>(b)</w:t>
      </w:r>
      <w:r w:rsidRPr="007D1979">
        <w:rPr>
          <w:rFonts w:ascii="Times New Roman" w:hAnsi="Times New Roman"/>
        </w:rPr>
        <w:tab/>
      </w:r>
      <w:proofErr w:type="gramStart"/>
      <w:r w:rsidRPr="007D1979">
        <w:rPr>
          <w:rFonts w:ascii="Times New Roman" w:hAnsi="Times New Roman"/>
        </w:rPr>
        <w:t>the</w:t>
      </w:r>
      <w:proofErr w:type="gramEnd"/>
      <w:r w:rsidRPr="007D1979">
        <w:rPr>
          <w:rFonts w:ascii="Times New Roman" w:hAnsi="Times New Roman"/>
        </w:rPr>
        <w:t xml:space="preserve"> fair market value (without regard to </w:t>
      </w:r>
      <w:r w:rsidR="00C20D64">
        <w:rPr>
          <w:rFonts w:ascii="Times New Roman" w:hAnsi="Times New Roman"/>
        </w:rPr>
        <w:t>Code</w:t>
      </w:r>
      <w:r w:rsidRPr="007D1979">
        <w:rPr>
          <w:rFonts w:ascii="Times New Roman" w:hAnsi="Times New Roman"/>
        </w:rPr>
        <w:t xml:space="preserve"> </w:t>
      </w:r>
      <w:r w:rsidR="00C20D64">
        <w:rPr>
          <w:rFonts w:ascii="Times New Roman" w:hAnsi="Times New Roman"/>
        </w:rPr>
        <w:t>§</w:t>
      </w:r>
      <w:r w:rsidRPr="007D1979">
        <w:rPr>
          <w:rFonts w:ascii="Times New Roman" w:hAnsi="Times New Roman"/>
        </w:rPr>
        <w:t xml:space="preserve">7701(g)) of any property distributed to such Member by </w:t>
      </w:r>
      <w:r w:rsidR="00EC6FF2">
        <w:rPr>
          <w:rFonts w:ascii="Times New Roman" w:hAnsi="Times New Roman"/>
        </w:rPr>
        <w:t>the Company</w:t>
      </w:r>
      <w:r w:rsidRPr="007D1979">
        <w:rPr>
          <w:rFonts w:ascii="Times New Roman" w:hAnsi="Times New Roman"/>
        </w:rPr>
        <w:t>;</w:t>
      </w:r>
    </w:p>
    <w:p w14:paraId="10A3BDBC" w14:textId="77777777" w:rsidR="00791CEE" w:rsidRPr="007D1979" w:rsidRDefault="00791CEE" w:rsidP="007F4BDD">
      <w:pPr>
        <w:widowControl/>
        <w:jc w:val="both"/>
        <w:rPr>
          <w:rFonts w:ascii="Times New Roman" w:hAnsi="Times New Roman"/>
        </w:rPr>
      </w:pPr>
    </w:p>
    <w:p w14:paraId="74B29B34" w14:textId="77777777" w:rsidR="00791CEE" w:rsidRPr="007D1979" w:rsidRDefault="00791CEE" w:rsidP="007F4BDD">
      <w:pPr>
        <w:widowControl/>
        <w:tabs>
          <w:tab w:val="left" w:pos="-1440"/>
        </w:tabs>
        <w:ind w:left="2160" w:hanging="720"/>
        <w:jc w:val="both"/>
        <w:rPr>
          <w:rFonts w:ascii="Times New Roman" w:hAnsi="Times New Roman"/>
        </w:rPr>
      </w:pPr>
      <w:r w:rsidRPr="007D1979">
        <w:rPr>
          <w:rFonts w:ascii="Times New Roman" w:hAnsi="Times New Roman"/>
        </w:rPr>
        <w:t>(c)</w:t>
      </w:r>
      <w:r w:rsidRPr="007D1979">
        <w:rPr>
          <w:rFonts w:ascii="Times New Roman" w:hAnsi="Times New Roman"/>
        </w:rPr>
        <w:tab/>
      </w:r>
      <w:proofErr w:type="gramStart"/>
      <w:r w:rsidRPr="007D1979">
        <w:rPr>
          <w:rFonts w:ascii="Times New Roman" w:hAnsi="Times New Roman"/>
        </w:rPr>
        <w:t>the</w:t>
      </w:r>
      <w:proofErr w:type="gramEnd"/>
      <w:r w:rsidRPr="007D1979">
        <w:rPr>
          <w:rFonts w:ascii="Times New Roman" w:hAnsi="Times New Roman"/>
        </w:rPr>
        <w:t xml:space="preserve"> amount of liabilities of the Member assumed by </w:t>
      </w:r>
      <w:r w:rsidR="00EC6FF2">
        <w:rPr>
          <w:rFonts w:ascii="Times New Roman" w:hAnsi="Times New Roman"/>
        </w:rPr>
        <w:t>the Company</w:t>
      </w:r>
      <w:r w:rsidRPr="007D1979">
        <w:rPr>
          <w:rFonts w:ascii="Times New Roman" w:hAnsi="Times New Roman"/>
        </w:rPr>
        <w:t xml:space="preserve"> or to which property contributed by the Member to </w:t>
      </w:r>
      <w:r w:rsidR="00EC6FF2">
        <w:rPr>
          <w:rFonts w:ascii="Times New Roman" w:hAnsi="Times New Roman"/>
        </w:rPr>
        <w:t>the Company</w:t>
      </w:r>
      <w:r w:rsidRPr="007D1979">
        <w:rPr>
          <w:rFonts w:ascii="Times New Roman" w:hAnsi="Times New Roman"/>
        </w:rPr>
        <w:t xml:space="preserve"> was subject; and </w:t>
      </w:r>
    </w:p>
    <w:p w14:paraId="02F905CB" w14:textId="77777777" w:rsidR="00791CEE" w:rsidRPr="007D1979" w:rsidRDefault="00791CEE" w:rsidP="007F4BDD">
      <w:pPr>
        <w:widowControl/>
        <w:jc w:val="both"/>
        <w:rPr>
          <w:rFonts w:ascii="Times New Roman" w:hAnsi="Times New Roman"/>
        </w:rPr>
      </w:pPr>
    </w:p>
    <w:p w14:paraId="265FDF71" w14:textId="77777777" w:rsidR="00791CEE" w:rsidRPr="007D1979" w:rsidRDefault="00791CEE" w:rsidP="007F4BDD">
      <w:pPr>
        <w:widowControl/>
        <w:tabs>
          <w:tab w:val="left" w:pos="-1440"/>
        </w:tabs>
        <w:ind w:left="2160" w:hanging="720"/>
        <w:jc w:val="both"/>
        <w:rPr>
          <w:rFonts w:ascii="Times New Roman" w:hAnsi="Times New Roman"/>
        </w:rPr>
      </w:pPr>
      <w:r w:rsidRPr="007D1979">
        <w:rPr>
          <w:rFonts w:ascii="Times New Roman" w:hAnsi="Times New Roman"/>
        </w:rPr>
        <w:t>(d)</w:t>
      </w:r>
      <w:r w:rsidRPr="007D1979">
        <w:rPr>
          <w:rFonts w:ascii="Times New Roman" w:hAnsi="Times New Roman"/>
        </w:rPr>
        <w:tab/>
      </w:r>
      <w:proofErr w:type="gramStart"/>
      <w:r w:rsidRPr="007D1979">
        <w:rPr>
          <w:rFonts w:ascii="Times New Roman" w:hAnsi="Times New Roman"/>
        </w:rPr>
        <w:t>such</w:t>
      </w:r>
      <w:proofErr w:type="gramEnd"/>
      <w:r w:rsidRPr="007D1979">
        <w:rPr>
          <w:rFonts w:ascii="Times New Roman" w:hAnsi="Times New Roman"/>
        </w:rPr>
        <w:t xml:space="preserve"> Member's share of the Net Losses and Nonrecourse Deductions of </w:t>
      </w:r>
      <w:r w:rsidR="00EC6FF2">
        <w:rPr>
          <w:rFonts w:ascii="Times New Roman" w:hAnsi="Times New Roman"/>
        </w:rPr>
        <w:t>the Company</w:t>
      </w:r>
      <w:r w:rsidRPr="007D1979">
        <w:rPr>
          <w:rFonts w:ascii="Times New Roman" w:hAnsi="Times New Roman"/>
        </w:rPr>
        <w:t xml:space="preserve"> and of any items in the nature of losses or deductions separately allocated to the Members.</w:t>
      </w:r>
    </w:p>
    <w:p w14:paraId="470BA95A" w14:textId="77777777" w:rsidR="00791CEE" w:rsidRPr="007D1979" w:rsidRDefault="00791CEE" w:rsidP="007F4BDD">
      <w:pPr>
        <w:widowControl/>
        <w:jc w:val="both"/>
        <w:rPr>
          <w:rFonts w:ascii="Times New Roman" w:hAnsi="Times New Roman"/>
        </w:rPr>
      </w:pPr>
    </w:p>
    <w:p w14:paraId="256CAE20" w14:textId="77777777" w:rsidR="00791CEE" w:rsidRPr="007D1979" w:rsidRDefault="00791CEE" w:rsidP="007F4BDD">
      <w:pPr>
        <w:widowControl/>
        <w:ind w:firstLine="720"/>
        <w:jc w:val="both"/>
        <w:rPr>
          <w:rFonts w:ascii="Times New Roman" w:hAnsi="Times New Roman"/>
        </w:rPr>
      </w:pPr>
      <w:r w:rsidRPr="007D1979">
        <w:rPr>
          <w:rFonts w:ascii="Times New Roman" w:hAnsi="Times New Roman"/>
        </w:rPr>
        <w:t>(iii)</w:t>
      </w:r>
      <w:r w:rsidRPr="007D1979">
        <w:rPr>
          <w:rFonts w:ascii="Times New Roman" w:hAnsi="Times New Roman"/>
        </w:rPr>
        <w:tab/>
        <w:t xml:space="preserve">If </w:t>
      </w:r>
      <w:r w:rsidR="00EC6FF2">
        <w:rPr>
          <w:rFonts w:ascii="Times New Roman" w:hAnsi="Times New Roman"/>
        </w:rPr>
        <w:t>the Company</w:t>
      </w:r>
      <w:r w:rsidRPr="007D1979">
        <w:rPr>
          <w:rFonts w:ascii="Times New Roman" w:hAnsi="Times New Roman"/>
        </w:rPr>
        <w:t xml:space="preserve"> at any time distributes any of its assets in kind to any Member, the Capital Account of each Member </w:t>
      </w:r>
      <w:r w:rsidR="00EC6FF2">
        <w:rPr>
          <w:rFonts w:ascii="Times New Roman" w:hAnsi="Times New Roman"/>
        </w:rPr>
        <w:t>will</w:t>
      </w:r>
      <w:r w:rsidRPr="007D1979">
        <w:rPr>
          <w:rFonts w:ascii="Times New Roman" w:hAnsi="Times New Roman"/>
        </w:rPr>
        <w:t xml:space="preserve"> be adjusted to account for that Member's allocable share of the Net Profits, Net Losses, or Gross Income that would have been realized by </w:t>
      </w:r>
      <w:r w:rsidR="00EC6FF2">
        <w:rPr>
          <w:rFonts w:ascii="Times New Roman" w:hAnsi="Times New Roman"/>
        </w:rPr>
        <w:t>the Company</w:t>
      </w:r>
      <w:r w:rsidRPr="007D1979">
        <w:rPr>
          <w:rFonts w:ascii="Times New Roman" w:hAnsi="Times New Roman"/>
        </w:rPr>
        <w:t xml:space="preserve"> had it sold the assets that were distributed at their respective fair market values (taking </w:t>
      </w:r>
      <w:r w:rsidR="00C20D64">
        <w:rPr>
          <w:rFonts w:ascii="Times New Roman" w:hAnsi="Times New Roman"/>
        </w:rPr>
        <w:t>Code</w:t>
      </w:r>
      <w:r w:rsidRPr="007D1979">
        <w:rPr>
          <w:rFonts w:ascii="Times New Roman" w:hAnsi="Times New Roman"/>
        </w:rPr>
        <w:t xml:space="preserve"> </w:t>
      </w:r>
      <w:r w:rsidR="00C20D64">
        <w:rPr>
          <w:rFonts w:ascii="Times New Roman" w:hAnsi="Times New Roman"/>
        </w:rPr>
        <w:t>§</w:t>
      </w:r>
      <w:r w:rsidRPr="007D1979">
        <w:rPr>
          <w:rFonts w:ascii="Times New Roman" w:hAnsi="Times New Roman"/>
        </w:rPr>
        <w:t>7701(g) into account) immediately prior to their distribution.</w:t>
      </w:r>
    </w:p>
    <w:p w14:paraId="5560BF97" w14:textId="77777777" w:rsidR="00791CEE" w:rsidRPr="007D1979" w:rsidRDefault="00791CEE" w:rsidP="007F4BDD">
      <w:pPr>
        <w:widowControl/>
        <w:jc w:val="both"/>
        <w:rPr>
          <w:rFonts w:ascii="Times New Roman" w:hAnsi="Times New Roman"/>
        </w:rPr>
      </w:pPr>
    </w:p>
    <w:p w14:paraId="7BA2E602" w14:textId="77777777" w:rsidR="00791CEE" w:rsidRPr="007D1979" w:rsidRDefault="00791CEE" w:rsidP="007F4BDD">
      <w:pPr>
        <w:widowControl/>
        <w:ind w:firstLine="720"/>
        <w:jc w:val="both"/>
        <w:rPr>
          <w:rFonts w:ascii="Times New Roman" w:hAnsi="Times New Roman"/>
        </w:rPr>
      </w:pPr>
      <w:proofErr w:type="gramStart"/>
      <w:r w:rsidRPr="007D1979">
        <w:rPr>
          <w:rFonts w:ascii="Times New Roman" w:hAnsi="Times New Roman"/>
        </w:rPr>
        <w:t>(iv)</w:t>
      </w:r>
      <w:r w:rsidRPr="007D1979">
        <w:rPr>
          <w:rFonts w:ascii="Times New Roman" w:hAnsi="Times New Roman"/>
        </w:rPr>
        <w:tab/>
        <w:t>In the event</w:t>
      </w:r>
      <w:proofErr w:type="gramEnd"/>
      <w:r w:rsidRPr="007D1979">
        <w:rPr>
          <w:rFonts w:ascii="Times New Roman" w:hAnsi="Times New Roman"/>
        </w:rPr>
        <w:t xml:space="preserve"> any </w:t>
      </w:r>
      <w:r w:rsidR="00261BBA">
        <w:rPr>
          <w:rFonts w:ascii="Times New Roman" w:hAnsi="Times New Roman"/>
        </w:rPr>
        <w:t>Percentage Interest</w:t>
      </w:r>
      <w:r w:rsidRPr="007D1979">
        <w:rPr>
          <w:rFonts w:ascii="Times New Roman" w:hAnsi="Times New Roman"/>
        </w:rPr>
        <w:t xml:space="preserve"> is transferred in accordance with the terms of this Agreement, the transferee </w:t>
      </w:r>
      <w:r w:rsidR="00EC6FF2">
        <w:rPr>
          <w:rFonts w:ascii="Times New Roman" w:hAnsi="Times New Roman"/>
        </w:rPr>
        <w:t>will</w:t>
      </w:r>
      <w:r w:rsidRPr="007D1979">
        <w:rPr>
          <w:rFonts w:ascii="Times New Roman" w:hAnsi="Times New Roman"/>
        </w:rPr>
        <w:t xml:space="preserve"> succeed to the Capital Account of the transferor to the extent it relates to the transferred </w:t>
      </w:r>
      <w:r w:rsidR="00261BBA">
        <w:rPr>
          <w:rFonts w:ascii="Times New Roman" w:hAnsi="Times New Roman"/>
        </w:rPr>
        <w:t>Percentage Interest</w:t>
      </w:r>
      <w:r w:rsidRPr="007D1979">
        <w:rPr>
          <w:rFonts w:ascii="Times New Roman" w:hAnsi="Times New Roman"/>
        </w:rPr>
        <w:t>.</w:t>
      </w:r>
    </w:p>
    <w:p w14:paraId="335ED8FB" w14:textId="77777777" w:rsidR="00791CEE" w:rsidRPr="007D1979" w:rsidRDefault="00791CEE" w:rsidP="007F4BDD">
      <w:pPr>
        <w:widowControl/>
        <w:jc w:val="both"/>
        <w:rPr>
          <w:rFonts w:ascii="Times New Roman" w:hAnsi="Times New Roman"/>
        </w:rPr>
      </w:pPr>
    </w:p>
    <w:p w14:paraId="58B6F192" w14:textId="77777777" w:rsidR="00791CEE" w:rsidRPr="007D1979" w:rsidRDefault="00261BBA" w:rsidP="007F4BDD">
      <w:pPr>
        <w:widowControl/>
        <w:jc w:val="both"/>
        <w:rPr>
          <w:rFonts w:ascii="Times New Roman" w:hAnsi="Times New Roman"/>
        </w:rPr>
      </w:pPr>
      <w:r>
        <w:rPr>
          <w:rFonts w:ascii="Times New Roman" w:hAnsi="Times New Roman"/>
          <w:b/>
          <w:bCs/>
        </w:rPr>
        <w:tab/>
      </w:r>
      <w:r w:rsidR="00181500">
        <w:rPr>
          <w:rFonts w:ascii="Times New Roman" w:hAnsi="Times New Roman"/>
          <w:b/>
          <w:bCs/>
        </w:rPr>
        <w:t>“</w:t>
      </w:r>
      <w:r w:rsidR="00791CEE" w:rsidRPr="007D1979">
        <w:rPr>
          <w:rFonts w:ascii="Times New Roman" w:hAnsi="Times New Roman"/>
          <w:b/>
          <w:bCs/>
        </w:rPr>
        <w:t>Capital Transaction</w:t>
      </w:r>
      <w:r w:rsidR="00181500">
        <w:rPr>
          <w:rFonts w:ascii="Times New Roman" w:hAnsi="Times New Roman"/>
          <w:b/>
          <w:bCs/>
        </w:rPr>
        <w:t>”</w:t>
      </w:r>
      <w:r w:rsidR="00791CEE" w:rsidRPr="007D1979">
        <w:rPr>
          <w:rFonts w:ascii="Times New Roman" w:hAnsi="Times New Roman"/>
        </w:rPr>
        <w:t xml:space="preserve"> means a sale or other disposition of all or a portion of </w:t>
      </w:r>
      <w:r w:rsidR="00EC6FF2">
        <w:rPr>
          <w:rFonts w:ascii="Times New Roman" w:hAnsi="Times New Roman"/>
        </w:rPr>
        <w:t>the Company</w:t>
      </w:r>
      <w:r w:rsidR="001B4F2A">
        <w:rPr>
          <w:rFonts w:ascii="Times New Roman" w:hAnsi="Times New Roman"/>
        </w:rPr>
        <w:t>’</w:t>
      </w:r>
      <w:r w:rsidR="00791CEE" w:rsidRPr="007D1979">
        <w:rPr>
          <w:rFonts w:ascii="Times New Roman" w:hAnsi="Times New Roman"/>
        </w:rPr>
        <w:t xml:space="preserve">s property in a single transaction or in a series of related transactions, other than such a sale or disposition in the ordinary course of </w:t>
      </w:r>
      <w:r w:rsidR="00EC6FF2">
        <w:rPr>
          <w:rFonts w:ascii="Times New Roman" w:hAnsi="Times New Roman"/>
        </w:rPr>
        <w:t>the Company</w:t>
      </w:r>
      <w:r w:rsidR="001B4F2A">
        <w:rPr>
          <w:rFonts w:ascii="Times New Roman" w:hAnsi="Times New Roman"/>
        </w:rPr>
        <w:t>’</w:t>
      </w:r>
      <w:r w:rsidR="00791CEE" w:rsidRPr="007D1979">
        <w:rPr>
          <w:rFonts w:ascii="Times New Roman" w:hAnsi="Times New Roman"/>
        </w:rPr>
        <w:t>s business and any refinancing.</w:t>
      </w:r>
    </w:p>
    <w:p w14:paraId="7D5E4673" w14:textId="77777777" w:rsidR="00791CEE" w:rsidRPr="007D1979" w:rsidRDefault="00791CEE" w:rsidP="007F4BDD">
      <w:pPr>
        <w:widowControl/>
        <w:jc w:val="both"/>
        <w:rPr>
          <w:rFonts w:ascii="Times New Roman" w:hAnsi="Times New Roman"/>
        </w:rPr>
      </w:pPr>
    </w:p>
    <w:p w14:paraId="24C1B6DF" w14:textId="77777777" w:rsidR="00791CEE" w:rsidRPr="007D1979" w:rsidRDefault="00261BBA" w:rsidP="007F4BDD">
      <w:pPr>
        <w:widowControl/>
        <w:jc w:val="both"/>
        <w:rPr>
          <w:rFonts w:ascii="Times New Roman" w:hAnsi="Times New Roman"/>
        </w:rPr>
      </w:pPr>
      <w:r>
        <w:rPr>
          <w:rFonts w:ascii="Times New Roman" w:hAnsi="Times New Roman"/>
          <w:b/>
          <w:bCs/>
        </w:rPr>
        <w:tab/>
      </w:r>
      <w:r w:rsidR="00181500">
        <w:rPr>
          <w:rFonts w:ascii="Times New Roman" w:hAnsi="Times New Roman"/>
          <w:b/>
          <w:bCs/>
        </w:rPr>
        <w:t>“</w:t>
      </w:r>
      <w:r w:rsidR="00791CEE" w:rsidRPr="007D1979">
        <w:rPr>
          <w:rFonts w:ascii="Times New Roman" w:hAnsi="Times New Roman"/>
          <w:b/>
          <w:bCs/>
        </w:rPr>
        <w:t>Carrying Value</w:t>
      </w:r>
      <w:r w:rsidR="00181500">
        <w:rPr>
          <w:rFonts w:ascii="Times New Roman" w:hAnsi="Times New Roman"/>
          <w:b/>
          <w:bCs/>
        </w:rPr>
        <w:t>”</w:t>
      </w:r>
      <w:r w:rsidR="00791CEE" w:rsidRPr="007D1979">
        <w:rPr>
          <w:rFonts w:ascii="Times New Roman" w:hAnsi="Times New Roman"/>
        </w:rPr>
        <w:t xml:space="preserve"> means, with respect to any asset, such asset's adjusted basis for federal income tax purposes; provided, however, that (</w:t>
      </w:r>
      <w:proofErr w:type="spellStart"/>
      <w:r w:rsidR="00791CEE" w:rsidRPr="007D1979">
        <w:rPr>
          <w:rFonts w:ascii="Times New Roman" w:hAnsi="Times New Roman"/>
        </w:rPr>
        <w:t>i</w:t>
      </w:r>
      <w:proofErr w:type="spellEnd"/>
      <w:r w:rsidR="00791CEE" w:rsidRPr="007D1979">
        <w:rPr>
          <w:rFonts w:ascii="Times New Roman" w:hAnsi="Times New Roman"/>
        </w:rPr>
        <w:t xml:space="preserve">) upon a contribution of an asset in kind, and (ii) in the circumstances described in Treasury Regulation </w:t>
      </w:r>
      <w:r>
        <w:rPr>
          <w:rFonts w:ascii="Times New Roman" w:hAnsi="Times New Roman"/>
        </w:rPr>
        <w:t>§</w:t>
      </w:r>
      <w:r w:rsidR="00791CEE" w:rsidRPr="007D1979">
        <w:rPr>
          <w:rFonts w:ascii="Times New Roman" w:hAnsi="Times New Roman"/>
        </w:rPr>
        <w:t>1.704</w:t>
      </w:r>
      <w:r w:rsidR="00791CEE" w:rsidRPr="007D1979">
        <w:rPr>
          <w:rFonts w:ascii="Times New Roman" w:hAnsi="Times New Roman"/>
        </w:rPr>
        <w:noBreakHyphen/>
        <w:t xml:space="preserve">1(b)(2)(iv)(f), the Carrying Values of all </w:t>
      </w:r>
      <w:r w:rsidR="00EC6FF2">
        <w:rPr>
          <w:rFonts w:ascii="Times New Roman" w:hAnsi="Times New Roman"/>
        </w:rPr>
        <w:t>the Company</w:t>
      </w:r>
      <w:r w:rsidR="00791CEE" w:rsidRPr="007D1979">
        <w:rPr>
          <w:rFonts w:ascii="Times New Roman" w:hAnsi="Times New Roman"/>
        </w:rPr>
        <w:t xml:space="preserve">'s assets </w:t>
      </w:r>
      <w:r w:rsidR="00EC6FF2">
        <w:rPr>
          <w:rFonts w:ascii="Times New Roman" w:hAnsi="Times New Roman"/>
        </w:rPr>
        <w:t>will</w:t>
      </w:r>
      <w:r w:rsidR="00791CEE" w:rsidRPr="007D1979">
        <w:rPr>
          <w:rFonts w:ascii="Times New Roman" w:hAnsi="Times New Roman"/>
        </w:rPr>
        <w:t xml:space="preserve"> be adjusted to their respective fair market values and </w:t>
      </w:r>
      <w:r w:rsidR="00EC6FF2">
        <w:rPr>
          <w:rFonts w:ascii="Times New Roman" w:hAnsi="Times New Roman"/>
        </w:rPr>
        <w:t>will</w:t>
      </w:r>
      <w:r w:rsidR="00791CEE" w:rsidRPr="007D1979">
        <w:rPr>
          <w:rFonts w:ascii="Times New Roman" w:hAnsi="Times New Roman"/>
        </w:rPr>
        <w:t xml:space="preserve"> thereafter be adjusted in accordance with the provisions of Treasury Regulations </w:t>
      </w:r>
      <w:r>
        <w:rPr>
          <w:rFonts w:ascii="Times New Roman" w:hAnsi="Times New Roman"/>
        </w:rPr>
        <w:t>§</w:t>
      </w:r>
      <w:r w:rsidR="00791CEE" w:rsidRPr="007D1979">
        <w:rPr>
          <w:rFonts w:ascii="Times New Roman" w:hAnsi="Times New Roman"/>
        </w:rPr>
        <w:t>1.704</w:t>
      </w:r>
      <w:r w:rsidR="00791CEE" w:rsidRPr="007D1979">
        <w:rPr>
          <w:rFonts w:ascii="Times New Roman" w:hAnsi="Times New Roman"/>
        </w:rPr>
        <w:noBreakHyphen/>
        <w:t>1(b)(2)(iv)(g).</w:t>
      </w:r>
    </w:p>
    <w:p w14:paraId="36913DB0" w14:textId="77777777" w:rsidR="00791CEE" w:rsidRPr="007D1979" w:rsidRDefault="00791CEE" w:rsidP="007F4BDD">
      <w:pPr>
        <w:widowControl/>
        <w:jc w:val="both"/>
        <w:rPr>
          <w:rFonts w:ascii="Times New Roman" w:hAnsi="Times New Roman"/>
        </w:rPr>
      </w:pPr>
    </w:p>
    <w:p w14:paraId="7CF85702" w14:textId="77777777" w:rsidR="00791CEE" w:rsidRPr="007D1979" w:rsidRDefault="00730BF1" w:rsidP="007F4BDD">
      <w:pPr>
        <w:widowControl/>
        <w:jc w:val="both"/>
        <w:rPr>
          <w:rFonts w:ascii="Times New Roman" w:hAnsi="Times New Roman"/>
        </w:rPr>
      </w:pPr>
      <w:r>
        <w:rPr>
          <w:rFonts w:ascii="Times New Roman" w:hAnsi="Times New Roman"/>
          <w:b/>
          <w:bCs/>
        </w:rPr>
        <w:tab/>
      </w:r>
      <w:r w:rsidR="00181500">
        <w:rPr>
          <w:rFonts w:ascii="Times New Roman" w:hAnsi="Times New Roman"/>
          <w:b/>
          <w:bCs/>
        </w:rPr>
        <w:t>“</w:t>
      </w:r>
      <w:r w:rsidR="00791CEE" w:rsidRPr="007D1979">
        <w:rPr>
          <w:rFonts w:ascii="Times New Roman" w:hAnsi="Times New Roman"/>
          <w:b/>
          <w:bCs/>
        </w:rPr>
        <w:t>Certificate</w:t>
      </w:r>
      <w:r w:rsidR="00181500">
        <w:rPr>
          <w:rFonts w:ascii="Times New Roman" w:hAnsi="Times New Roman"/>
          <w:b/>
          <w:bCs/>
        </w:rPr>
        <w:t>”</w:t>
      </w:r>
      <w:r w:rsidR="00791CEE" w:rsidRPr="007D1979">
        <w:rPr>
          <w:rFonts w:ascii="Times New Roman" w:hAnsi="Times New Roman"/>
        </w:rPr>
        <w:t xml:space="preserve"> means the Certificate of Formation creating </w:t>
      </w:r>
      <w:r w:rsidR="00EC6FF2">
        <w:rPr>
          <w:rFonts w:ascii="Times New Roman" w:hAnsi="Times New Roman"/>
        </w:rPr>
        <w:t>the Company</w:t>
      </w:r>
      <w:r w:rsidR="00791CEE" w:rsidRPr="007D1979">
        <w:rPr>
          <w:rFonts w:ascii="Times New Roman" w:hAnsi="Times New Roman"/>
        </w:rPr>
        <w:t>, as it may, from time to time, be amended in accordance with the Act.</w:t>
      </w:r>
    </w:p>
    <w:p w14:paraId="5E2EF244" w14:textId="77777777" w:rsidR="00791CEE" w:rsidRPr="007D1979" w:rsidRDefault="00791CEE" w:rsidP="007F4BDD">
      <w:pPr>
        <w:widowControl/>
        <w:jc w:val="both"/>
        <w:rPr>
          <w:rFonts w:ascii="Times New Roman" w:hAnsi="Times New Roman"/>
        </w:rPr>
      </w:pPr>
    </w:p>
    <w:p w14:paraId="4A11155C" w14:textId="77777777" w:rsidR="00791CEE" w:rsidRDefault="00730BF1" w:rsidP="007F4BDD">
      <w:pPr>
        <w:widowControl/>
        <w:jc w:val="both"/>
        <w:rPr>
          <w:rFonts w:ascii="Times New Roman" w:hAnsi="Times New Roman"/>
        </w:rPr>
      </w:pPr>
      <w:r>
        <w:rPr>
          <w:rFonts w:ascii="Times New Roman" w:hAnsi="Times New Roman"/>
          <w:b/>
          <w:bCs/>
        </w:rPr>
        <w:tab/>
      </w:r>
      <w:r w:rsidR="00181500">
        <w:rPr>
          <w:rFonts w:ascii="Times New Roman" w:hAnsi="Times New Roman"/>
          <w:b/>
          <w:bCs/>
        </w:rPr>
        <w:t>“</w:t>
      </w:r>
      <w:r w:rsidR="00791CEE" w:rsidRPr="007D1979">
        <w:rPr>
          <w:rFonts w:ascii="Times New Roman" w:hAnsi="Times New Roman"/>
          <w:b/>
          <w:bCs/>
        </w:rPr>
        <w:t>Code</w:t>
      </w:r>
      <w:r w:rsidR="00181500">
        <w:rPr>
          <w:rFonts w:ascii="Times New Roman" w:hAnsi="Times New Roman"/>
          <w:b/>
          <w:bCs/>
        </w:rPr>
        <w:t>”</w:t>
      </w:r>
      <w:r w:rsidR="00791CEE" w:rsidRPr="007D1979">
        <w:rPr>
          <w:rFonts w:ascii="Times New Roman" w:hAnsi="Times New Roman"/>
        </w:rPr>
        <w:t xml:space="preserve"> means the Internal Revenue Code of 1986, as amended from time to time.</w:t>
      </w:r>
    </w:p>
    <w:p w14:paraId="0C6D5187" w14:textId="77777777" w:rsidR="00F67CFD" w:rsidRDefault="00F67CFD" w:rsidP="007F4BDD">
      <w:pPr>
        <w:widowControl/>
        <w:jc w:val="both"/>
        <w:rPr>
          <w:rFonts w:ascii="Times New Roman" w:hAnsi="Times New Roman"/>
        </w:rPr>
      </w:pPr>
    </w:p>
    <w:p w14:paraId="58DD591F" w14:textId="77777777" w:rsidR="00F67CFD" w:rsidRDefault="00F67CFD" w:rsidP="007F4BDD">
      <w:pPr>
        <w:widowControl/>
        <w:jc w:val="both"/>
        <w:rPr>
          <w:rFonts w:ascii="Times New Roman" w:hAnsi="Times New Roman"/>
        </w:rPr>
      </w:pPr>
      <w:r>
        <w:rPr>
          <w:rFonts w:ascii="Times New Roman" w:hAnsi="Times New Roman"/>
        </w:rPr>
        <w:tab/>
      </w:r>
      <w:r>
        <w:rPr>
          <w:rFonts w:ascii="Times New Roman" w:hAnsi="Times New Roman"/>
          <w:b/>
          <w:bCs/>
        </w:rPr>
        <w:t>“Company”</w:t>
      </w:r>
      <w:r w:rsidRPr="007D1979">
        <w:rPr>
          <w:rFonts w:ascii="Times New Roman" w:hAnsi="Times New Roman"/>
        </w:rPr>
        <w:t xml:space="preserve"> means the limited liability company formed pursuant to the Certificate and this Agreement, as it may from time to time be constituted and amended.</w:t>
      </w:r>
    </w:p>
    <w:p w14:paraId="3EB0D321" w14:textId="77777777" w:rsidR="00C94C7A" w:rsidRDefault="00C94C7A" w:rsidP="007F4BDD">
      <w:pPr>
        <w:widowControl/>
        <w:jc w:val="both"/>
        <w:rPr>
          <w:rFonts w:ascii="Times New Roman" w:hAnsi="Times New Roman"/>
        </w:rPr>
      </w:pPr>
    </w:p>
    <w:p w14:paraId="20A05CCD" w14:textId="77777777" w:rsidR="00C94C7A" w:rsidRPr="007D1979" w:rsidRDefault="00C94C7A" w:rsidP="007F4BDD">
      <w:pPr>
        <w:widowControl/>
        <w:jc w:val="both"/>
        <w:rPr>
          <w:rFonts w:ascii="Times New Roman" w:hAnsi="Times New Roman"/>
        </w:rPr>
      </w:pPr>
      <w:r>
        <w:rPr>
          <w:rFonts w:ascii="Times New Roman" w:hAnsi="Times New Roman"/>
        </w:rPr>
        <w:tab/>
      </w:r>
      <w:r>
        <w:rPr>
          <w:rFonts w:ascii="Times New Roman" w:hAnsi="Times New Roman"/>
          <w:b/>
          <w:bCs/>
        </w:rPr>
        <w:t>“Company</w:t>
      </w:r>
      <w:r w:rsidRPr="007D1979">
        <w:rPr>
          <w:rFonts w:ascii="Times New Roman" w:hAnsi="Times New Roman"/>
          <w:b/>
          <w:bCs/>
        </w:rPr>
        <w:t xml:space="preserve"> Capital</w:t>
      </w:r>
      <w:r>
        <w:rPr>
          <w:rFonts w:ascii="Times New Roman" w:hAnsi="Times New Roman"/>
          <w:b/>
          <w:bCs/>
        </w:rPr>
        <w:t>”</w:t>
      </w:r>
      <w:r w:rsidRPr="007D1979">
        <w:rPr>
          <w:rFonts w:ascii="Times New Roman" w:hAnsi="Times New Roman"/>
        </w:rPr>
        <w:t xml:space="preserve"> means</w:t>
      </w:r>
    </w:p>
    <w:p w14:paraId="4314E6B6" w14:textId="77777777" w:rsidR="00C94C7A" w:rsidRPr="007D1979" w:rsidRDefault="00C94C7A" w:rsidP="007F4BDD">
      <w:pPr>
        <w:widowControl/>
        <w:jc w:val="both"/>
        <w:rPr>
          <w:rFonts w:ascii="Times New Roman" w:hAnsi="Times New Roman"/>
        </w:rPr>
      </w:pPr>
    </w:p>
    <w:p w14:paraId="13E39D7A" w14:textId="77777777" w:rsidR="00C94C7A" w:rsidRPr="007D1979" w:rsidRDefault="00C94C7A" w:rsidP="007F4BDD">
      <w:pPr>
        <w:widowControl/>
        <w:ind w:firstLine="720"/>
        <w:jc w:val="both"/>
        <w:rPr>
          <w:rFonts w:ascii="Times New Roman" w:hAnsi="Times New Roman"/>
        </w:rPr>
      </w:pPr>
      <w:r w:rsidRPr="007D1979">
        <w:rPr>
          <w:rFonts w:ascii="Times New Roman" w:hAnsi="Times New Roman"/>
        </w:rPr>
        <w:lastRenderedPageBreak/>
        <w:t>(</w:t>
      </w:r>
      <w:proofErr w:type="spellStart"/>
      <w:r w:rsidRPr="007D1979">
        <w:rPr>
          <w:rFonts w:ascii="Times New Roman" w:hAnsi="Times New Roman"/>
        </w:rPr>
        <w:t>i</w:t>
      </w:r>
      <w:proofErr w:type="spellEnd"/>
      <w:r w:rsidRPr="007D1979">
        <w:rPr>
          <w:rFonts w:ascii="Times New Roman" w:hAnsi="Times New Roman"/>
        </w:rPr>
        <w:t>)</w:t>
      </w:r>
      <w:r w:rsidRPr="007D1979">
        <w:rPr>
          <w:rFonts w:ascii="Times New Roman" w:hAnsi="Times New Roman"/>
        </w:rPr>
        <w:tab/>
      </w:r>
      <w:proofErr w:type="gramStart"/>
      <w:r w:rsidRPr="007D1979">
        <w:rPr>
          <w:rFonts w:ascii="Times New Roman" w:hAnsi="Times New Roman"/>
        </w:rPr>
        <w:t>an</w:t>
      </w:r>
      <w:proofErr w:type="gramEnd"/>
      <w:r w:rsidRPr="007D1979">
        <w:rPr>
          <w:rFonts w:ascii="Times New Roman" w:hAnsi="Times New Roman"/>
        </w:rPr>
        <w:t xml:space="preserve"> amount equal to the sum of all of the Members' Adjusted Capital Account balances determined immediately prior to the allocation to the Members pursuant to </w:t>
      </w:r>
      <w:r w:rsidR="00B91CC5">
        <w:rPr>
          <w:rFonts w:ascii="Times New Roman" w:hAnsi="Times New Roman"/>
        </w:rPr>
        <w:t>§§</w:t>
      </w:r>
      <w:r w:rsidRPr="007D1979">
        <w:rPr>
          <w:rFonts w:ascii="Times New Roman" w:hAnsi="Times New Roman"/>
        </w:rPr>
        <w:t>5.</w:t>
      </w:r>
      <w:r w:rsidR="00B91CC5">
        <w:rPr>
          <w:rFonts w:ascii="Times New Roman" w:hAnsi="Times New Roman"/>
        </w:rPr>
        <w:t>01(b)(ii) or 5.01(c)(</w:t>
      </w:r>
      <w:proofErr w:type="spellStart"/>
      <w:r w:rsidR="00B91CC5">
        <w:rPr>
          <w:rFonts w:ascii="Times New Roman" w:hAnsi="Times New Roman"/>
        </w:rPr>
        <w:t>i</w:t>
      </w:r>
      <w:proofErr w:type="spellEnd"/>
      <w:r w:rsidR="00B91CC5">
        <w:rPr>
          <w:rFonts w:ascii="Times New Roman" w:hAnsi="Times New Roman"/>
        </w:rPr>
        <w:t xml:space="preserve">), </w:t>
      </w:r>
      <w:r w:rsidRPr="007D1979">
        <w:rPr>
          <w:rFonts w:ascii="Times New Roman" w:hAnsi="Times New Roman"/>
        </w:rPr>
        <w:t xml:space="preserve">of any Net Profits or Net Losses from a sale or other disposition of the assets of </w:t>
      </w:r>
      <w:r>
        <w:rPr>
          <w:rFonts w:ascii="Times New Roman" w:hAnsi="Times New Roman"/>
        </w:rPr>
        <w:t>the Company</w:t>
      </w:r>
      <w:r w:rsidRPr="007D1979">
        <w:rPr>
          <w:rFonts w:ascii="Times New Roman" w:hAnsi="Times New Roman"/>
        </w:rPr>
        <w:t xml:space="preserve"> other than in the ordinary course of </w:t>
      </w:r>
      <w:r>
        <w:rPr>
          <w:rFonts w:ascii="Times New Roman" w:hAnsi="Times New Roman"/>
        </w:rPr>
        <w:t>the Company</w:t>
      </w:r>
      <w:r w:rsidRPr="007D1979">
        <w:rPr>
          <w:rFonts w:ascii="Times New Roman" w:hAnsi="Times New Roman"/>
        </w:rPr>
        <w:t>'s trade or business, increased by</w:t>
      </w:r>
    </w:p>
    <w:p w14:paraId="1E1CFE21" w14:textId="77777777" w:rsidR="00C94C7A" w:rsidRPr="007D1979" w:rsidRDefault="00C94C7A" w:rsidP="007F4BDD">
      <w:pPr>
        <w:widowControl/>
        <w:jc w:val="both"/>
        <w:rPr>
          <w:rFonts w:ascii="Times New Roman" w:hAnsi="Times New Roman"/>
        </w:rPr>
      </w:pPr>
    </w:p>
    <w:p w14:paraId="594E034A" w14:textId="77777777" w:rsidR="00C94C7A" w:rsidRPr="007D1979" w:rsidRDefault="00C94C7A" w:rsidP="007F4BDD">
      <w:pPr>
        <w:widowControl/>
        <w:ind w:firstLine="720"/>
        <w:jc w:val="both"/>
        <w:rPr>
          <w:rFonts w:ascii="Times New Roman" w:hAnsi="Times New Roman"/>
        </w:rPr>
      </w:pPr>
      <w:r w:rsidRPr="007D1979">
        <w:rPr>
          <w:rFonts w:ascii="Times New Roman" w:hAnsi="Times New Roman"/>
        </w:rPr>
        <w:t>(ii)</w:t>
      </w:r>
      <w:r w:rsidRPr="007D1979">
        <w:rPr>
          <w:rFonts w:ascii="Times New Roman" w:hAnsi="Times New Roman"/>
        </w:rPr>
        <w:tab/>
      </w:r>
      <w:proofErr w:type="gramStart"/>
      <w:r w:rsidRPr="007D1979">
        <w:rPr>
          <w:rFonts w:ascii="Times New Roman" w:hAnsi="Times New Roman"/>
        </w:rPr>
        <w:t>the</w:t>
      </w:r>
      <w:proofErr w:type="gramEnd"/>
      <w:r w:rsidRPr="007D1979">
        <w:rPr>
          <w:rFonts w:ascii="Times New Roman" w:hAnsi="Times New Roman"/>
        </w:rPr>
        <w:t xml:space="preserve"> ag</w:t>
      </w:r>
      <w:r w:rsidRPr="007D1979">
        <w:rPr>
          <w:rFonts w:ascii="Times New Roman" w:hAnsi="Times New Roman"/>
        </w:rPr>
        <w:softHyphen/>
        <w:t xml:space="preserve">gregate amount of Net Profits to be allocated to the Members pursuant to </w:t>
      </w:r>
      <w:r w:rsidR="00B91CC5">
        <w:rPr>
          <w:rFonts w:ascii="Times New Roman" w:hAnsi="Times New Roman"/>
        </w:rPr>
        <w:t>§</w:t>
      </w:r>
      <w:r w:rsidRPr="007D1979">
        <w:rPr>
          <w:rFonts w:ascii="Times New Roman" w:hAnsi="Times New Roman"/>
        </w:rPr>
        <w:t>5.01(b)(ii) as a result of such sale or other disposition, or decreased by, as the case may be,</w:t>
      </w:r>
    </w:p>
    <w:p w14:paraId="20E11CC7" w14:textId="77777777" w:rsidR="00C94C7A" w:rsidRPr="007D1979" w:rsidRDefault="00C94C7A" w:rsidP="007F4BDD">
      <w:pPr>
        <w:widowControl/>
        <w:jc w:val="both"/>
        <w:rPr>
          <w:rFonts w:ascii="Times New Roman" w:hAnsi="Times New Roman"/>
        </w:rPr>
      </w:pPr>
    </w:p>
    <w:p w14:paraId="7719D189" w14:textId="77777777" w:rsidR="00C94C7A" w:rsidRPr="007D1979" w:rsidRDefault="00C94C7A" w:rsidP="007F4BDD">
      <w:pPr>
        <w:widowControl/>
        <w:ind w:firstLine="720"/>
        <w:jc w:val="both"/>
        <w:rPr>
          <w:rFonts w:ascii="Times New Roman" w:hAnsi="Times New Roman"/>
        </w:rPr>
      </w:pPr>
      <w:r w:rsidRPr="007D1979">
        <w:rPr>
          <w:rFonts w:ascii="Times New Roman" w:hAnsi="Times New Roman"/>
        </w:rPr>
        <w:t>(iii)</w:t>
      </w:r>
      <w:r w:rsidRPr="007D1979">
        <w:rPr>
          <w:rFonts w:ascii="Times New Roman" w:hAnsi="Times New Roman"/>
        </w:rPr>
        <w:tab/>
      </w:r>
      <w:proofErr w:type="gramStart"/>
      <w:r w:rsidRPr="007D1979">
        <w:rPr>
          <w:rFonts w:ascii="Times New Roman" w:hAnsi="Times New Roman"/>
        </w:rPr>
        <w:t>the</w:t>
      </w:r>
      <w:proofErr w:type="gramEnd"/>
      <w:r w:rsidRPr="007D1979">
        <w:rPr>
          <w:rFonts w:ascii="Times New Roman" w:hAnsi="Times New Roman"/>
        </w:rPr>
        <w:t xml:space="preserve"> ag</w:t>
      </w:r>
      <w:r w:rsidRPr="007D1979">
        <w:rPr>
          <w:rFonts w:ascii="Times New Roman" w:hAnsi="Times New Roman"/>
        </w:rPr>
        <w:softHyphen/>
        <w:t xml:space="preserve">gregate amount of Net Losses to be allocated to the Members pursuant to </w:t>
      </w:r>
      <w:r>
        <w:rPr>
          <w:rFonts w:ascii="Times New Roman" w:hAnsi="Times New Roman"/>
        </w:rPr>
        <w:t>§</w:t>
      </w:r>
      <w:r w:rsidRPr="007D1979">
        <w:rPr>
          <w:rFonts w:ascii="Times New Roman" w:hAnsi="Times New Roman"/>
        </w:rPr>
        <w:t>5.01(c)(</w:t>
      </w:r>
      <w:proofErr w:type="spellStart"/>
      <w:r w:rsidRPr="007D1979">
        <w:rPr>
          <w:rFonts w:ascii="Times New Roman" w:hAnsi="Times New Roman"/>
        </w:rPr>
        <w:t>i</w:t>
      </w:r>
      <w:proofErr w:type="spellEnd"/>
      <w:r w:rsidRPr="007D1979">
        <w:rPr>
          <w:rFonts w:ascii="Times New Roman" w:hAnsi="Times New Roman"/>
        </w:rPr>
        <w:t>) as a result of such sale or other disposition.</w:t>
      </w:r>
    </w:p>
    <w:p w14:paraId="34886D68" w14:textId="77777777" w:rsidR="00791CEE" w:rsidRPr="007D1979" w:rsidRDefault="00791CEE" w:rsidP="007F4BDD">
      <w:pPr>
        <w:widowControl/>
        <w:jc w:val="both"/>
        <w:rPr>
          <w:rFonts w:ascii="Times New Roman" w:hAnsi="Times New Roman"/>
        </w:rPr>
      </w:pPr>
    </w:p>
    <w:p w14:paraId="70D9F357" w14:textId="77777777" w:rsidR="00791CEE" w:rsidRPr="007D1979" w:rsidRDefault="00730BF1" w:rsidP="007F4BDD">
      <w:pPr>
        <w:widowControl/>
        <w:jc w:val="both"/>
        <w:rPr>
          <w:rFonts w:ascii="Times New Roman" w:hAnsi="Times New Roman"/>
        </w:rPr>
      </w:pPr>
      <w:r>
        <w:rPr>
          <w:rFonts w:ascii="Times New Roman" w:hAnsi="Times New Roman"/>
          <w:b/>
          <w:bCs/>
        </w:rPr>
        <w:tab/>
      </w:r>
      <w:r w:rsidR="00181500">
        <w:rPr>
          <w:rFonts w:ascii="Times New Roman" w:hAnsi="Times New Roman"/>
          <w:b/>
          <w:bCs/>
        </w:rPr>
        <w:t>“</w:t>
      </w:r>
      <w:r w:rsidR="00791CEE" w:rsidRPr="007D1979">
        <w:rPr>
          <w:rFonts w:ascii="Times New Roman" w:hAnsi="Times New Roman"/>
          <w:b/>
          <w:bCs/>
        </w:rPr>
        <w:t>Consent of the Members</w:t>
      </w:r>
      <w:r w:rsidR="00181500">
        <w:rPr>
          <w:rFonts w:ascii="Times New Roman" w:hAnsi="Times New Roman"/>
          <w:b/>
          <w:bCs/>
        </w:rPr>
        <w:t>”</w:t>
      </w:r>
      <w:r w:rsidR="00791CEE" w:rsidRPr="007D1979">
        <w:rPr>
          <w:rFonts w:ascii="Times New Roman" w:hAnsi="Times New Roman"/>
        </w:rPr>
        <w:t xml:space="preserve"> means the written consent or approval of more than </w:t>
      </w:r>
      <w:r w:rsidR="006F35A6">
        <w:rPr>
          <w:rFonts w:ascii="Times New Roman" w:hAnsi="Times New Roman"/>
        </w:rPr>
        <w:t xml:space="preserve">two-thirds </w:t>
      </w:r>
      <w:r w:rsidR="00791CEE" w:rsidRPr="007D1979">
        <w:rPr>
          <w:rFonts w:ascii="Times New Roman" w:hAnsi="Times New Roman"/>
        </w:rPr>
        <w:t xml:space="preserve">in interest, based on Percentage Interests, of those Members entitled to participate in giving such Consent.  For purpose of this definition, Consent of a particular Member with respect to any matter </w:t>
      </w:r>
      <w:r w:rsidR="00EC6FF2">
        <w:rPr>
          <w:rFonts w:ascii="Times New Roman" w:hAnsi="Times New Roman"/>
        </w:rPr>
        <w:t>will</w:t>
      </w:r>
      <w:r w:rsidR="00791CEE" w:rsidRPr="007D1979">
        <w:rPr>
          <w:rFonts w:ascii="Times New Roman" w:hAnsi="Times New Roman"/>
        </w:rPr>
        <w:t xml:space="preserve"> be deemed to have been received if (a) written consent or approval from such Member has been received by </w:t>
      </w:r>
      <w:r w:rsidR="00EC6FF2">
        <w:rPr>
          <w:rFonts w:ascii="Times New Roman" w:hAnsi="Times New Roman"/>
        </w:rPr>
        <w:t>the Company</w:t>
      </w:r>
      <w:r w:rsidR="00791CEE" w:rsidRPr="007D1979">
        <w:rPr>
          <w:rFonts w:ascii="Times New Roman" w:hAnsi="Times New Roman"/>
        </w:rPr>
        <w:t xml:space="preserve">, whether such consent is memorialized at a meeting of Members or in lieu thereof, or (b) written objection from such Member has not been received by </w:t>
      </w:r>
      <w:r w:rsidR="00EC6FF2">
        <w:rPr>
          <w:rFonts w:ascii="Times New Roman" w:hAnsi="Times New Roman"/>
        </w:rPr>
        <w:t>the Company</w:t>
      </w:r>
      <w:r w:rsidR="00791CEE" w:rsidRPr="007D1979">
        <w:rPr>
          <w:rFonts w:ascii="Times New Roman" w:hAnsi="Times New Roman"/>
        </w:rPr>
        <w:t xml:space="preserve"> within </w:t>
      </w:r>
      <w:r>
        <w:rPr>
          <w:rFonts w:ascii="Times New Roman" w:hAnsi="Times New Roman"/>
        </w:rPr>
        <w:t xml:space="preserve">20 </w:t>
      </w:r>
      <w:r w:rsidR="00791CEE" w:rsidRPr="007D1979">
        <w:rPr>
          <w:rFonts w:ascii="Times New Roman" w:hAnsi="Times New Roman"/>
        </w:rPr>
        <w:t xml:space="preserve">days following the mailing by </w:t>
      </w:r>
      <w:r w:rsidR="00EC6FF2">
        <w:rPr>
          <w:rFonts w:ascii="Times New Roman" w:hAnsi="Times New Roman"/>
        </w:rPr>
        <w:t>the Company</w:t>
      </w:r>
      <w:r w:rsidR="00791CEE" w:rsidRPr="007D1979">
        <w:rPr>
          <w:rFonts w:ascii="Times New Roman" w:hAnsi="Times New Roman"/>
        </w:rPr>
        <w:t xml:space="preserve"> to such Member of a written notice requesting such Consent, which notice </w:t>
      </w:r>
      <w:r w:rsidR="00EC6FF2">
        <w:rPr>
          <w:rFonts w:ascii="Times New Roman" w:hAnsi="Times New Roman"/>
        </w:rPr>
        <w:t>will</w:t>
      </w:r>
      <w:r w:rsidR="00791CEE" w:rsidRPr="007D1979">
        <w:rPr>
          <w:rFonts w:ascii="Times New Roman" w:hAnsi="Times New Roman"/>
        </w:rPr>
        <w:t xml:space="preserve"> state the circumstances as set forth in this paragraph by which failure to respond will constitute receipt of Consent.</w:t>
      </w:r>
    </w:p>
    <w:p w14:paraId="74593229" w14:textId="77777777" w:rsidR="00791CEE" w:rsidRPr="007D1979" w:rsidRDefault="00791CEE" w:rsidP="007F4BDD">
      <w:pPr>
        <w:widowControl/>
        <w:jc w:val="both"/>
        <w:rPr>
          <w:rFonts w:ascii="Times New Roman" w:hAnsi="Times New Roman"/>
        </w:rPr>
      </w:pPr>
    </w:p>
    <w:p w14:paraId="1CE63BEB" w14:textId="77777777" w:rsidR="00791CEE" w:rsidRDefault="00730BF1" w:rsidP="007F4BDD">
      <w:pPr>
        <w:widowControl/>
        <w:jc w:val="both"/>
        <w:rPr>
          <w:rFonts w:ascii="Times New Roman" w:hAnsi="Times New Roman"/>
        </w:rPr>
      </w:pPr>
      <w:r>
        <w:rPr>
          <w:rFonts w:ascii="Times New Roman" w:hAnsi="Times New Roman"/>
          <w:b/>
          <w:bCs/>
        </w:rPr>
        <w:tab/>
      </w:r>
      <w:r w:rsidR="00181500">
        <w:rPr>
          <w:rFonts w:ascii="Times New Roman" w:hAnsi="Times New Roman"/>
          <w:b/>
          <w:bCs/>
        </w:rPr>
        <w:t>“</w:t>
      </w:r>
      <w:r w:rsidR="00791CEE" w:rsidRPr="007D1979">
        <w:rPr>
          <w:rFonts w:ascii="Times New Roman" w:hAnsi="Times New Roman"/>
          <w:b/>
          <w:bCs/>
        </w:rPr>
        <w:t>Distributable Cash</w:t>
      </w:r>
      <w:r w:rsidR="00181500">
        <w:rPr>
          <w:rFonts w:ascii="Times New Roman" w:hAnsi="Times New Roman"/>
          <w:b/>
          <w:bCs/>
        </w:rPr>
        <w:t>”</w:t>
      </w:r>
      <w:r w:rsidR="00791CEE" w:rsidRPr="007D1979">
        <w:rPr>
          <w:rFonts w:ascii="Times New Roman" w:hAnsi="Times New Roman"/>
        </w:rPr>
        <w:t xml:space="preserve"> means, with respect to any fiscal period, the excess of all cash receipts of </w:t>
      </w:r>
      <w:r w:rsidR="00EC6FF2">
        <w:rPr>
          <w:rFonts w:ascii="Times New Roman" w:hAnsi="Times New Roman"/>
        </w:rPr>
        <w:t>the Company</w:t>
      </w:r>
      <w:r w:rsidR="00791CEE" w:rsidRPr="007D1979">
        <w:rPr>
          <w:rFonts w:ascii="Times New Roman" w:hAnsi="Times New Roman"/>
        </w:rPr>
        <w:t xml:space="preserve"> from any source whatsoever, including normal operations, sales of assets, proceeds of borrowings, capital contributions of the Members, proceeds from a Capital Transaction, and any and all other sources over the sum of the following amounts:</w:t>
      </w:r>
    </w:p>
    <w:p w14:paraId="479564F0" w14:textId="77777777" w:rsidR="0031549E" w:rsidRPr="007D1979" w:rsidRDefault="0031549E" w:rsidP="007F4BDD">
      <w:pPr>
        <w:widowControl/>
        <w:jc w:val="both"/>
        <w:rPr>
          <w:rFonts w:ascii="Times New Roman" w:hAnsi="Times New Roman"/>
        </w:rPr>
      </w:pPr>
    </w:p>
    <w:p w14:paraId="494E185D" w14:textId="77777777" w:rsidR="00791CEE" w:rsidRPr="007D1979" w:rsidRDefault="00791CEE" w:rsidP="007F4BDD">
      <w:pPr>
        <w:widowControl/>
        <w:ind w:firstLine="720"/>
        <w:jc w:val="both"/>
        <w:rPr>
          <w:rFonts w:ascii="Times New Roman" w:hAnsi="Times New Roman"/>
        </w:rPr>
      </w:pPr>
      <w:r w:rsidRPr="007D1979">
        <w:rPr>
          <w:rFonts w:ascii="Times New Roman" w:hAnsi="Times New Roman"/>
        </w:rPr>
        <w:t>(</w:t>
      </w:r>
      <w:proofErr w:type="spellStart"/>
      <w:r w:rsidRPr="007D1979">
        <w:rPr>
          <w:rFonts w:ascii="Times New Roman" w:hAnsi="Times New Roman"/>
        </w:rPr>
        <w:t>i</w:t>
      </w:r>
      <w:proofErr w:type="spellEnd"/>
      <w:r w:rsidRPr="007D1979">
        <w:rPr>
          <w:rFonts w:ascii="Times New Roman" w:hAnsi="Times New Roman"/>
        </w:rPr>
        <w:t>)</w:t>
      </w:r>
      <w:r w:rsidRPr="007D1979">
        <w:rPr>
          <w:rFonts w:ascii="Times New Roman" w:hAnsi="Times New Roman"/>
        </w:rPr>
        <w:tab/>
      </w:r>
      <w:proofErr w:type="gramStart"/>
      <w:r w:rsidRPr="007D1979">
        <w:rPr>
          <w:rFonts w:ascii="Times New Roman" w:hAnsi="Times New Roman"/>
        </w:rPr>
        <w:t>cash</w:t>
      </w:r>
      <w:proofErr w:type="gramEnd"/>
      <w:r w:rsidRPr="007D1979">
        <w:rPr>
          <w:rFonts w:ascii="Times New Roman" w:hAnsi="Times New Roman"/>
        </w:rPr>
        <w:t xml:space="preserve"> disbursements for salaries, employee benefits (including profit</w:t>
      </w:r>
      <w:r w:rsidRPr="007D1979">
        <w:rPr>
          <w:rFonts w:ascii="Times New Roman" w:hAnsi="Times New Roman"/>
        </w:rPr>
        <w:noBreakHyphen/>
        <w:t xml:space="preserve">sharing, bonus and similar plans), fringe benefits, accounting and bookkeeping services and equipment, costs of sales of assets, utilities, rental payments with respect to equipment or real property, management fees and expenses, insurance, real estate taxes, legal expenses, costs of repairs and maintenance, and any and all other items customarily considered to be </w:t>
      </w:r>
      <w:r w:rsidR="00181500">
        <w:rPr>
          <w:rFonts w:ascii="Times New Roman" w:hAnsi="Times New Roman"/>
        </w:rPr>
        <w:t>“</w:t>
      </w:r>
      <w:r w:rsidRPr="007D1979">
        <w:rPr>
          <w:rFonts w:ascii="Times New Roman" w:hAnsi="Times New Roman"/>
        </w:rPr>
        <w:t>operating expenses</w:t>
      </w:r>
      <w:r w:rsidR="001B4F2A">
        <w:rPr>
          <w:rFonts w:ascii="Times New Roman" w:hAnsi="Times New Roman"/>
        </w:rPr>
        <w:t>;”</w:t>
      </w:r>
    </w:p>
    <w:p w14:paraId="54098512" w14:textId="77777777" w:rsidR="00791CEE" w:rsidRPr="007D1979" w:rsidRDefault="00791CEE" w:rsidP="007F4BDD">
      <w:pPr>
        <w:widowControl/>
        <w:jc w:val="both"/>
        <w:rPr>
          <w:rFonts w:ascii="Times New Roman" w:hAnsi="Times New Roman"/>
        </w:rPr>
      </w:pPr>
    </w:p>
    <w:p w14:paraId="0C42E2DA" w14:textId="77777777" w:rsidR="00791CEE" w:rsidRPr="007D1979" w:rsidRDefault="00791CEE" w:rsidP="007F4BDD">
      <w:pPr>
        <w:widowControl/>
        <w:ind w:firstLine="720"/>
        <w:jc w:val="both"/>
        <w:rPr>
          <w:rFonts w:ascii="Times New Roman" w:hAnsi="Times New Roman"/>
        </w:rPr>
      </w:pPr>
      <w:r w:rsidRPr="007D1979">
        <w:rPr>
          <w:rFonts w:ascii="Times New Roman" w:hAnsi="Times New Roman"/>
        </w:rPr>
        <w:t>(ii)</w:t>
      </w:r>
      <w:r w:rsidRPr="007D1979">
        <w:rPr>
          <w:rFonts w:ascii="Times New Roman" w:hAnsi="Times New Roman"/>
        </w:rPr>
        <w:tab/>
      </w:r>
      <w:proofErr w:type="gramStart"/>
      <w:r w:rsidRPr="007D1979">
        <w:rPr>
          <w:rFonts w:ascii="Times New Roman" w:hAnsi="Times New Roman"/>
        </w:rPr>
        <w:t>payments</w:t>
      </w:r>
      <w:proofErr w:type="gramEnd"/>
      <w:r w:rsidRPr="007D1979">
        <w:rPr>
          <w:rFonts w:ascii="Times New Roman" w:hAnsi="Times New Roman"/>
        </w:rPr>
        <w:t xml:space="preserve"> of interest, principal and premium, and points and other costs of borrowing under any indebtedness of </w:t>
      </w:r>
      <w:r w:rsidR="00EC6FF2">
        <w:rPr>
          <w:rFonts w:ascii="Times New Roman" w:hAnsi="Times New Roman"/>
        </w:rPr>
        <w:t>the Company</w:t>
      </w:r>
      <w:r w:rsidRPr="007D1979">
        <w:rPr>
          <w:rFonts w:ascii="Times New Roman" w:hAnsi="Times New Roman"/>
        </w:rPr>
        <w:t xml:space="preserve">, including, without limitation, any mortgages or deeds of trust encumbering the real property or other assets owned or leased by </w:t>
      </w:r>
      <w:r w:rsidR="00EC6FF2">
        <w:rPr>
          <w:rFonts w:ascii="Times New Roman" w:hAnsi="Times New Roman"/>
        </w:rPr>
        <w:t>the Company</w:t>
      </w:r>
      <w:r w:rsidRPr="007D1979">
        <w:rPr>
          <w:rFonts w:ascii="Times New Roman" w:hAnsi="Times New Roman"/>
        </w:rPr>
        <w:t>;</w:t>
      </w:r>
    </w:p>
    <w:p w14:paraId="7D057A77" w14:textId="77777777" w:rsidR="00791CEE" w:rsidRPr="007D1979" w:rsidRDefault="00791CEE" w:rsidP="007F4BDD">
      <w:pPr>
        <w:widowControl/>
        <w:jc w:val="both"/>
        <w:rPr>
          <w:rFonts w:ascii="Times New Roman" w:hAnsi="Times New Roman"/>
        </w:rPr>
      </w:pPr>
    </w:p>
    <w:p w14:paraId="56382D0D" w14:textId="77777777" w:rsidR="00791CEE" w:rsidRPr="007D1979" w:rsidRDefault="00791CEE" w:rsidP="007F4BDD">
      <w:pPr>
        <w:widowControl/>
        <w:ind w:firstLine="720"/>
        <w:jc w:val="both"/>
        <w:rPr>
          <w:rFonts w:ascii="Times New Roman" w:hAnsi="Times New Roman"/>
        </w:rPr>
      </w:pPr>
      <w:r w:rsidRPr="007D1979">
        <w:rPr>
          <w:rFonts w:ascii="Times New Roman" w:hAnsi="Times New Roman"/>
        </w:rPr>
        <w:t>(iii)</w:t>
      </w:r>
      <w:r w:rsidRPr="007D1979">
        <w:rPr>
          <w:rFonts w:ascii="Times New Roman" w:hAnsi="Times New Roman"/>
        </w:rPr>
        <w:tab/>
      </w:r>
      <w:proofErr w:type="gramStart"/>
      <w:r w:rsidRPr="007D1979">
        <w:rPr>
          <w:rFonts w:ascii="Times New Roman" w:hAnsi="Times New Roman"/>
        </w:rPr>
        <w:t>payments</w:t>
      </w:r>
      <w:proofErr w:type="gramEnd"/>
      <w:r w:rsidRPr="007D1979">
        <w:rPr>
          <w:rFonts w:ascii="Times New Roman" w:hAnsi="Times New Roman"/>
        </w:rPr>
        <w:t xml:space="preserve"> made to purchase capital assets and for capital construction, rehabilitation, acquisitions, alterations and improvements; and</w:t>
      </w:r>
    </w:p>
    <w:p w14:paraId="44253572" w14:textId="77777777" w:rsidR="00791CEE" w:rsidRPr="007D1979" w:rsidRDefault="00791CEE" w:rsidP="007F4BDD">
      <w:pPr>
        <w:widowControl/>
        <w:jc w:val="both"/>
        <w:rPr>
          <w:rFonts w:ascii="Times New Roman" w:hAnsi="Times New Roman"/>
        </w:rPr>
      </w:pPr>
    </w:p>
    <w:p w14:paraId="62803B91" w14:textId="77777777" w:rsidR="00791CEE" w:rsidRPr="007D1979" w:rsidRDefault="00791CEE" w:rsidP="007F4BDD">
      <w:pPr>
        <w:widowControl/>
        <w:ind w:firstLine="720"/>
        <w:jc w:val="both"/>
        <w:rPr>
          <w:rFonts w:ascii="Times New Roman" w:hAnsi="Times New Roman"/>
        </w:rPr>
      </w:pPr>
      <w:r w:rsidRPr="007D1979">
        <w:rPr>
          <w:rFonts w:ascii="Times New Roman" w:hAnsi="Times New Roman"/>
        </w:rPr>
        <w:t>(iv)</w:t>
      </w:r>
      <w:r w:rsidRPr="007D1979">
        <w:rPr>
          <w:rFonts w:ascii="Times New Roman" w:hAnsi="Times New Roman"/>
        </w:rPr>
        <w:tab/>
      </w:r>
      <w:proofErr w:type="gramStart"/>
      <w:r w:rsidRPr="007D1979">
        <w:rPr>
          <w:rFonts w:ascii="Times New Roman" w:hAnsi="Times New Roman"/>
        </w:rPr>
        <w:t>amounts</w:t>
      </w:r>
      <w:proofErr w:type="gramEnd"/>
      <w:r w:rsidRPr="007D1979">
        <w:rPr>
          <w:rFonts w:ascii="Times New Roman" w:hAnsi="Times New Roman"/>
        </w:rPr>
        <w:t xml:space="preserve"> set aside as reserves for working capital, contingent liabilities, replacements or for any of the expenditures described in clauses (</w:t>
      </w:r>
      <w:proofErr w:type="spellStart"/>
      <w:r w:rsidRPr="007D1979">
        <w:rPr>
          <w:rFonts w:ascii="Times New Roman" w:hAnsi="Times New Roman"/>
        </w:rPr>
        <w:t>i</w:t>
      </w:r>
      <w:proofErr w:type="spellEnd"/>
      <w:r w:rsidRPr="007D1979">
        <w:rPr>
          <w:rFonts w:ascii="Times New Roman" w:hAnsi="Times New Roman"/>
        </w:rPr>
        <w:t xml:space="preserve">), (ii) and (iii) above, all as may be deemed by the Manager to be necessary to meet the current and anticipated future needs of </w:t>
      </w:r>
      <w:r w:rsidR="00EC6FF2">
        <w:rPr>
          <w:rFonts w:ascii="Times New Roman" w:hAnsi="Times New Roman"/>
        </w:rPr>
        <w:t>the Company</w:t>
      </w:r>
      <w:r w:rsidRPr="007D1979">
        <w:rPr>
          <w:rFonts w:ascii="Times New Roman" w:hAnsi="Times New Roman"/>
        </w:rPr>
        <w:t>.</w:t>
      </w:r>
    </w:p>
    <w:p w14:paraId="6C7A0BC1" w14:textId="77777777" w:rsidR="00791CEE" w:rsidRPr="007D1979" w:rsidRDefault="00791CEE">
      <w:pPr>
        <w:widowControl/>
        <w:ind w:firstLine="720"/>
        <w:jc w:val="both"/>
        <w:rPr>
          <w:rFonts w:ascii="Times New Roman" w:hAnsi="Times New Roman"/>
        </w:rPr>
        <w:pPrChange w:id="6" w:author="Nicko" w:date="2010-09-20T15:58:00Z">
          <w:pPr>
            <w:widowControl/>
            <w:jc w:val="both"/>
          </w:pPr>
        </w:pPrChange>
      </w:pPr>
    </w:p>
    <w:p w14:paraId="2121E267" w14:textId="77777777" w:rsidR="00791CEE" w:rsidRPr="007D1979" w:rsidRDefault="00730BF1" w:rsidP="007F4BDD">
      <w:pPr>
        <w:widowControl/>
        <w:jc w:val="both"/>
        <w:rPr>
          <w:rFonts w:ascii="Times New Roman" w:hAnsi="Times New Roman"/>
        </w:rPr>
      </w:pPr>
      <w:r>
        <w:rPr>
          <w:rFonts w:ascii="Times New Roman" w:hAnsi="Times New Roman"/>
          <w:b/>
          <w:bCs/>
        </w:rPr>
        <w:lastRenderedPageBreak/>
        <w:tab/>
      </w:r>
      <w:r w:rsidR="00181500">
        <w:rPr>
          <w:rFonts w:ascii="Times New Roman" w:hAnsi="Times New Roman"/>
          <w:b/>
          <w:bCs/>
        </w:rPr>
        <w:t>“</w:t>
      </w:r>
      <w:r w:rsidR="00791CEE" w:rsidRPr="007D1979">
        <w:rPr>
          <w:rFonts w:ascii="Times New Roman" w:hAnsi="Times New Roman"/>
          <w:b/>
          <w:bCs/>
        </w:rPr>
        <w:t>Economic Risk of Loss</w:t>
      </w:r>
      <w:r w:rsidR="00181500">
        <w:rPr>
          <w:rFonts w:ascii="Times New Roman" w:hAnsi="Times New Roman"/>
          <w:b/>
          <w:bCs/>
        </w:rPr>
        <w:t>”</w:t>
      </w:r>
      <w:r w:rsidR="00791CEE" w:rsidRPr="007D1979">
        <w:rPr>
          <w:rFonts w:ascii="Times New Roman" w:hAnsi="Times New Roman"/>
        </w:rPr>
        <w:t xml:space="preserve"> means the risk as determined under Treasury Regulations </w:t>
      </w:r>
      <w:r>
        <w:rPr>
          <w:rFonts w:ascii="Times New Roman" w:hAnsi="Times New Roman"/>
        </w:rPr>
        <w:t>§</w:t>
      </w:r>
      <w:r w:rsidR="00791CEE" w:rsidRPr="007D1979">
        <w:rPr>
          <w:rFonts w:ascii="Times New Roman" w:hAnsi="Times New Roman"/>
        </w:rPr>
        <w:t>1.752</w:t>
      </w:r>
      <w:r w:rsidR="00791CEE" w:rsidRPr="007D1979">
        <w:rPr>
          <w:rFonts w:ascii="Times New Roman" w:hAnsi="Times New Roman"/>
        </w:rPr>
        <w:noBreakHyphen/>
        <w:t xml:space="preserve">2 (taking all applicable </w:t>
      </w:r>
      <w:r w:rsidR="00181500">
        <w:rPr>
          <w:rFonts w:ascii="Times New Roman" w:hAnsi="Times New Roman"/>
        </w:rPr>
        <w:t>“</w:t>
      </w:r>
      <w:r w:rsidR="00791CEE" w:rsidRPr="007D1979">
        <w:rPr>
          <w:rFonts w:ascii="Times New Roman" w:hAnsi="Times New Roman"/>
        </w:rPr>
        <w:t>grandfathering</w:t>
      </w:r>
      <w:r w:rsidR="00181500">
        <w:rPr>
          <w:rFonts w:ascii="Times New Roman" w:hAnsi="Times New Roman"/>
        </w:rPr>
        <w:t>”</w:t>
      </w:r>
      <w:r w:rsidR="00791CEE" w:rsidRPr="007D1979">
        <w:rPr>
          <w:rFonts w:ascii="Times New Roman" w:hAnsi="Times New Roman"/>
        </w:rPr>
        <w:t xml:space="preserve"> rules into account) that a Member or person related to a Member will suffer an economic loss as a result of the failure of </w:t>
      </w:r>
      <w:r w:rsidR="00EC6FF2">
        <w:rPr>
          <w:rFonts w:ascii="Times New Roman" w:hAnsi="Times New Roman"/>
        </w:rPr>
        <w:t>the Company</w:t>
      </w:r>
      <w:r w:rsidR="00791CEE" w:rsidRPr="007D1979">
        <w:rPr>
          <w:rFonts w:ascii="Times New Roman" w:hAnsi="Times New Roman"/>
        </w:rPr>
        <w:t xml:space="preserve"> to repay a liability.</w:t>
      </w:r>
    </w:p>
    <w:p w14:paraId="2BF7437D" w14:textId="77777777" w:rsidR="00791CEE" w:rsidRPr="007D1979" w:rsidRDefault="00791CEE" w:rsidP="007F4BDD">
      <w:pPr>
        <w:widowControl/>
        <w:jc w:val="both"/>
        <w:rPr>
          <w:rFonts w:ascii="Times New Roman" w:hAnsi="Times New Roman"/>
        </w:rPr>
      </w:pPr>
    </w:p>
    <w:p w14:paraId="47E4E37B" w14:textId="77777777" w:rsidR="00791CEE" w:rsidRPr="007D1979" w:rsidRDefault="00730BF1" w:rsidP="007F4BDD">
      <w:pPr>
        <w:widowControl/>
        <w:jc w:val="both"/>
        <w:rPr>
          <w:rFonts w:ascii="Times New Roman" w:hAnsi="Times New Roman"/>
        </w:rPr>
      </w:pPr>
      <w:r>
        <w:rPr>
          <w:rFonts w:ascii="Times New Roman" w:hAnsi="Times New Roman"/>
          <w:b/>
          <w:bCs/>
        </w:rPr>
        <w:tab/>
      </w:r>
      <w:r w:rsidR="00181500">
        <w:rPr>
          <w:rFonts w:ascii="Times New Roman" w:hAnsi="Times New Roman"/>
          <w:b/>
          <w:bCs/>
        </w:rPr>
        <w:t>“</w:t>
      </w:r>
      <w:r w:rsidR="00791CEE" w:rsidRPr="007D1979">
        <w:rPr>
          <w:rFonts w:ascii="Times New Roman" w:hAnsi="Times New Roman"/>
          <w:b/>
          <w:bCs/>
        </w:rPr>
        <w:t>Excess Negative Balance</w:t>
      </w:r>
      <w:r w:rsidR="00181500">
        <w:rPr>
          <w:rFonts w:ascii="Times New Roman" w:hAnsi="Times New Roman"/>
          <w:b/>
          <w:bCs/>
        </w:rPr>
        <w:t>”</w:t>
      </w:r>
      <w:r w:rsidR="00791CEE" w:rsidRPr="007D1979">
        <w:rPr>
          <w:rFonts w:ascii="Times New Roman" w:hAnsi="Times New Roman"/>
        </w:rPr>
        <w:t xml:space="preserve"> for a Member means the excess, if any, of</w:t>
      </w:r>
    </w:p>
    <w:p w14:paraId="32F7D40E" w14:textId="77777777" w:rsidR="00791CEE" w:rsidRPr="007D1979" w:rsidRDefault="00791CEE" w:rsidP="007F4BDD">
      <w:pPr>
        <w:widowControl/>
        <w:jc w:val="both"/>
        <w:rPr>
          <w:rFonts w:ascii="Times New Roman" w:hAnsi="Times New Roman"/>
        </w:rPr>
      </w:pPr>
    </w:p>
    <w:p w14:paraId="688EE5EA" w14:textId="77777777" w:rsidR="00791CEE" w:rsidRPr="007D1979" w:rsidRDefault="00791CEE" w:rsidP="007F4BDD">
      <w:pPr>
        <w:widowControl/>
        <w:ind w:firstLine="720"/>
        <w:jc w:val="both"/>
        <w:rPr>
          <w:rFonts w:ascii="Times New Roman" w:hAnsi="Times New Roman"/>
        </w:rPr>
      </w:pPr>
      <w:r w:rsidRPr="007D1979">
        <w:rPr>
          <w:rFonts w:ascii="Times New Roman" w:hAnsi="Times New Roman"/>
        </w:rPr>
        <w:t>(</w:t>
      </w:r>
      <w:proofErr w:type="spellStart"/>
      <w:r w:rsidRPr="007D1979">
        <w:rPr>
          <w:rFonts w:ascii="Times New Roman" w:hAnsi="Times New Roman"/>
        </w:rPr>
        <w:t>i</w:t>
      </w:r>
      <w:proofErr w:type="spellEnd"/>
      <w:r w:rsidRPr="007D1979">
        <w:rPr>
          <w:rFonts w:ascii="Times New Roman" w:hAnsi="Times New Roman"/>
        </w:rPr>
        <w:t>)</w:t>
      </w:r>
      <w:r w:rsidRPr="007D1979">
        <w:rPr>
          <w:rFonts w:ascii="Times New Roman" w:hAnsi="Times New Roman"/>
        </w:rPr>
        <w:tab/>
      </w:r>
      <w:proofErr w:type="gramStart"/>
      <w:r w:rsidRPr="007D1979">
        <w:rPr>
          <w:rFonts w:ascii="Times New Roman" w:hAnsi="Times New Roman"/>
        </w:rPr>
        <w:t>the</w:t>
      </w:r>
      <w:proofErr w:type="gramEnd"/>
      <w:r w:rsidRPr="007D1979">
        <w:rPr>
          <w:rFonts w:ascii="Times New Roman" w:hAnsi="Times New Roman"/>
        </w:rPr>
        <w:t xml:space="preserve"> negative balance in a Member's Capital Account after reducing such balance by the net adjust</w:t>
      </w:r>
      <w:r w:rsidRPr="007D1979">
        <w:rPr>
          <w:rFonts w:ascii="Times New Roman" w:hAnsi="Times New Roman"/>
        </w:rPr>
        <w:softHyphen/>
        <w:t>ments, allocations and distributions described in Treasury Regula</w:t>
      </w:r>
      <w:r w:rsidRPr="007D1979">
        <w:rPr>
          <w:rFonts w:ascii="Times New Roman" w:hAnsi="Times New Roman"/>
        </w:rPr>
        <w:softHyphen/>
        <w:t xml:space="preserve">tions </w:t>
      </w:r>
      <w:r w:rsidR="00730BF1">
        <w:rPr>
          <w:rFonts w:ascii="Times New Roman" w:hAnsi="Times New Roman"/>
        </w:rPr>
        <w:t>§</w:t>
      </w:r>
      <w:r w:rsidRPr="007D1979">
        <w:rPr>
          <w:rFonts w:ascii="Times New Roman" w:hAnsi="Times New Roman"/>
        </w:rPr>
        <w:t>1.704</w:t>
      </w:r>
      <w:r w:rsidRPr="007D1979">
        <w:rPr>
          <w:rFonts w:ascii="Times New Roman" w:hAnsi="Times New Roman"/>
        </w:rPr>
        <w:noBreakHyphen/>
        <w:t xml:space="preserve">1(b)(2)(ii)(d)(4), (5) and (6) which, as of the end of </w:t>
      </w:r>
      <w:r w:rsidR="00EC6FF2">
        <w:rPr>
          <w:rFonts w:ascii="Times New Roman" w:hAnsi="Times New Roman"/>
        </w:rPr>
        <w:t>the Company</w:t>
      </w:r>
      <w:r w:rsidRPr="007D1979">
        <w:rPr>
          <w:rFonts w:ascii="Times New Roman" w:hAnsi="Times New Roman"/>
        </w:rPr>
        <w:t>'s taxable year, are reasonably expected to be made to such Member, over</w:t>
      </w:r>
    </w:p>
    <w:p w14:paraId="4D173120" w14:textId="77777777" w:rsidR="00791CEE" w:rsidRPr="007D1979" w:rsidRDefault="00791CEE" w:rsidP="007F4BDD">
      <w:pPr>
        <w:widowControl/>
        <w:jc w:val="both"/>
        <w:rPr>
          <w:rFonts w:ascii="Times New Roman" w:hAnsi="Times New Roman"/>
        </w:rPr>
      </w:pPr>
    </w:p>
    <w:p w14:paraId="0DC480C7" w14:textId="77777777" w:rsidR="00791CEE" w:rsidRPr="007D1979" w:rsidRDefault="00791CEE" w:rsidP="007F4BDD">
      <w:pPr>
        <w:widowControl/>
        <w:ind w:firstLine="720"/>
        <w:jc w:val="both"/>
        <w:rPr>
          <w:rFonts w:ascii="Times New Roman" w:hAnsi="Times New Roman"/>
        </w:rPr>
      </w:pPr>
      <w:r w:rsidRPr="007D1979">
        <w:rPr>
          <w:rFonts w:ascii="Times New Roman" w:hAnsi="Times New Roman"/>
        </w:rPr>
        <w:t>(ii)</w:t>
      </w:r>
      <w:r w:rsidRPr="007D1979">
        <w:rPr>
          <w:rFonts w:ascii="Times New Roman" w:hAnsi="Times New Roman"/>
        </w:rPr>
        <w:tab/>
      </w:r>
      <w:proofErr w:type="gramStart"/>
      <w:r w:rsidRPr="007D1979">
        <w:rPr>
          <w:rFonts w:ascii="Times New Roman" w:hAnsi="Times New Roman"/>
        </w:rPr>
        <w:t>the</w:t>
      </w:r>
      <w:proofErr w:type="gramEnd"/>
      <w:r w:rsidRPr="007D1979">
        <w:rPr>
          <w:rFonts w:ascii="Times New Roman" w:hAnsi="Times New Roman"/>
        </w:rPr>
        <w:t xml:space="preserve"> sum of (a) the amount, if any, the Member is required to restore to </w:t>
      </w:r>
      <w:r w:rsidR="00EC6FF2">
        <w:rPr>
          <w:rFonts w:ascii="Times New Roman" w:hAnsi="Times New Roman"/>
        </w:rPr>
        <w:t>the Company</w:t>
      </w:r>
      <w:r w:rsidRPr="007D1979">
        <w:rPr>
          <w:rFonts w:ascii="Times New Roman" w:hAnsi="Times New Roman"/>
        </w:rPr>
        <w:t xml:space="preserve"> upon liquidation of such Member's </w:t>
      </w:r>
      <w:r w:rsidR="00261BBA">
        <w:rPr>
          <w:rFonts w:ascii="Times New Roman" w:hAnsi="Times New Roman"/>
        </w:rPr>
        <w:t>Percentage Interest</w:t>
      </w:r>
      <w:r w:rsidRPr="007D1979">
        <w:rPr>
          <w:rFonts w:ascii="Times New Roman" w:hAnsi="Times New Roman"/>
        </w:rPr>
        <w:t xml:space="preserve"> (or that is so treated pursuant to Treasury Regulations </w:t>
      </w:r>
      <w:r w:rsidR="00730BF1">
        <w:rPr>
          <w:rFonts w:ascii="Times New Roman" w:hAnsi="Times New Roman"/>
        </w:rPr>
        <w:t>§</w:t>
      </w:r>
      <w:r w:rsidRPr="007D1979">
        <w:rPr>
          <w:rFonts w:ascii="Times New Roman" w:hAnsi="Times New Roman"/>
        </w:rPr>
        <w:t>1.704</w:t>
      </w:r>
      <w:r w:rsidRPr="007D1979">
        <w:rPr>
          <w:rFonts w:ascii="Times New Roman" w:hAnsi="Times New Roman"/>
        </w:rPr>
        <w:noBreakHyphen/>
        <w:t xml:space="preserve">1(b)(2)(ii)(c)); (b) the Member's Share of Minimum Gain; and (c) that portion of any indebtedness of </w:t>
      </w:r>
      <w:r w:rsidR="00EC6FF2">
        <w:rPr>
          <w:rFonts w:ascii="Times New Roman" w:hAnsi="Times New Roman"/>
        </w:rPr>
        <w:t>the Company</w:t>
      </w:r>
      <w:r w:rsidRPr="007D1979">
        <w:rPr>
          <w:rFonts w:ascii="Times New Roman" w:hAnsi="Times New Roman"/>
        </w:rPr>
        <w:t xml:space="preserve"> (other than </w:t>
      </w:r>
      <w:r w:rsidR="00550DEB">
        <w:rPr>
          <w:rFonts w:ascii="Times New Roman" w:hAnsi="Times New Roman"/>
        </w:rPr>
        <w:t>Member</w:t>
      </w:r>
      <w:r w:rsidRPr="007D1979">
        <w:rPr>
          <w:rFonts w:ascii="Times New Roman" w:hAnsi="Times New Roman"/>
        </w:rPr>
        <w:t xml:space="preserve"> Nonrecourse Debt) with respect to which the Member bears the Economic Risk of Loss that such indebtedness would not be repaid out of </w:t>
      </w:r>
      <w:r w:rsidR="00EC6FF2">
        <w:rPr>
          <w:rFonts w:ascii="Times New Roman" w:hAnsi="Times New Roman"/>
        </w:rPr>
        <w:t>the Company</w:t>
      </w:r>
      <w:r w:rsidRPr="007D1979">
        <w:rPr>
          <w:rFonts w:ascii="Times New Roman" w:hAnsi="Times New Roman"/>
        </w:rPr>
        <w:t xml:space="preserve">'s assets if all of </w:t>
      </w:r>
      <w:r w:rsidR="00EC6FF2">
        <w:rPr>
          <w:rFonts w:ascii="Times New Roman" w:hAnsi="Times New Roman"/>
        </w:rPr>
        <w:t>the Company</w:t>
      </w:r>
      <w:r w:rsidRPr="007D1979">
        <w:rPr>
          <w:rFonts w:ascii="Times New Roman" w:hAnsi="Times New Roman"/>
        </w:rPr>
        <w:t>'s assets were sold at their respective Carrying Values as of the end of the fis</w:t>
      </w:r>
      <w:r w:rsidRPr="007D1979">
        <w:rPr>
          <w:rFonts w:ascii="Times New Roman" w:hAnsi="Times New Roman"/>
        </w:rPr>
        <w:softHyphen/>
        <w:t xml:space="preserve">cal year or other period and the proceeds from the sales together with any amounts described in clause (a), above, were used to pay </w:t>
      </w:r>
      <w:r w:rsidR="00EC6FF2">
        <w:rPr>
          <w:rFonts w:ascii="Times New Roman" w:hAnsi="Times New Roman"/>
        </w:rPr>
        <w:t>the Company</w:t>
      </w:r>
      <w:r w:rsidRPr="007D1979">
        <w:rPr>
          <w:rFonts w:ascii="Times New Roman" w:hAnsi="Times New Roman"/>
        </w:rPr>
        <w:t>'s liabilities.</w:t>
      </w:r>
    </w:p>
    <w:p w14:paraId="468D1833" w14:textId="77777777" w:rsidR="00791CEE" w:rsidRPr="007D1979" w:rsidRDefault="00791CEE" w:rsidP="007F4BDD">
      <w:pPr>
        <w:widowControl/>
        <w:jc w:val="both"/>
        <w:rPr>
          <w:rFonts w:ascii="Times New Roman" w:hAnsi="Times New Roman"/>
        </w:rPr>
      </w:pPr>
    </w:p>
    <w:p w14:paraId="2DE6486D" w14:textId="77777777" w:rsidR="00791CEE" w:rsidRPr="007D1979" w:rsidRDefault="00730BF1" w:rsidP="007F4BDD">
      <w:pPr>
        <w:widowControl/>
        <w:jc w:val="both"/>
        <w:rPr>
          <w:rFonts w:ascii="Times New Roman" w:hAnsi="Times New Roman"/>
        </w:rPr>
      </w:pPr>
      <w:r>
        <w:rPr>
          <w:rFonts w:ascii="Times New Roman" w:hAnsi="Times New Roman"/>
          <w:b/>
          <w:bCs/>
        </w:rPr>
        <w:tab/>
      </w:r>
      <w:r w:rsidR="00181500">
        <w:rPr>
          <w:rFonts w:ascii="Times New Roman" w:hAnsi="Times New Roman"/>
          <w:b/>
          <w:bCs/>
        </w:rPr>
        <w:t>“</w:t>
      </w:r>
      <w:r w:rsidR="00791CEE" w:rsidRPr="007D1979">
        <w:rPr>
          <w:rFonts w:ascii="Times New Roman" w:hAnsi="Times New Roman"/>
          <w:b/>
          <w:bCs/>
        </w:rPr>
        <w:t>Gross Income</w:t>
      </w:r>
      <w:r w:rsidR="00181500">
        <w:rPr>
          <w:rFonts w:ascii="Times New Roman" w:hAnsi="Times New Roman"/>
          <w:b/>
          <w:bCs/>
        </w:rPr>
        <w:t>”</w:t>
      </w:r>
      <w:r w:rsidR="00791CEE" w:rsidRPr="007D1979">
        <w:rPr>
          <w:rFonts w:ascii="Times New Roman" w:hAnsi="Times New Roman"/>
        </w:rPr>
        <w:t xml:space="preserve"> means, for each fiscal year or other period, an amount equal to </w:t>
      </w:r>
      <w:r w:rsidR="00EC6FF2">
        <w:rPr>
          <w:rFonts w:ascii="Times New Roman" w:hAnsi="Times New Roman"/>
        </w:rPr>
        <w:t>the Company</w:t>
      </w:r>
      <w:r w:rsidR="00791CEE" w:rsidRPr="007D1979">
        <w:rPr>
          <w:rFonts w:ascii="Times New Roman" w:hAnsi="Times New Roman"/>
        </w:rPr>
        <w:t>'s gross income as determined for federal income tax purposes for such fiscal year or period but computed with the adjustments specified in clauses (</w:t>
      </w:r>
      <w:proofErr w:type="spellStart"/>
      <w:r w:rsidR="00791CEE" w:rsidRPr="007D1979">
        <w:rPr>
          <w:rFonts w:ascii="Times New Roman" w:hAnsi="Times New Roman"/>
        </w:rPr>
        <w:t>i</w:t>
      </w:r>
      <w:proofErr w:type="spellEnd"/>
      <w:r w:rsidR="00791CEE" w:rsidRPr="007D1979">
        <w:rPr>
          <w:rFonts w:ascii="Times New Roman" w:hAnsi="Times New Roman"/>
        </w:rPr>
        <w:t>), (ii) and (iii) of the definition of Net Profits and Net Losses.</w:t>
      </w:r>
    </w:p>
    <w:p w14:paraId="767546A6" w14:textId="77777777" w:rsidR="0031549E" w:rsidRPr="007D1979" w:rsidRDefault="0031549E" w:rsidP="007F4BDD">
      <w:pPr>
        <w:widowControl/>
        <w:jc w:val="both"/>
        <w:rPr>
          <w:rFonts w:ascii="Times New Roman" w:hAnsi="Times New Roman"/>
        </w:rPr>
      </w:pPr>
    </w:p>
    <w:p w14:paraId="0C245255" w14:textId="77777777" w:rsidR="00791CEE" w:rsidRPr="007D1979" w:rsidRDefault="00730BF1" w:rsidP="007F4BDD">
      <w:pPr>
        <w:widowControl/>
        <w:jc w:val="both"/>
        <w:rPr>
          <w:rFonts w:ascii="Times New Roman" w:hAnsi="Times New Roman"/>
        </w:rPr>
      </w:pPr>
      <w:r>
        <w:rPr>
          <w:rFonts w:ascii="Times New Roman" w:hAnsi="Times New Roman"/>
          <w:b/>
          <w:bCs/>
        </w:rPr>
        <w:tab/>
      </w:r>
      <w:r w:rsidR="00181500">
        <w:rPr>
          <w:rFonts w:ascii="Times New Roman" w:hAnsi="Times New Roman"/>
          <w:b/>
          <w:bCs/>
        </w:rPr>
        <w:t>“</w:t>
      </w:r>
      <w:r w:rsidR="00791CEE" w:rsidRPr="007D1979">
        <w:rPr>
          <w:rFonts w:ascii="Times New Roman" w:hAnsi="Times New Roman"/>
          <w:b/>
          <w:bCs/>
        </w:rPr>
        <w:t>Immediate Family</w:t>
      </w:r>
      <w:r w:rsidR="00181500">
        <w:rPr>
          <w:rFonts w:ascii="Times New Roman" w:hAnsi="Times New Roman"/>
          <w:b/>
          <w:bCs/>
        </w:rPr>
        <w:t>”</w:t>
      </w:r>
    </w:p>
    <w:p w14:paraId="68773C73" w14:textId="77777777" w:rsidR="00791CEE" w:rsidRPr="007D1979" w:rsidRDefault="00791CEE" w:rsidP="007F4BDD">
      <w:pPr>
        <w:widowControl/>
        <w:jc w:val="both"/>
        <w:rPr>
          <w:rFonts w:ascii="Times New Roman" w:hAnsi="Times New Roman"/>
        </w:rPr>
      </w:pPr>
    </w:p>
    <w:p w14:paraId="4157031C" w14:textId="77777777" w:rsidR="00791CEE" w:rsidRPr="007D1979" w:rsidRDefault="00791CEE" w:rsidP="007F4BDD">
      <w:pPr>
        <w:widowControl/>
        <w:ind w:firstLine="720"/>
        <w:jc w:val="both"/>
        <w:rPr>
          <w:rFonts w:ascii="Times New Roman" w:hAnsi="Times New Roman"/>
        </w:rPr>
      </w:pPr>
      <w:r w:rsidRPr="007D1979">
        <w:rPr>
          <w:rFonts w:ascii="Times New Roman" w:hAnsi="Times New Roman"/>
        </w:rPr>
        <w:t>(</w:t>
      </w:r>
      <w:proofErr w:type="spellStart"/>
      <w:r w:rsidRPr="007D1979">
        <w:rPr>
          <w:rFonts w:ascii="Times New Roman" w:hAnsi="Times New Roman"/>
        </w:rPr>
        <w:t>i</w:t>
      </w:r>
      <w:proofErr w:type="spellEnd"/>
      <w:r w:rsidRPr="007D1979">
        <w:rPr>
          <w:rFonts w:ascii="Times New Roman" w:hAnsi="Times New Roman"/>
        </w:rPr>
        <w:t>)</w:t>
      </w:r>
      <w:r w:rsidRPr="007D1979">
        <w:rPr>
          <w:rFonts w:ascii="Times New Roman" w:hAnsi="Times New Roman"/>
        </w:rPr>
        <w:tab/>
      </w:r>
      <w:proofErr w:type="gramStart"/>
      <w:r w:rsidRPr="007D1979">
        <w:rPr>
          <w:rFonts w:ascii="Times New Roman" w:hAnsi="Times New Roman"/>
        </w:rPr>
        <w:t>with</w:t>
      </w:r>
      <w:proofErr w:type="gramEnd"/>
      <w:r w:rsidRPr="007D1979">
        <w:rPr>
          <w:rFonts w:ascii="Times New Roman" w:hAnsi="Times New Roman"/>
        </w:rPr>
        <w:t xml:space="preserve"> respect to any individual, means his or her ancestors, lineal descendants, any trustee or trustees, including successor and additional trustees, of a trust solely for the benefit of any one or more of such individuals during his or her lifetime, and any entity or entities, all of the beneficial owners of which are such trusts and/or such individuals; </w:t>
      </w:r>
    </w:p>
    <w:p w14:paraId="421F2243" w14:textId="77777777" w:rsidR="00791CEE" w:rsidRPr="007D1979" w:rsidRDefault="00791CEE" w:rsidP="007F4BDD">
      <w:pPr>
        <w:widowControl/>
        <w:jc w:val="both"/>
        <w:rPr>
          <w:rFonts w:ascii="Times New Roman" w:hAnsi="Times New Roman"/>
        </w:rPr>
      </w:pPr>
    </w:p>
    <w:p w14:paraId="3F723D0E" w14:textId="77777777" w:rsidR="00791CEE" w:rsidRPr="007D1979" w:rsidRDefault="00791CEE" w:rsidP="007F4BDD">
      <w:pPr>
        <w:widowControl/>
        <w:ind w:firstLine="720"/>
        <w:jc w:val="both"/>
        <w:rPr>
          <w:rFonts w:ascii="Times New Roman" w:hAnsi="Times New Roman"/>
        </w:rPr>
      </w:pPr>
      <w:r w:rsidRPr="007D1979">
        <w:rPr>
          <w:rFonts w:ascii="Times New Roman" w:hAnsi="Times New Roman"/>
        </w:rPr>
        <w:t>(ii)</w:t>
      </w:r>
      <w:r w:rsidRPr="007D1979">
        <w:rPr>
          <w:rFonts w:ascii="Times New Roman" w:hAnsi="Times New Roman"/>
        </w:rPr>
        <w:tab/>
      </w:r>
      <w:proofErr w:type="gramStart"/>
      <w:r w:rsidRPr="007D1979">
        <w:rPr>
          <w:rFonts w:ascii="Times New Roman" w:hAnsi="Times New Roman"/>
        </w:rPr>
        <w:t>with</w:t>
      </w:r>
      <w:proofErr w:type="gramEnd"/>
      <w:r w:rsidRPr="007D1979">
        <w:rPr>
          <w:rFonts w:ascii="Times New Roman" w:hAnsi="Times New Roman"/>
        </w:rPr>
        <w:t xml:space="preserve"> respect to a Legal Representative, means the Immediate Family of the individual for whom such Legal Representative was appointed; and</w:t>
      </w:r>
    </w:p>
    <w:p w14:paraId="1C9D1E53" w14:textId="77777777" w:rsidR="00791CEE" w:rsidRPr="007D1979" w:rsidRDefault="00791CEE" w:rsidP="007F4BDD">
      <w:pPr>
        <w:widowControl/>
        <w:jc w:val="both"/>
        <w:rPr>
          <w:rFonts w:ascii="Times New Roman" w:hAnsi="Times New Roman"/>
        </w:rPr>
      </w:pPr>
    </w:p>
    <w:p w14:paraId="52A120A1" w14:textId="77777777" w:rsidR="00791CEE" w:rsidRPr="007D1979" w:rsidRDefault="00791CEE" w:rsidP="007F4BDD">
      <w:pPr>
        <w:widowControl/>
        <w:ind w:firstLine="720"/>
        <w:jc w:val="both"/>
        <w:rPr>
          <w:rFonts w:ascii="Times New Roman" w:hAnsi="Times New Roman"/>
        </w:rPr>
      </w:pPr>
      <w:r w:rsidRPr="007D1979">
        <w:rPr>
          <w:rFonts w:ascii="Times New Roman" w:hAnsi="Times New Roman"/>
        </w:rPr>
        <w:t>(iii)</w:t>
      </w:r>
      <w:r w:rsidRPr="007D1979">
        <w:rPr>
          <w:rFonts w:ascii="Times New Roman" w:hAnsi="Times New Roman"/>
        </w:rPr>
        <w:tab/>
      </w:r>
      <w:proofErr w:type="gramStart"/>
      <w:r w:rsidRPr="007D1979">
        <w:rPr>
          <w:rFonts w:ascii="Times New Roman" w:hAnsi="Times New Roman"/>
        </w:rPr>
        <w:t>with</w:t>
      </w:r>
      <w:proofErr w:type="gramEnd"/>
      <w:r w:rsidRPr="007D1979">
        <w:rPr>
          <w:rFonts w:ascii="Times New Roman" w:hAnsi="Times New Roman"/>
        </w:rPr>
        <w:t xml:space="preserve"> respect to a trustee, means the Immediate Family of the individuals who are the principal beneficiaries of the trust.</w:t>
      </w:r>
    </w:p>
    <w:p w14:paraId="0A6DAF76" w14:textId="77777777" w:rsidR="00791CEE" w:rsidRPr="007D1979" w:rsidRDefault="00791CEE" w:rsidP="007F4BDD">
      <w:pPr>
        <w:widowControl/>
        <w:jc w:val="both"/>
        <w:rPr>
          <w:rFonts w:ascii="Times New Roman" w:hAnsi="Times New Roman"/>
        </w:rPr>
      </w:pPr>
    </w:p>
    <w:p w14:paraId="2CF0F5B8" w14:textId="77777777" w:rsidR="00791CEE" w:rsidRPr="007D1979" w:rsidRDefault="00730BF1" w:rsidP="007F4BDD">
      <w:pPr>
        <w:widowControl/>
        <w:jc w:val="both"/>
        <w:rPr>
          <w:rFonts w:ascii="Times New Roman" w:hAnsi="Times New Roman"/>
        </w:rPr>
      </w:pPr>
      <w:r>
        <w:rPr>
          <w:rFonts w:ascii="Times New Roman" w:hAnsi="Times New Roman"/>
          <w:b/>
          <w:bCs/>
        </w:rPr>
        <w:tab/>
      </w:r>
      <w:r w:rsidR="00181500">
        <w:rPr>
          <w:rFonts w:ascii="Times New Roman" w:hAnsi="Times New Roman"/>
          <w:b/>
          <w:bCs/>
        </w:rPr>
        <w:t>“</w:t>
      </w:r>
      <w:r w:rsidR="00791CEE" w:rsidRPr="007D1979">
        <w:rPr>
          <w:rFonts w:ascii="Times New Roman" w:hAnsi="Times New Roman"/>
          <w:b/>
          <w:bCs/>
        </w:rPr>
        <w:t>Invested Capital</w:t>
      </w:r>
      <w:r w:rsidR="00181500">
        <w:rPr>
          <w:rFonts w:ascii="Times New Roman" w:hAnsi="Times New Roman"/>
          <w:b/>
          <w:bCs/>
        </w:rPr>
        <w:t>”</w:t>
      </w:r>
      <w:r w:rsidR="00791CEE" w:rsidRPr="007D1979">
        <w:rPr>
          <w:rFonts w:ascii="Times New Roman" w:hAnsi="Times New Roman"/>
        </w:rPr>
        <w:t xml:space="preserve"> means, at any point in time, for any Member, the excess of (</w:t>
      </w:r>
      <w:proofErr w:type="spellStart"/>
      <w:r w:rsidR="00791CEE" w:rsidRPr="007D1979">
        <w:rPr>
          <w:rFonts w:ascii="Times New Roman" w:hAnsi="Times New Roman"/>
        </w:rPr>
        <w:t>i</w:t>
      </w:r>
      <w:proofErr w:type="spellEnd"/>
      <w:r w:rsidR="00791CEE" w:rsidRPr="007D1979">
        <w:rPr>
          <w:rFonts w:ascii="Times New Roman" w:hAnsi="Times New Roman"/>
        </w:rPr>
        <w:t xml:space="preserve">) the aggregate amount of the capital contributed to </w:t>
      </w:r>
      <w:r w:rsidR="00EC6FF2">
        <w:rPr>
          <w:rFonts w:ascii="Times New Roman" w:hAnsi="Times New Roman"/>
        </w:rPr>
        <w:t>the Company</w:t>
      </w:r>
      <w:r w:rsidR="00791CEE" w:rsidRPr="007D1979">
        <w:rPr>
          <w:rFonts w:ascii="Times New Roman" w:hAnsi="Times New Roman"/>
        </w:rPr>
        <w:t xml:space="preserve"> by such Member over (ii) the aggregate amount distributed (or deemed distributed) to such Member pursuant to </w:t>
      </w:r>
      <w:r>
        <w:rPr>
          <w:rFonts w:ascii="Times New Roman" w:hAnsi="Times New Roman"/>
        </w:rPr>
        <w:t>§</w:t>
      </w:r>
      <w:r w:rsidR="00791CEE" w:rsidRPr="007D1979">
        <w:rPr>
          <w:rFonts w:ascii="Times New Roman" w:hAnsi="Times New Roman"/>
        </w:rPr>
        <w:t>4.01(c).</w:t>
      </w:r>
    </w:p>
    <w:p w14:paraId="330F61FF" w14:textId="77777777" w:rsidR="00791CEE" w:rsidRPr="007D1979" w:rsidRDefault="00791CEE" w:rsidP="007F4BDD">
      <w:pPr>
        <w:widowControl/>
        <w:jc w:val="both"/>
        <w:rPr>
          <w:rFonts w:ascii="Times New Roman" w:hAnsi="Times New Roman"/>
        </w:rPr>
      </w:pPr>
    </w:p>
    <w:p w14:paraId="702F386B" w14:textId="77777777" w:rsidR="00791CEE" w:rsidRPr="007D1979" w:rsidRDefault="00730BF1" w:rsidP="007F4BDD">
      <w:pPr>
        <w:widowControl/>
        <w:jc w:val="both"/>
        <w:rPr>
          <w:rFonts w:ascii="Times New Roman" w:hAnsi="Times New Roman"/>
        </w:rPr>
      </w:pPr>
      <w:r>
        <w:rPr>
          <w:rFonts w:ascii="Times New Roman" w:hAnsi="Times New Roman"/>
          <w:b/>
          <w:bCs/>
        </w:rPr>
        <w:lastRenderedPageBreak/>
        <w:tab/>
      </w:r>
      <w:r w:rsidR="00181500">
        <w:rPr>
          <w:rFonts w:ascii="Times New Roman" w:hAnsi="Times New Roman"/>
          <w:b/>
          <w:bCs/>
        </w:rPr>
        <w:t>“</w:t>
      </w:r>
      <w:r w:rsidR="00791CEE" w:rsidRPr="007D1979">
        <w:rPr>
          <w:rFonts w:ascii="Times New Roman" w:hAnsi="Times New Roman"/>
          <w:b/>
          <w:bCs/>
        </w:rPr>
        <w:t>Legal Representative</w:t>
      </w:r>
      <w:r w:rsidR="00181500">
        <w:rPr>
          <w:rFonts w:ascii="Times New Roman" w:hAnsi="Times New Roman"/>
          <w:b/>
          <w:bCs/>
        </w:rPr>
        <w:t>”</w:t>
      </w:r>
      <w:r w:rsidR="00791CEE" w:rsidRPr="007D1979">
        <w:rPr>
          <w:rFonts w:ascii="Times New Roman" w:hAnsi="Times New Roman"/>
        </w:rPr>
        <w:t xml:space="preserve"> </w:t>
      </w:r>
      <w:r w:rsidR="00EC6FF2">
        <w:rPr>
          <w:rFonts w:ascii="Times New Roman" w:hAnsi="Times New Roman"/>
        </w:rPr>
        <w:t>will</w:t>
      </w:r>
      <w:r w:rsidR="00791CEE" w:rsidRPr="007D1979">
        <w:rPr>
          <w:rFonts w:ascii="Times New Roman" w:hAnsi="Times New Roman"/>
        </w:rPr>
        <w:t xml:space="preserve"> have the same meaning ascribed to the term </w:t>
      </w:r>
      <w:ins w:id="7" w:author="Nicko" w:date="2010-09-20T15:58:00Z">
        <w:r w:rsidR="009913C5">
          <w:rPr>
            <w:rFonts w:ascii="Times New Roman" w:hAnsi="Times New Roman"/>
          </w:rPr>
          <w:t>“</w:t>
        </w:r>
        <w:r w:rsidR="00791CEE" w:rsidRPr="007D1979">
          <w:rPr>
            <w:rFonts w:ascii="Times New Roman" w:hAnsi="Times New Roman"/>
          </w:rPr>
          <w:t>personal representative</w:t>
        </w:r>
        <w:r w:rsidR="009913C5">
          <w:rPr>
            <w:rFonts w:ascii="Times New Roman" w:hAnsi="Times New Roman"/>
          </w:rPr>
          <w:t>”</w:t>
        </w:r>
      </w:ins>
      <w:del w:id="8" w:author="Nicko" w:date="2010-09-20T15:58:00Z">
        <w:r w:rsidR="00791CEE" w:rsidRPr="007D1979">
          <w:rPr>
            <w:rFonts w:ascii="Times New Roman" w:hAnsi="Times New Roman"/>
          </w:rPr>
          <w:sym w:font="WP TypographicSymbols" w:char="0041"/>
        </w:r>
        <w:r w:rsidR="00791CEE" w:rsidRPr="007D1979">
          <w:rPr>
            <w:rFonts w:ascii="Times New Roman" w:hAnsi="Times New Roman"/>
          </w:rPr>
          <w:delText>personal representative</w:delText>
        </w:r>
        <w:r w:rsidR="00791CEE" w:rsidRPr="007D1979">
          <w:rPr>
            <w:rFonts w:ascii="Times New Roman" w:hAnsi="Times New Roman"/>
          </w:rPr>
          <w:sym w:font="WP TypographicSymbols" w:char="0040"/>
        </w:r>
      </w:del>
      <w:r w:rsidR="00791CEE" w:rsidRPr="007D1979">
        <w:rPr>
          <w:rFonts w:ascii="Times New Roman" w:hAnsi="Times New Roman"/>
        </w:rPr>
        <w:t xml:space="preserve"> pursuant to </w:t>
      </w:r>
      <w:r w:rsidR="0031549E">
        <w:rPr>
          <w:rFonts w:ascii="Times New Roman" w:hAnsi="Times New Roman"/>
        </w:rPr>
        <w:t>§</w:t>
      </w:r>
      <w:r w:rsidR="00791CEE" w:rsidRPr="007D1979">
        <w:rPr>
          <w:rFonts w:ascii="Times New Roman" w:hAnsi="Times New Roman"/>
        </w:rPr>
        <w:t>18-101(13) of the Act.</w:t>
      </w:r>
    </w:p>
    <w:p w14:paraId="5E945755" w14:textId="77777777" w:rsidR="00791CEE" w:rsidRPr="007D1979" w:rsidRDefault="00F67CFD" w:rsidP="007F4BDD">
      <w:pPr>
        <w:widowControl/>
        <w:jc w:val="both"/>
        <w:rPr>
          <w:rFonts w:ascii="Times New Roman" w:hAnsi="Times New Roman"/>
        </w:rPr>
      </w:pPr>
      <w:r>
        <w:rPr>
          <w:rFonts w:ascii="Times New Roman" w:hAnsi="Times New Roman"/>
          <w:b/>
          <w:bCs/>
        </w:rPr>
        <w:tab/>
      </w:r>
    </w:p>
    <w:p w14:paraId="7BE73875" w14:textId="77777777" w:rsidR="00791CEE" w:rsidRPr="007D1979" w:rsidRDefault="00A123B5" w:rsidP="007F4BDD">
      <w:pPr>
        <w:widowControl/>
        <w:jc w:val="both"/>
        <w:rPr>
          <w:rFonts w:ascii="Times New Roman" w:hAnsi="Times New Roman"/>
        </w:rPr>
      </w:pPr>
      <w:r>
        <w:rPr>
          <w:rFonts w:ascii="Times New Roman" w:hAnsi="Times New Roman"/>
          <w:b/>
          <w:bCs/>
        </w:rPr>
        <w:tab/>
      </w:r>
      <w:r w:rsidR="00181500">
        <w:rPr>
          <w:rFonts w:ascii="Times New Roman" w:hAnsi="Times New Roman"/>
          <w:b/>
          <w:bCs/>
        </w:rPr>
        <w:t>“</w:t>
      </w:r>
      <w:r w:rsidR="00791CEE" w:rsidRPr="007D1979">
        <w:rPr>
          <w:rFonts w:ascii="Times New Roman" w:hAnsi="Times New Roman"/>
          <w:b/>
          <w:bCs/>
        </w:rPr>
        <w:t>Manager</w:t>
      </w:r>
      <w:r w:rsidR="00181500">
        <w:rPr>
          <w:rFonts w:ascii="Times New Roman" w:hAnsi="Times New Roman"/>
          <w:b/>
          <w:bCs/>
        </w:rPr>
        <w:t>”</w:t>
      </w:r>
      <w:r w:rsidR="00791CEE" w:rsidRPr="007D1979">
        <w:rPr>
          <w:rFonts w:ascii="Times New Roman" w:hAnsi="Times New Roman"/>
        </w:rPr>
        <w:t xml:space="preserve"> </w:t>
      </w:r>
      <w:r w:rsidR="00EC6FF2">
        <w:rPr>
          <w:rFonts w:ascii="Times New Roman" w:hAnsi="Times New Roman"/>
        </w:rPr>
        <w:t>will</w:t>
      </w:r>
      <w:r w:rsidR="00791CEE" w:rsidRPr="007D1979">
        <w:rPr>
          <w:rFonts w:ascii="Times New Roman" w:hAnsi="Times New Roman"/>
        </w:rPr>
        <w:t xml:space="preserve"> refer to any person named as a Manager in this Agreement and any person who becomes an additional, substitute, or replacement Manager as permitted by this Agreement, in each such person's capacity as (and for the period during which such person serves as) a Manager of </w:t>
      </w:r>
      <w:r w:rsidR="00EC6FF2">
        <w:rPr>
          <w:rFonts w:ascii="Times New Roman" w:hAnsi="Times New Roman"/>
        </w:rPr>
        <w:t>the Company</w:t>
      </w:r>
      <w:r w:rsidR="00791CEE" w:rsidRPr="007D1979">
        <w:rPr>
          <w:rFonts w:ascii="Times New Roman" w:hAnsi="Times New Roman"/>
        </w:rPr>
        <w:t xml:space="preserve">. </w:t>
      </w:r>
    </w:p>
    <w:p w14:paraId="706DE5E0" w14:textId="77777777" w:rsidR="00791CEE" w:rsidRPr="007D1979" w:rsidRDefault="00791CEE" w:rsidP="007F4BDD">
      <w:pPr>
        <w:widowControl/>
        <w:jc w:val="both"/>
        <w:rPr>
          <w:rFonts w:ascii="Times New Roman" w:hAnsi="Times New Roman"/>
        </w:rPr>
      </w:pPr>
    </w:p>
    <w:p w14:paraId="4318A881" w14:textId="77777777" w:rsidR="00791CEE" w:rsidRDefault="00A123B5" w:rsidP="007F4BDD">
      <w:pPr>
        <w:widowControl/>
        <w:jc w:val="both"/>
        <w:rPr>
          <w:rFonts w:ascii="Times New Roman" w:hAnsi="Times New Roman"/>
        </w:rPr>
      </w:pPr>
      <w:r>
        <w:rPr>
          <w:rFonts w:ascii="Times New Roman" w:hAnsi="Times New Roman"/>
          <w:b/>
          <w:bCs/>
        </w:rPr>
        <w:tab/>
      </w:r>
      <w:r w:rsidR="00181500">
        <w:rPr>
          <w:rFonts w:ascii="Times New Roman" w:hAnsi="Times New Roman"/>
          <w:b/>
          <w:bCs/>
        </w:rPr>
        <w:t>“</w:t>
      </w:r>
      <w:r w:rsidR="00791CEE" w:rsidRPr="007D1979">
        <w:rPr>
          <w:rFonts w:ascii="Times New Roman" w:hAnsi="Times New Roman"/>
          <w:b/>
          <w:bCs/>
        </w:rPr>
        <w:t>Member</w:t>
      </w:r>
      <w:r w:rsidR="00181500">
        <w:rPr>
          <w:rFonts w:ascii="Times New Roman" w:hAnsi="Times New Roman"/>
          <w:b/>
          <w:bCs/>
        </w:rPr>
        <w:t>”</w:t>
      </w:r>
      <w:r w:rsidR="00791CEE" w:rsidRPr="007D1979">
        <w:rPr>
          <w:rFonts w:ascii="Times New Roman" w:hAnsi="Times New Roman"/>
        </w:rPr>
        <w:t xml:space="preserve"> </w:t>
      </w:r>
      <w:r w:rsidR="00EC6FF2">
        <w:rPr>
          <w:rFonts w:ascii="Times New Roman" w:hAnsi="Times New Roman"/>
        </w:rPr>
        <w:t>will</w:t>
      </w:r>
      <w:r w:rsidR="00791CEE" w:rsidRPr="007D1979">
        <w:rPr>
          <w:rFonts w:ascii="Times New Roman" w:hAnsi="Times New Roman"/>
        </w:rPr>
        <w:t xml:space="preserve"> refer severally to any person or entity named as a Member in this Agreement and any person who becomes an additional, substitute, or replacement Member as permitted by this Agreement, in such person's capacity as a Member of </w:t>
      </w:r>
      <w:r w:rsidR="00EC6FF2">
        <w:rPr>
          <w:rFonts w:ascii="Times New Roman" w:hAnsi="Times New Roman"/>
        </w:rPr>
        <w:t>the Company</w:t>
      </w:r>
      <w:r w:rsidR="00791CEE" w:rsidRPr="007D1979">
        <w:rPr>
          <w:rFonts w:ascii="Times New Roman" w:hAnsi="Times New Roman"/>
        </w:rPr>
        <w:t xml:space="preserve">.  </w:t>
      </w:r>
      <w:r w:rsidR="00181500">
        <w:rPr>
          <w:rFonts w:ascii="Times New Roman" w:hAnsi="Times New Roman"/>
        </w:rPr>
        <w:t>“</w:t>
      </w:r>
      <w:r w:rsidR="00791CEE" w:rsidRPr="007D1979">
        <w:rPr>
          <w:rFonts w:ascii="Times New Roman" w:hAnsi="Times New Roman"/>
        </w:rPr>
        <w:t>Members</w:t>
      </w:r>
      <w:r w:rsidR="00181500">
        <w:rPr>
          <w:rFonts w:ascii="Times New Roman" w:hAnsi="Times New Roman"/>
        </w:rPr>
        <w:t>”</w:t>
      </w:r>
      <w:r w:rsidR="00791CEE" w:rsidRPr="007D1979">
        <w:rPr>
          <w:rFonts w:ascii="Times New Roman" w:hAnsi="Times New Roman"/>
        </w:rPr>
        <w:t xml:space="preserve"> </w:t>
      </w:r>
      <w:r w:rsidR="00EC6FF2">
        <w:rPr>
          <w:rFonts w:ascii="Times New Roman" w:hAnsi="Times New Roman"/>
        </w:rPr>
        <w:t>will</w:t>
      </w:r>
      <w:r w:rsidR="00791CEE" w:rsidRPr="007D1979">
        <w:rPr>
          <w:rFonts w:ascii="Times New Roman" w:hAnsi="Times New Roman"/>
        </w:rPr>
        <w:t xml:space="preserve"> refer collectively to all such persons in their capacities as Members.</w:t>
      </w:r>
    </w:p>
    <w:p w14:paraId="24052685" w14:textId="77777777" w:rsidR="00C94C7A" w:rsidRDefault="00C94C7A" w:rsidP="007F4BDD">
      <w:pPr>
        <w:widowControl/>
        <w:jc w:val="both"/>
        <w:rPr>
          <w:rFonts w:ascii="Times New Roman" w:hAnsi="Times New Roman"/>
        </w:rPr>
      </w:pPr>
    </w:p>
    <w:p w14:paraId="74A384FE" w14:textId="77777777" w:rsidR="00C94C7A" w:rsidRPr="007D1979" w:rsidRDefault="00C94C7A" w:rsidP="007F4BDD">
      <w:pPr>
        <w:widowControl/>
        <w:jc w:val="both"/>
        <w:rPr>
          <w:rFonts w:ascii="Times New Roman" w:hAnsi="Times New Roman"/>
        </w:rPr>
      </w:pPr>
      <w:r>
        <w:rPr>
          <w:rFonts w:ascii="Times New Roman" w:hAnsi="Times New Roman"/>
        </w:rPr>
        <w:tab/>
      </w:r>
      <w:r>
        <w:rPr>
          <w:rFonts w:ascii="Times New Roman" w:hAnsi="Times New Roman"/>
          <w:b/>
          <w:bCs/>
        </w:rPr>
        <w:t>“Member</w:t>
      </w:r>
      <w:r w:rsidRPr="007D1979">
        <w:rPr>
          <w:rFonts w:ascii="Times New Roman" w:hAnsi="Times New Roman"/>
          <w:b/>
          <w:bCs/>
        </w:rPr>
        <w:t xml:space="preserve"> Nonrecourse Debt</w:t>
      </w:r>
      <w:r>
        <w:rPr>
          <w:rFonts w:ascii="Times New Roman" w:hAnsi="Times New Roman"/>
          <w:b/>
          <w:bCs/>
        </w:rPr>
        <w:t>”</w:t>
      </w:r>
      <w:r w:rsidRPr="007D1979">
        <w:rPr>
          <w:rFonts w:ascii="Times New Roman" w:hAnsi="Times New Roman"/>
        </w:rPr>
        <w:t xml:space="preserve"> means any Nonrecourse Debt to the extent that a Member bears the Economic Risk of Loss associated with such Debt.</w:t>
      </w:r>
    </w:p>
    <w:p w14:paraId="40320BD2" w14:textId="77777777" w:rsidR="00791CEE" w:rsidRPr="007D1979" w:rsidRDefault="00791CEE" w:rsidP="007F4BDD">
      <w:pPr>
        <w:widowControl/>
        <w:jc w:val="both"/>
        <w:rPr>
          <w:rFonts w:ascii="Times New Roman" w:hAnsi="Times New Roman"/>
        </w:rPr>
      </w:pPr>
    </w:p>
    <w:p w14:paraId="5AFC4164" w14:textId="77777777" w:rsidR="00791CEE" w:rsidRPr="007D1979" w:rsidRDefault="00C94C7A" w:rsidP="007F4BDD">
      <w:pPr>
        <w:widowControl/>
        <w:jc w:val="both"/>
        <w:rPr>
          <w:rFonts w:ascii="Times New Roman" w:hAnsi="Times New Roman"/>
        </w:rPr>
      </w:pPr>
      <w:r>
        <w:rPr>
          <w:rFonts w:ascii="Times New Roman" w:hAnsi="Times New Roman"/>
          <w:b/>
          <w:bCs/>
        </w:rPr>
        <w:tab/>
      </w:r>
      <w:r w:rsidR="00181500">
        <w:rPr>
          <w:rFonts w:ascii="Times New Roman" w:hAnsi="Times New Roman"/>
          <w:b/>
          <w:bCs/>
        </w:rPr>
        <w:t>“</w:t>
      </w:r>
      <w:r w:rsidR="00791CEE" w:rsidRPr="007D1979">
        <w:rPr>
          <w:rFonts w:ascii="Times New Roman" w:hAnsi="Times New Roman"/>
          <w:b/>
          <w:bCs/>
        </w:rPr>
        <w:t>Minimum Gain</w:t>
      </w:r>
      <w:r w:rsidR="00181500">
        <w:rPr>
          <w:rFonts w:ascii="Times New Roman" w:hAnsi="Times New Roman"/>
          <w:b/>
          <w:bCs/>
        </w:rPr>
        <w:t>”</w:t>
      </w:r>
      <w:r w:rsidR="00791CEE" w:rsidRPr="007D1979">
        <w:rPr>
          <w:rFonts w:ascii="Times New Roman" w:hAnsi="Times New Roman"/>
        </w:rPr>
        <w:t xml:space="preserve"> means the amount determined by computing, with respect to each Nonrecourse Debt of </w:t>
      </w:r>
      <w:r w:rsidR="00EC6FF2">
        <w:rPr>
          <w:rFonts w:ascii="Times New Roman" w:hAnsi="Times New Roman"/>
        </w:rPr>
        <w:t>the Company</w:t>
      </w:r>
      <w:r w:rsidR="00791CEE" w:rsidRPr="007D1979">
        <w:rPr>
          <w:rFonts w:ascii="Times New Roman" w:hAnsi="Times New Roman"/>
        </w:rPr>
        <w:t xml:space="preserve">, the amount of Gross Income, if any, that would be realized by </w:t>
      </w:r>
      <w:r w:rsidR="00EC6FF2">
        <w:rPr>
          <w:rFonts w:ascii="Times New Roman" w:hAnsi="Times New Roman"/>
        </w:rPr>
        <w:t>the Company</w:t>
      </w:r>
      <w:r w:rsidR="00791CEE" w:rsidRPr="007D1979">
        <w:rPr>
          <w:rFonts w:ascii="Times New Roman" w:hAnsi="Times New Roman"/>
        </w:rPr>
        <w:t xml:space="preserve"> if it disposed of the property securing such debt in full satisfaction thereof, and by then aggregating the amounts so computed.  For purposes of determining the amount of such Gross Income with respect to a liability, the Carrying Value of the as</w:t>
      </w:r>
      <w:r w:rsidR="00791CEE" w:rsidRPr="007D1979">
        <w:rPr>
          <w:rFonts w:ascii="Times New Roman" w:hAnsi="Times New Roman"/>
        </w:rPr>
        <w:softHyphen/>
        <w:t xml:space="preserve">set securing the liability </w:t>
      </w:r>
      <w:r w:rsidR="00EC6FF2">
        <w:rPr>
          <w:rFonts w:ascii="Times New Roman" w:hAnsi="Times New Roman"/>
        </w:rPr>
        <w:t>will</w:t>
      </w:r>
      <w:r w:rsidR="00791CEE" w:rsidRPr="007D1979">
        <w:rPr>
          <w:rFonts w:ascii="Times New Roman" w:hAnsi="Times New Roman"/>
        </w:rPr>
        <w:t xml:space="preserve"> be allocated among all the liabilities that the asset secures, in the manner set forth in Treasury Regulations </w:t>
      </w:r>
      <w:r w:rsidR="001B4F2A">
        <w:rPr>
          <w:rFonts w:ascii="Times New Roman" w:hAnsi="Times New Roman"/>
        </w:rPr>
        <w:t>§</w:t>
      </w:r>
      <w:r w:rsidR="00791CEE" w:rsidRPr="007D1979">
        <w:rPr>
          <w:rFonts w:ascii="Times New Roman" w:hAnsi="Times New Roman"/>
        </w:rPr>
        <w:t>1.704</w:t>
      </w:r>
      <w:r w:rsidR="00791CEE" w:rsidRPr="007D1979">
        <w:rPr>
          <w:rFonts w:ascii="Times New Roman" w:hAnsi="Times New Roman"/>
        </w:rPr>
        <w:noBreakHyphen/>
        <w:t>2(d)(2).</w:t>
      </w:r>
    </w:p>
    <w:p w14:paraId="1A658BD2" w14:textId="77777777" w:rsidR="00791CEE" w:rsidRPr="007D1979" w:rsidRDefault="00791CEE" w:rsidP="007F4BDD">
      <w:pPr>
        <w:widowControl/>
        <w:jc w:val="both"/>
        <w:rPr>
          <w:rFonts w:ascii="Times New Roman" w:hAnsi="Times New Roman"/>
        </w:rPr>
      </w:pPr>
    </w:p>
    <w:p w14:paraId="44B1BFBF" w14:textId="77777777" w:rsidR="00791CEE" w:rsidRPr="007D1979" w:rsidRDefault="00C94C7A" w:rsidP="007F4BDD">
      <w:pPr>
        <w:keepNext/>
        <w:keepLines/>
        <w:widowControl/>
        <w:jc w:val="both"/>
        <w:rPr>
          <w:rFonts w:ascii="Times New Roman" w:hAnsi="Times New Roman"/>
        </w:rPr>
      </w:pPr>
      <w:r>
        <w:rPr>
          <w:rFonts w:ascii="Times New Roman" w:hAnsi="Times New Roman"/>
          <w:b/>
          <w:bCs/>
        </w:rPr>
        <w:tab/>
      </w:r>
      <w:r w:rsidR="00181500">
        <w:rPr>
          <w:rFonts w:ascii="Times New Roman" w:hAnsi="Times New Roman"/>
          <w:b/>
          <w:bCs/>
        </w:rPr>
        <w:t>“</w:t>
      </w:r>
      <w:r w:rsidR="00791CEE" w:rsidRPr="007D1979">
        <w:rPr>
          <w:rFonts w:ascii="Times New Roman" w:hAnsi="Times New Roman"/>
          <w:b/>
          <w:bCs/>
        </w:rPr>
        <w:t>Net Profits</w:t>
      </w:r>
      <w:r w:rsidR="00181500">
        <w:rPr>
          <w:rFonts w:ascii="Times New Roman" w:hAnsi="Times New Roman"/>
          <w:b/>
          <w:bCs/>
        </w:rPr>
        <w:t>”</w:t>
      </w:r>
      <w:r w:rsidR="00791CEE" w:rsidRPr="007D1979">
        <w:rPr>
          <w:rFonts w:ascii="Times New Roman" w:hAnsi="Times New Roman"/>
          <w:b/>
          <w:bCs/>
        </w:rPr>
        <w:t xml:space="preserve"> and </w:t>
      </w:r>
      <w:r w:rsidR="00181500">
        <w:rPr>
          <w:rFonts w:ascii="Times New Roman" w:hAnsi="Times New Roman"/>
          <w:b/>
          <w:bCs/>
        </w:rPr>
        <w:t>“</w:t>
      </w:r>
      <w:r w:rsidR="00791CEE" w:rsidRPr="007D1979">
        <w:rPr>
          <w:rFonts w:ascii="Times New Roman" w:hAnsi="Times New Roman"/>
          <w:b/>
          <w:bCs/>
        </w:rPr>
        <w:t>Net Losses</w:t>
      </w:r>
      <w:r w:rsidR="00181500">
        <w:rPr>
          <w:rFonts w:ascii="Times New Roman" w:hAnsi="Times New Roman"/>
          <w:b/>
          <w:bCs/>
        </w:rPr>
        <w:t>”</w:t>
      </w:r>
      <w:r w:rsidR="00791CEE" w:rsidRPr="007D1979">
        <w:rPr>
          <w:rFonts w:ascii="Times New Roman" w:hAnsi="Times New Roman"/>
          <w:b/>
          <w:bCs/>
        </w:rPr>
        <w:t xml:space="preserve"> </w:t>
      </w:r>
      <w:r w:rsidR="00791CEE" w:rsidRPr="007D1979">
        <w:rPr>
          <w:rFonts w:ascii="Times New Roman" w:hAnsi="Times New Roman"/>
        </w:rPr>
        <w:t>mean the taxable income or loss, as the case may be, for a period as determined in accord</w:t>
      </w:r>
      <w:r w:rsidR="00791CEE" w:rsidRPr="007D1979">
        <w:rPr>
          <w:rFonts w:ascii="Times New Roman" w:hAnsi="Times New Roman"/>
        </w:rPr>
        <w:softHyphen/>
        <w:t xml:space="preserve">ance with </w:t>
      </w:r>
      <w:r w:rsidR="00C20D64">
        <w:rPr>
          <w:rFonts w:ascii="Times New Roman" w:hAnsi="Times New Roman"/>
        </w:rPr>
        <w:t>Code</w:t>
      </w:r>
      <w:r w:rsidR="00791CEE" w:rsidRPr="007D1979">
        <w:rPr>
          <w:rFonts w:ascii="Times New Roman" w:hAnsi="Times New Roman"/>
        </w:rPr>
        <w:t xml:space="preserve"> </w:t>
      </w:r>
      <w:r w:rsidR="001B4F2A">
        <w:rPr>
          <w:rFonts w:ascii="Times New Roman" w:hAnsi="Times New Roman"/>
        </w:rPr>
        <w:t>§</w:t>
      </w:r>
      <w:r w:rsidR="00791CEE" w:rsidRPr="007D1979">
        <w:rPr>
          <w:rFonts w:ascii="Times New Roman" w:hAnsi="Times New Roman"/>
        </w:rPr>
        <w:t>703(a), computed with the following adjustments:</w:t>
      </w:r>
    </w:p>
    <w:p w14:paraId="7215CEA9" w14:textId="77777777" w:rsidR="00791CEE" w:rsidRPr="007D1979" w:rsidRDefault="00791CEE" w:rsidP="007F4BDD">
      <w:pPr>
        <w:keepNext/>
        <w:keepLines/>
        <w:widowControl/>
        <w:jc w:val="both"/>
        <w:rPr>
          <w:rFonts w:ascii="Times New Roman" w:hAnsi="Times New Roman"/>
        </w:rPr>
      </w:pPr>
    </w:p>
    <w:p w14:paraId="49A62626" w14:textId="77777777" w:rsidR="00791CEE" w:rsidRPr="007D1979" w:rsidRDefault="00791CEE" w:rsidP="007F4BDD">
      <w:pPr>
        <w:keepLines/>
        <w:widowControl/>
        <w:ind w:firstLine="720"/>
        <w:jc w:val="both"/>
        <w:rPr>
          <w:rFonts w:ascii="Times New Roman" w:hAnsi="Times New Roman"/>
        </w:rPr>
      </w:pPr>
      <w:r w:rsidRPr="007D1979">
        <w:rPr>
          <w:rFonts w:ascii="Times New Roman" w:hAnsi="Times New Roman"/>
        </w:rPr>
        <w:t>(</w:t>
      </w:r>
      <w:proofErr w:type="spellStart"/>
      <w:r w:rsidRPr="007D1979">
        <w:rPr>
          <w:rFonts w:ascii="Times New Roman" w:hAnsi="Times New Roman"/>
        </w:rPr>
        <w:t>i</w:t>
      </w:r>
      <w:proofErr w:type="spellEnd"/>
      <w:r w:rsidRPr="007D1979">
        <w:rPr>
          <w:rFonts w:ascii="Times New Roman" w:hAnsi="Times New Roman"/>
        </w:rPr>
        <w:t>)</w:t>
      </w:r>
      <w:r w:rsidRPr="007D1979">
        <w:rPr>
          <w:rFonts w:ascii="Times New Roman" w:hAnsi="Times New Roman"/>
        </w:rPr>
        <w:tab/>
        <w:t xml:space="preserve">Items of gain, loss, and deduction </w:t>
      </w:r>
      <w:r w:rsidR="00EC6FF2">
        <w:rPr>
          <w:rFonts w:ascii="Times New Roman" w:hAnsi="Times New Roman"/>
        </w:rPr>
        <w:t>will</w:t>
      </w:r>
      <w:r w:rsidRPr="007D1979">
        <w:rPr>
          <w:rFonts w:ascii="Times New Roman" w:hAnsi="Times New Roman"/>
        </w:rPr>
        <w:t xml:space="preserve"> be computed based upon the Carrying Values of </w:t>
      </w:r>
      <w:r w:rsidR="00EC6FF2">
        <w:rPr>
          <w:rFonts w:ascii="Times New Roman" w:hAnsi="Times New Roman"/>
        </w:rPr>
        <w:t>the Company</w:t>
      </w:r>
      <w:r w:rsidRPr="007D1979">
        <w:rPr>
          <w:rFonts w:ascii="Times New Roman" w:hAnsi="Times New Roman"/>
        </w:rPr>
        <w:t xml:space="preserve">'s assets (in accordance with Treasury Regulations </w:t>
      </w:r>
      <w:r w:rsidR="001B4F2A">
        <w:rPr>
          <w:rFonts w:ascii="Times New Roman" w:hAnsi="Times New Roman"/>
        </w:rPr>
        <w:t>§§</w:t>
      </w:r>
      <w:r w:rsidRPr="007D1979">
        <w:rPr>
          <w:rFonts w:ascii="Times New Roman" w:hAnsi="Times New Roman"/>
        </w:rPr>
        <w:t>1.704(b)(2)(iv)(g) and 1.704</w:t>
      </w:r>
      <w:r w:rsidRPr="007D1979">
        <w:rPr>
          <w:rFonts w:ascii="Times New Roman" w:hAnsi="Times New Roman"/>
        </w:rPr>
        <w:noBreakHyphen/>
        <w:t>3(d)) rather than on the assets' adjusted basis for federal income tax purposes.</w:t>
      </w:r>
    </w:p>
    <w:p w14:paraId="06126A48" w14:textId="77777777" w:rsidR="00791CEE" w:rsidRPr="007D1979" w:rsidRDefault="00791CEE" w:rsidP="007F4BDD">
      <w:pPr>
        <w:widowControl/>
        <w:jc w:val="both"/>
        <w:rPr>
          <w:rFonts w:ascii="Times New Roman" w:hAnsi="Times New Roman"/>
        </w:rPr>
      </w:pPr>
    </w:p>
    <w:p w14:paraId="0B8403E8" w14:textId="77777777" w:rsidR="00791CEE" w:rsidRPr="007D1979" w:rsidRDefault="00791CEE" w:rsidP="007F4BDD">
      <w:pPr>
        <w:widowControl/>
        <w:ind w:firstLine="720"/>
        <w:jc w:val="both"/>
        <w:rPr>
          <w:rFonts w:ascii="Times New Roman" w:hAnsi="Times New Roman"/>
        </w:rPr>
      </w:pPr>
      <w:r w:rsidRPr="007D1979">
        <w:rPr>
          <w:rFonts w:ascii="Times New Roman" w:hAnsi="Times New Roman"/>
        </w:rPr>
        <w:t>(ii)</w:t>
      </w:r>
      <w:r w:rsidRPr="007D1979">
        <w:rPr>
          <w:rFonts w:ascii="Times New Roman" w:hAnsi="Times New Roman"/>
        </w:rPr>
        <w:tab/>
        <w:t>Any tax</w:t>
      </w:r>
      <w:r w:rsidRPr="007D1979">
        <w:rPr>
          <w:rFonts w:ascii="Times New Roman" w:hAnsi="Times New Roman"/>
        </w:rPr>
        <w:noBreakHyphen/>
        <w:t xml:space="preserve">exempt income received by </w:t>
      </w:r>
      <w:r w:rsidR="00EC6FF2">
        <w:rPr>
          <w:rFonts w:ascii="Times New Roman" w:hAnsi="Times New Roman"/>
        </w:rPr>
        <w:t>the Company</w:t>
      </w:r>
      <w:r w:rsidRPr="007D1979">
        <w:rPr>
          <w:rFonts w:ascii="Times New Roman" w:hAnsi="Times New Roman"/>
        </w:rPr>
        <w:t xml:space="preserve"> </w:t>
      </w:r>
      <w:r w:rsidR="00EC6FF2">
        <w:rPr>
          <w:rFonts w:ascii="Times New Roman" w:hAnsi="Times New Roman"/>
        </w:rPr>
        <w:t>will</w:t>
      </w:r>
      <w:r w:rsidRPr="007D1979">
        <w:rPr>
          <w:rFonts w:ascii="Times New Roman" w:hAnsi="Times New Roman"/>
        </w:rPr>
        <w:t xml:space="preserve"> be included as an item of gross income.</w:t>
      </w:r>
    </w:p>
    <w:p w14:paraId="62969426" w14:textId="77777777" w:rsidR="00791CEE" w:rsidRPr="007D1979" w:rsidRDefault="00791CEE" w:rsidP="007F4BDD">
      <w:pPr>
        <w:widowControl/>
        <w:jc w:val="both"/>
        <w:rPr>
          <w:rFonts w:ascii="Times New Roman" w:hAnsi="Times New Roman"/>
        </w:rPr>
      </w:pPr>
    </w:p>
    <w:p w14:paraId="45BE70D6" w14:textId="77777777" w:rsidR="00791CEE" w:rsidRPr="007D1979" w:rsidRDefault="00791CEE" w:rsidP="007F4BDD">
      <w:pPr>
        <w:widowControl/>
        <w:ind w:firstLine="720"/>
        <w:jc w:val="both"/>
        <w:rPr>
          <w:rFonts w:ascii="Times New Roman" w:hAnsi="Times New Roman"/>
        </w:rPr>
      </w:pPr>
      <w:r w:rsidRPr="007D1979">
        <w:rPr>
          <w:rFonts w:ascii="Times New Roman" w:hAnsi="Times New Roman"/>
        </w:rPr>
        <w:t>(iii)</w:t>
      </w:r>
      <w:r w:rsidRPr="007D1979">
        <w:rPr>
          <w:rFonts w:ascii="Times New Roman" w:hAnsi="Times New Roman"/>
        </w:rPr>
        <w:tab/>
        <w:t>The amount of any adjustments to the Car</w:t>
      </w:r>
      <w:r w:rsidRPr="007D1979">
        <w:rPr>
          <w:rFonts w:ascii="Times New Roman" w:hAnsi="Times New Roman"/>
        </w:rPr>
        <w:softHyphen/>
        <w:t xml:space="preserve">rying Values of any assets of </w:t>
      </w:r>
      <w:r w:rsidR="00EC6FF2">
        <w:rPr>
          <w:rFonts w:ascii="Times New Roman" w:hAnsi="Times New Roman"/>
        </w:rPr>
        <w:t>the Company</w:t>
      </w:r>
      <w:r w:rsidRPr="007D1979">
        <w:rPr>
          <w:rFonts w:ascii="Times New Roman" w:hAnsi="Times New Roman"/>
        </w:rPr>
        <w:t xml:space="preserve"> pursuant to </w:t>
      </w:r>
      <w:r w:rsidR="00C20D64">
        <w:rPr>
          <w:rFonts w:ascii="Times New Roman" w:hAnsi="Times New Roman"/>
        </w:rPr>
        <w:t>Code</w:t>
      </w:r>
      <w:r w:rsidRPr="007D1979">
        <w:rPr>
          <w:rFonts w:ascii="Times New Roman" w:hAnsi="Times New Roman"/>
        </w:rPr>
        <w:t xml:space="preserve"> </w:t>
      </w:r>
      <w:r w:rsidR="001B4F2A">
        <w:rPr>
          <w:rFonts w:ascii="Times New Roman" w:hAnsi="Times New Roman"/>
        </w:rPr>
        <w:t>§</w:t>
      </w:r>
      <w:r w:rsidRPr="007D1979">
        <w:rPr>
          <w:rFonts w:ascii="Times New Roman" w:hAnsi="Times New Roman"/>
        </w:rPr>
        <w:t xml:space="preserve">743 </w:t>
      </w:r>
      <w:r w:rsidR="00EC6FF2">
        <w:rPr>
          <w:rFonts w:ascii="Times New Roman" w:hAnsi="Times New Roman"/>
        </w:rPr>
        <w:t>will</w:t>
      </w:r>
      <w:r w:rsidRPr="007D1979">
        <w:rPr>
          <w:rFonts w:ascii="Times New Roman" w:hAnsi="Times New Roman"/>
        </w:rPr>
        <w:t xml:space="preserve"> not be taken into account.</w:t>
      </w:r>
    </w:p>
    <w:p w14:paraId="35FBA553" w14:textId="77777777" w:rsidR="00791CEE" w:rsidRPr="007D1979" w:rsidRDefault="00791CEE" w:rsidP="007F4BDD">
      <w:pPr>
        <w:widowControl/>
        <w:jc w:val="both"/>
        <w:rPr>
          <w:rFonts w:ascii="Times New Roman" w:hAnsi="Times New Roman"/>
        </w:rPr>
      </w:pPr>
    </w:p>
    <w:p w14:paraId="120223FE" w14:textId="77777777" w:rsidR="00791CEE" w:rsidRPr="007D1979" w:rsidRDefault="00791CEE" w:rsidP="007F4BDD">
      <w:pPr>
        <w:widowControl/>
        <w:ind w:firstLine="720"/>
        <w:jc w:val="both"/>
        <w:rPr>
          <w:rFonts w:ascii="Times New Roman" w:hAnsi="Times New Roman"/>
        </w:rPr>
      </w:pPr>
      <w:proofErr w:type="gramStart"/>
      <w:r w:rsidRPr="007D1979">
        <w:rPr>
          <w:rFonts w:ascii="Times New Roman" w:hAnsi="Times New Roman"/>
        </w:rPr>
        <w:t>(iv)</w:t>
      </w:r>
      <w:r w:rsidRPr="007D1979">
        <w:rPr>
          <w:rFonts w:ascii="Times New Roman" w:hAnsi="Times New Roman"/>
        </w:rPr>
        <w:tab/>
        <w:t>Any</w:t>
      </w:r>
      <w:proofErr w:type="gramEnd"/>
      <w:r w:rsidRPr="007D1979">
        <w:rPr>
          <w:rFonts w:ascii="Times New Roman" w:hAnsi="Times New Roman"/>
        </w:rPr>
        <w:t xml:space="preserve"> expenditure of </w:t>
      </w:r>
      <w:r w:rsidR="00EC6FF2">
        <w:rPr>
          <w:rFonts w:ascii="Times New Roman" w:hAnsi="Times New Roman"/>
        </w:rPr>
        <w:t>the Company</w:t>
      </w:r>
      <w:r w:rsidRPr="007D1979">
        <w:rPr>
          <w:rFonts w:ascii="Times New Roman" w:hAnsi="Times New Roman"/>
        </w:rPr>
        <w:t xml:space="preserve"> described in </w:t>
      </w:r>
      <w:r w:rsidR="00C20D64">
        <w:rPr>
          <w:rFonts w:ascii="Times New Roman" w:hAnsi="Times New Roman"/>
        </w:rPr>
        <w:t>Code</w:t>
      </w:r>
      <w:r w:rsidRPr="007D1979">
        <w:rPr>
          <w:rFonts w:ascii="Times New Roman" w:hAnsi="Times New Roman"/>
        </w:rPr>
        <w:t xml:space="preserve"> </w:t>
      </w:r>
      <w:r w:rsidR="00C20D64">
        <w:rPr>
          <w:rFonts w:ascii="Times New Roman" w:hAnsi="Times New Roman"/>
        </w:rPr>
        <w:t>§</w:t>
      </w:r>
      <w:r w:rsidRPr="007D1979">
        <w:rPr>
          <w:rFonts w:ascii="Times New Roman" w:hAnsi="Times New Roman"/>
        </w:rPr>
        <w:t xml:space="preserve">705(a)(2)(B) (including any expenditures treated as being described in </w:t>
      </w:r>
      <w:r w:rsidR="00C20D64">
        <w:rPr>
          <w:rFonts w:ascii="Times New Roman" w:hAnsi="Times New Roman"/>
        </w:rPr>
        <w:t>Code</w:t>
      </w:r>
      <w:r w:rsidRPr="007D1979">
        <w:rPr>
          <w:rFonts w:ascii="Times New Roman" w:hAnsi="Times New Roman"/>
        </w:rPr>
        <w:t xml:space="preserve"> </w:t>
      </w:r>
      <w:r w:rsidR="001B4F2A">
        <w:rPr>
          <w:rFonts w:ascii="Times New Roman" w:hAnsi="Times New Roman"/>
        </w:rPr>
        <w:t>§</w:t>
      </w:r>
      <w:r w:rsidRPr="007D1979">
        <w:rPr>
          <w:rFonts w:ascii="Times New Roman" w:hAnsi="Times New Roman"/>
        </w:rPr>
        <w:t xml:space="preserve">705(a)(2)(B), pursuant to Treasury Regulations promulgated under </w:t>
      </w:r>
      <w:r w:rsidR="00C20D64">
        <w:rPr>
          <w:rFonts w:ascii="Times New Roman" w:hAnsi="Times New Roman"/>
        </w:rPr>
        <w:t>Code</w:t>
      </w:r>
      <w:r w:rsidRPr="007D1979">
        <w:rPr>
          <w:rFonts w:ascii="Times New Roman" w:hAnsi="Times New Roman"/>
        </w:rPr>
        <w:t xml:space="preserve"> </w:t>
      </w:r>
      <w:r w:rsidR="001B4F2A">
        <w:rPr>
          <w:rFonts w:ascii="Times New Roman" w:hAnsi="Times New Roman"/>
        </w:rPr>
        <w:t>§§</w:t>
      </w:r>
      <w:r w:rsidRPr="007D1979">
        <w:rPr>
          <w:rFonts w:ascii="Times New Roman" w:hAnsi="Times New Roman"/>
        </w:rPr>
        <w:t xml:space="preserve">704(b)) </w:t>
      </w:r>
      <w:r w:rsidR="00EC6FF2">
        <w:rPr>
          <w:rFonts w:ascii="Times New Roman" w:hAnsi="Times New Roman"/>
        </w:rPr>
        <w:t>will</w:t>
      </w:r>
      <w:r w:rsidRPr="007D1979">
        <w:rPr>
          <w:rFonts w:ascii="Times New Roman" w:hAnsi="Times New Roman"/>
        </w:rPr>
        <w:t xml:space="preserve"> be treated as a deductible expense.</w:t>
      </w:r>
    </w:p>
    <w:p w14:paraId="772B7BA5" w14:textId="77777777" w:rsidR="00791CEE" w:rsidRPr="007D1979" w:rsidRDefault="00791CEE" w:rsidP="007F4BDD">
      <w:pPr>
        <w:widowControl/>
        <w:jc w:val="both"/>
        <w:rPr>
          <w:rFonts w:ascii="Times New Roman" w:hAnsi="Times New Roman"/>
        </w:rPr>
      </w:pPr>
    </w:p>
    <w:p w14:paraId="5A3367DE" w14:textId="77777777" w:rsidR="00791CEE" w:rsidRPr="007D1979" w:rsidRDefault="00791CEE" w:rsidP="007F4BDD">
      <w:pPr>
        <w:widowControl/>
        <w:ind w:firstLine="720"/>
        <w:jc w:val="both"/>
        <w:rPr>
          <w:rFonts w:ascii="Times New Roman" w:hAnsi="Times New Roman"/>
        </w:rPr>
      </w:pPr>
      <w:r w:rsidRPr="007D1979">
        <w:rPr>
          <w:rFonts w:ascii="Times New Roman" w:hAnsi="Times New Roman"/>
        </w:rPr>
        <w:t>(v)</w:t>
      </w:r>
      <w:r w:rsidRPr="007D1979">
        <w:rPr>
          <w:rFonts w:ascii="Times New Roman" w:hAnsi="Times New Roman"/>
        </w:rPr>
        <w:tab/>
        <w:t xml:space="preserve">The amount of Gross Income and Nonrecourse Deductions specially allocated to any Members pursuant to </w:t>
      </w:r>
      <w:r w:rsidR="001B4F2A">
        <w:rPr>
          <w:rFonts w:ascii="Times New Roman" w:hAnsi="Times New Roman"/>
        </w:rPr>
        <w:t>§§</w:t>
      </w:r>
      <w:r w:rsidRPr="007D1979">
        <w:rPr>
          <w:rFonts w:ascii="Times New Roman" w:hAnsi="Times New Roman"/>
        </w:rPr>
        <w:t xml:space="preserve">5.01, 5.02 and 5.03 </w:t>
      </w:r>
      <w:r w:rsidR="00EC6FF2">
        <w:rPr>
          <w:rFonts w:ascii="Times New Roman" w:hAnsi="Times New Roman"/>
        </w:rPr>
        <w:t>will</w:t>
      </w:r>
      <w:r w:rsidRPr="007D1979">
        <w:rPr>
          <w:rFonts w:ascii="Times New Roman" w:hAnsi="Times New Roman"/>
        </w:rPr>
        <w:t xml:space="preserve"> not be included in the computation.</w:t>
      </w:r>
    </w:p>
    <w:p w14:paraId="0124A477" w14:textId="77777777" w:rsidR="00791CEE" w:rsidRPr="007D1979" w:rsidRDefault="00791CEE" w:rsidP="007F4BDD">
      <w:pPr>
        <w:widowControl/>
        <w:jc w:val="both"/>
        <w:rPr>
          <w:rFonts w:ascii="Times New Roman" w:hAnsi="Times New Roman"/>
        </w:rPr>
      </w:pPr>
    </w:p>
    <w:p w14:paraId="75C62386" w14:textId="77777777" w:rsidR="00791CEE" w:rsidRDefault="00C94C7A" w:rsidP="007F4BDD">
      <w:pPr>
        <w:widowControl/>
        <w:jc w:val="both"/>
        <w:rPr>
          <w:rFonts w:ascii="Times New Roman" w:hAnsi="Times New Roman"/>
        </w:rPr>
      </w:pPr>
      <w:r>
        <w:rPr>
          <w:rFonts w:ascii="Times New Roman" w:hAnsi="Times New Roman"/>
          <w:b/>
          <w:bCs/>
        </w:rPr>
        <w:tab/>
      </w:r>
      <w:r w:rsidR="00181500">
        <w:rPr>
          <w:rFonts w:ascii="Times New Roman" w:hAnsi="Times New Roman"/>
          <w:b/>
          <w:bCs/>
        </w:rPr>
        <w:t>“</w:t>
      </w:r>
      <w:r w:rsidR="00791CEE" w:rsidRPr="007D1979">
        <w:rPr>
          <w:rFonts w:ascii="Times New Roman" w:hAnsi="Times New Roman"/>
          <w:b/>
          <w:bCs/>
        </w:rPr>
        <w:t>Nonrecourse Debt</w:t>
      </w:r>
      <w:r w:rsidR="00181500">
        <w:rPr>
          <w:rFonts w:ascii="Times New Roman" w:hAnsi="Times New Roman"/>
          <w:b/>
          <w:bCs/>
        </w:rPr>
        <w:t>”</w:t>
      </w:r>
      <w:r w:rsidR="00791CEE" w:rsidRPr="007D1979">
        <w:rPr>
          <w:rFonts w:ascii="Times New Roman" w:hAnsi="Times New Roman"/>
        </w:rPr>
        <w:t xml:space="preserve"> means any liability of </w:t>
      </w:r>
      <w:r w:rsidR="00EC6FF2">
        <w:rPr>
          <w:rFonts w:ascii="Times New Roman" w:hAnsi="Times New Roman"/>
        </w:rPr>
        <w:t>the Company</w:t>
      </w:r>
      <w:r w:rsidR="00791CEE" w:rsidRPr="007D1979">
        <w:rPr>
          <w:rFonts w:ascii="Times New Roman" w:hAnsi="Times New Roman"/>
        </w:rPr>
        <w:t xml:space="preserve"> to the extent that the liability is nonrecourse for purposes of Treasury Regulations </w:t>
      </w:r>
      <w:r w:rsidR="001B4F2A">
        <w:rPr>
          <w:rFonts w:ascii="Times New Roman" w:hAnsi="Times New Roman"/>
        </w:rPr>
        <w:t>§</w:t>
      </w:r>
      <w:r w:rsidR="00791CEE" w:rsidRPr="007D1979">
        <w:rPr>
          <w:rFonts w:ascii="Times New Roman" w:hAnsi="Times New Roman"/>
        </w:rPr>
        <w:t>1.1001</w:t>
      </w:r>
      <w:r w:rsidR="00791CEE" w:rsidRPr="007D1979">
        <w:rPr>
          <w:rFonts w:ascii="Times New Roman" w:hAnsi="Times New Roman"/>
        </w:rPr>
        <w:noBreakHyphen/>
        <w:t>2.</w:t>
      </w:r>
    </w:p>
    <w:p w14:paraId="4D4DB1A8" w14:textId="77777777" w:rsidR="007F4BDD" w:rsidRPr="007D1979" w:rsidRDefault="007F4BDD" w:rsidP="007F4BDD">
      <w:pPr>
        <w:widowControl/>
        <w:jc w:val="both"/>
        <w:rPr>
          <w:rFonts w:ascii="Times New Roman" w:hAnsi="Times New Roman"/>
        </w:rPr>
      </w:pPr>
    </w:p>
    <w:p w14:paraId="38A567A7" w14:textId="77777777" w:rsidR="00791CEE" w:rsidRPr="007D1979" w:rsidRDefault="00C94C7A" w:rsidP="007F4BDD">
      <w:pPr>
        <w:widowControl/>
        <w:jc w:val="both"/>
        <w:rPr>
          <w:rFonts w:ascii="Times New Roman" w:hAnsi="Times New Roman"/>
        </w:rPr>
      </w:pPr>
      <w:r>
        <w:rPr>
          <w:rFonts w:ascii="Times New Roman" w:hAnsi="Times New Roman"/>
          <w:b/>
          <w:bCs/>
        </w:rPr>
        <w:tab/>
      </w:r>
      <w:r w:rsidR="00181500">
        <w:rPr>
          <w:rFonts w:ascii="Times New Roman" w:hAnsi="Times New Roman"/>
          <w:b/>
          <w:bCs/>
        </w:rPr>
        <w:t>“</w:t>
      </w:r>
      <w:r w:rsidR="00791CEE" w:rsidRPr="007D1979">
        <w:rPr>
          <w:rFonts w:ascii="Times New Roman" w:hAnsi="Times New Roman"/>
          <w:b/>
          <w:bCs/>
        </w:rPr>
        <w:t>Nonrecourse Deductions</w:t>
      </w:r>
      <w:r w:rsidR="00181500">
        <w:rPr>
          <w:rFonts w:ascii="Times New Roman" w:hAnsi="Times New Roman"/>
          <w:b/>
          <w:bCs/>
        </w:rPr>
        <w:t>”</w:t>
      </w:r>
      <w:r w:rsidR="00791CEE" w:rsidRPr="007D1979">
        <w:rPr>
          <w:rFonts w:ascii="Times New Roman" w:hAnsi="Times New Roman"/>
        </w:rPr>
        <w:t xml:space="preserve"> for a taxable year means deductions funded by Nonrecourse Debt (as determined under Treasury Regulations </w:t>
      </w:r>
      <w:r w:rsidR="005D5562">
        <w:rPr>
          <w:rFonts w:ascii="Times New Roman" w:hAnsi="Times New Roman"/>
        </w:rPr>
        <w:t>§§</w:t>
      </w:r>
      <w:r w:rsidR="00791CEE" w:rsidRPr="007D1979">
        <w:rPr>
          <w:rFonts w:ascii="Times New Roman" w:hAnsi="Times New Roman"/>
        </w:rPr>
        <w:t>1.704</w:t>
      </w:r>
      <w:r w:rsidR="00791CEE" w:rsidRPr="007D1979">
        <w:rPr>
          <w:rFonts w:ascii="Times New Roman" w:hAnsi="Times New Roman"/>
        </w:rPr>
        <w:noBreakHyphen/>
        <w:t>2(c) and 1.704</w:t>
      </w:r>
      <w:r w:rsidR="00791CEE" w:rsidRPr="007D1979">
        <w:rPr>
          <w:rFonts w:ascii="Times New Roman" w:hAnsi="Times New Roman"/>
        </w:rPr>
        <w:noBreakHyphen/>
        <w:t>2(</w:t>
      </w:r>
      <w:proofErr w:type="spellStart"/>
      <w:r w:rsidR="00791CEE" w:rsidRPr="007D1979">
        <w:rPr>
          <w:rFonts w:ascii="Times New Roman" w:hAnsi="Times New Roman"/>
        </w:rPr>
        <w:t>i</w:t>
      </w:r>
      <w:proofErr w:type="spellEnd"/>
      <w:r w:rsidR="00791CEE" w:rsidRPr="007D1979">
        <w:rPr>
          <w:rFonts w:ascii="Times New Roman" w:hAnsi="Times New Roman"/>
        </w:rPr>
        <w:t>)(2)) for such year and are generally equal to the excess, if any, of (</w:t>
      </w:r>
      <w:proofErr w:type="spellStart"/>
      <w:r w:rsidR="00791CEE" w:rsidRPr="007D1979">
        <w:rPr>
          <w:rFonts w:ascii="Times New Roman" w:hAnsi="Times New Roman"/>
        </w:rPr>
        <w:t>i</w:t>
      </w:r>
      <w:proofErr w:type="spellEnd"/>
      <w:r w:rsidR="00791CEE" w:rsidRPr="007D1979">
        <w:rPr>
          <w:rFonts w:ascii="Times New Roman" w:hAnsi="Times New Roman"/>
        </w:rPr>
        <w:t>) the net increase in Minimum Gain during such year over (ii) the sum of (a) the aggregate distributions of proceeds from Nonrecourse Debts attributable to increases in Minimum Gain during such year and (b) increases in Minimum Gain during such year attributable to conversions of liabilities into Nonrecourse Debts.</w:t>
      </w:r>
    </w:p>
    <w:p w14:paraId="3C86418B" w14:textId="77777777" w:rsidR="00791CEE" w:rsidRPr="007D1979" w:rsidRDefault="00791CEE" w:rsidP="007F4BDD">
      <w:pPr>
        <w:widowControl/>
        <w:jc w:val="both"/>
        <w:rPr>
          <w:rFonts w:ascii="Times New Roman" w:hAnsi="Times New Roman"/>
        </w:rPr>
      </w:pPr>
    </w:p>
    <w:p w14:paraId="058D3D1A" w14:textId="77777777" w:rsidR="00791CEE" w:rsidRPr="00A35249" w:rsidRDefault="001B4F2A" w:rsidP="007F4BDD">
      <w:pPr>
        <w:widowControl/>
        <w:jc w:val="both"/>
        <w:rPr>
          <w:rFonts w:ascii="Times New Roman" w:hAnsi="Times New Roman"/>
        </w:rPr>
      </w:pPr>
      <w:r>
        <w:rPr>
          <w:rFonts w:ascii="Times New Roman" w:hAnsi="Times New Roman"/>
          <w:b/>
          <w:bCs/>
        </w:rPr>
        <w:tab/>
      </w:r>
      <w:r w:rsidR="00181500" w:rsidRPr="00A35249">
        <w:rPr>
          <w:rFonts w:ascii="Times New Roman" w:hAnsi="Times New Roman"/>
          <w:b/>
          <w:bCs/>
        </w:rPr>
        <w:t>“</w:t>
      </w:r>
      <w:r w:rsidR="00791CEE" w:rsidRPr="00A35249">
        <w:rPr>
          <w:rFonts w:ascii="Times New Roman" w:hAnsi="Times New Roman"/>
          <w:b/>
          <w:bCs/>
        </w:rPr>
        <w:t>Percentage Interest</w:t>
      </w:r>
      <w:r w:rsidR="00181500" w:rsidRPr="00A35249">
        <w:rPr>
          <w:rFonts w:ascii="Times New Roman" w:hAnsi="Times New Roman"/>
          <w:b/>
          <w:bCs/>
        </w:rPr>
        <w:t>”</w:t>
      </w:r>
      <w:r w:rsidR="00791CEE" w:rsidRPr="00A35249">
        <w:rPr>
          <w:rFonts w:ascii="Times New Roman" w:hAnsi="Times New Roman"/>
        </w:rPr>
        <w:t xml:space="preserve"> </w:t>
      </w:r>
      <w:r w:rsidR="00A35249" w:rsidRPr="00A35249">
        <w:rPr>
          <w:rFonts w:ascii="Times New Roman" w:hAnsi="Times New Roman"/>
        </w:rPr>
        <w:t xml:space="preserve">means the interest of a Member in the Company set forth in </w:t>
      </w:r>
      <w:r w:rsidR="00A35249" w:rsidRPr="00A35249">
        <w:rPr>
          <w:rFonts w:ascii="Times New Roman" w:hAnsi="Times New Roman"/>
          <w:b/>
        </w:rPr>
        <w:t>Schedule A</w:t>
      </w:r>
      <w:r w:rsidR="00A35249" w:rsidRPr="00A35249">
        <w:rPr>
          <w:rFonts w:ascii="Times New Roman" w:hAnsi="Times New Roman"/>
        </w:rPr>
        <w:t xml:space="preserve">, as amended from time to time, and subject to adjustment pursuant to this Agreement. There is one class of Percentage Interests. The total of outstanding Percentage Interests always will equal 100%. Except as otherwise provided in this Agreement, Members will have the rights of holders of limited liability company interests under the Act. Each </w:t>
      </w:r>
      <w:r w:rsidR="00A35249">
        <w:rPr>
          <w:rFonts w:ascii="Times New Roman" w:hAnsi="Times New Roman"/>
        </w:rPr>
        <w:t>Percentage Interest</w:t>
      </w:r>
      <w:r w:rsidR="00A35249" w:rsidRPr="00A35249">
        <w:rPr>
          <w:rFonts w:ascii="Times New Roman" w:hAnsi="Times New Roman"/>
        </w:rPr>
        <w:t xml:space="preserve"> will entitle the Member holding it to a vote or consent, in proportion to the percentage of the Company’s total equity represented by the </w:t>
      </w:r>
      <w:r w:rsidR="00A35249">
        <w:rPr>
          <w:rFonts w:ascii="Times New Roman" w:hAnsi="Times New Roman"/>
        </w:rPr>
        <w:t>Percentage</w:t>
      </w:r>
      <w:r w:rsidR="00A35249" w:rsidRPr="00A35249">
        <w:rPr>
          <w:rFonts w:ascii="Times New Roman" w:hAnsi="Times New Roman"/>
        </w:rPr>
        <w:t xml:space="preserve"> Interest, to any action proposed or taken by the Members. </w:t>
      </w:r>
    </w:p>
    <w:p w14:paraId="166DCC7D" w14:textId="77777777" w:rsidR="00791CEE" w:rsidRPr="007D1979" w:rsidRDefault="00791CEE" w:rsidP="007F4BDD">
      <w:pPr>
        <w:widowControl/>
        <w:jc w:val="both"/>
        <w:rPr>
          <w:rFonts w:ascii="Times New Roman" w:hAnsi="Times New Roman"/>
        </w:rPr>
      </w:pPr>
    </w:p>
    <w:p w14:paraId="0D4A9A2D" w14:textId="77777777" w:rsidR="00791CEE" w:rsidRPr="007D1979" w:rsidRDefault="001B4F2A" w:rsidP="007F4BDD">
      <w:pPr>
        <w:widowControl/>
        <w:jc w:val="both"/>
        <w:rPr>
          <w:rFonts w:ascii="Times New Roman" w:hAnsi="Times New Roman"/>
        </w:rPr>
      </w:pPr>
      <w:r>
        <w:rPr>
          <w:rFonts w:ascii="Times New Roman" w:hAnsi="Times New Roman"/>
          <w:b/>
          <w:bCs/>
        </w:rPr>
        <w:tab/>
      </w:r>
      <w:r w:rsidR="00181500">
        <w:rPr>
          <w:rFonts w:ascii="Times New Roman" w:hAnsi="Times New Roman"/>
          <w:b/>
          <w:bCs/>
        </w:rPr>
        <w:t>“</w:t>
      </w:r>
      <w:r w:rsidR="00A35249">
        <w:rPr>
          <w:rFonts w:ascii="Times New Roman" w:hAnsi="Times New Roman"/>
          <w:b/>
          <w:bCs/>
        </w:rPr>
        <w:t>P</w:t>
      </w:r>
      <w:r w:rsidR="00791CEE" w:rsidRPr="007D1979">
        <w:rPr>
          <w:rFonts w:ascii="Times New Roman" w:hAnsi="Times New Roman"/>
          <w:b/>
          <w:bCs/>
        </w:rPr>
        <w:t>erson</w:t>
      </w:r>
      <w:r w:rsidR="00181500">
        <w:rPr>
          <w:rFonts w:ascii="Times New Roman" w:hAnsi="Times New Roman"/>
          <w:b/>
          <w:bCs/>
        </w:rPr>
        <w:t>”</w:t>
      </w:r>
      <w:r w:rsidR="00791CEE" w:rsidRPr="007D1979">
        <w:rPr>
          <w:rFonts w:ascii="Times New Roman" w:hAnsi="Times New Roman"/>
        </w:rPr>
        <w:t xml:space="preserve"> </w:t>
      </w:r>
      <w:r w:rsidR="00EC6FF2">
        <w:rPr>
          <w:rFonts w:ascii="Times New Roman" w:hAnsi="Times New Roman"/>
        </w:rPr>
        <w:t>will</w:t>
      </w:r>
      <w:r w:rsidR="00791CEE" w:rsidRPr="007D1979">
        <w:rPr>
          <w:rFonts w:ascii="Times New Roman" w:hAnsi="Times New Roman"/>
        </w:rPr>
        <w:t xml:space="preserve"> have the same meaning ascribed to the term </w:t>
      </w:r>
      <w:r w:rsidR="00791CEE" w:rsidRPr="007D1979">
        <w:rPr>
          <w:rFonts w:ascii="Times New Roman" w:hAnsi="Times New Roman"/>
        </w:rPr>
        <w:sym w:font="WP TypographicSymbols" w:char="0041"/>
      </w:r>
      <w:r w:rsidR="00791CEE" w:rsidRPr="007D1979">
        <w:rPr>
          <w:rFonts w:ascii="Times New Roman" w:hAnsi="Times New Roman"/>
        </w:rPr>
        <w:t>person</w:t>
      </w:r>
      <w:r w:rsidR="00791CEE" w:rsidRPr="007D1979">
        <w:rPr>
          <w:rFonts w:ascii="Times New Roman" w:hAnsi="Times New Roman"/>
        </w:rPr>
        <w:sym w:font="WP TypographicSymbols" w:char="0040"/>
      </w:r>
      <w:r w:rsidR="00791CEE" w:rsidRPr="007D1979">
        <w:rPr>
          <w:rFonts w:ascii="Times New Roman" w:hAnsi="Times New Roman"/>
        </w:rPr>
        <w:t xml:space="preserve"> pursuant to </w:t>
      </w:r>
      <w:r w:rsidR="00A35249">
        <w:rPr>
          <w:rFonts w:ascii="Times New Roman" w:hAnsi="Times New Roman"/>
        </w:rPr>
        <w:t>§</w:t>
      </w:r>
      <w:r w:rsidR="00791CEE" w:rsidRPr="007D1979">
        <w:rPr>
          <w:rFonts w:ascii="Times New Roman" w:hAnsi="Times New Roman"/>
        </w:rPr>
        <w:t>18-101(12) of the Act.</w:t>
      </w:r>
    </w:p>
    <w:p w14:paraId="02095DC2" w14:textId="77777777" w:rsidR="00791CEE" w:rsidRPr="007D1979" w:rsidRDefault="00791CEE" w:rsidP="007F4BDD">
      <w:pPr>
        <w:widowControl/>
        <w:jc w:val="both"/>
        <w:rPr>
          <w:rFonts w:ascii="Times New Roman" w:hAnsi="Times New Roman"/>
          <w:b/>
          <w:bCs/>
        </w:rPr>
      </w:pPr>
    </w:p>
    <w:p w14:paraId="3C5E91CD" w14:textId="77777777" w:rsidR="00791CEE" w:rsidRPr="007D1979" w:rsidRDefault="008A038B" w:rsidP="007F4BDD">
      <w:pPr>
        <w:widowControl/>
        <w:jc w:val="both"/>
        <w:rPr>
          <w:rFonts w:ascii="Times New Roman" w:hAnsi="Times New Roman"/>
        </w:rPr>
      </w:pPr>
      <w:r>
        <w:rPr>
          <w:rFonts w:ascii="Times New Roman" w:hAnsi="Times New Roman"/>
          <w:b/>
          <w:bCs/>
        </w:rPr>
        <w:tab/>
      </w:r>
      <w:r w:rsidR="00181500">
        <w:rPr>
          <w:rFonts w:ascii="Times New Roman" w:hAnsi="Times New Roman"/>
          <w:b/>
          <w:bCs/>
        </w:rPr>
        <w:t>“</w:t>
      </w:r>
      <w:r w:rsidR="00791CEE" w:rsidRPr="007D1979">
        <w:rPr>
          <w:rFonts w:ascii="Times New Roman" w:hAnsi="Times New Roman"/>
          <w:b/>
          <w:bCs/>
        </w:rPr>
        <w:t>Share of Minimum Gain</w:t>
      </w:r>
      <w:r w:rsidR="00181500">
        <w:rPr>
          <w:rFonts w:ascii="Times New Roman" w:hAnsi="Times New Roman"/>
          <w:b/>
          <w:bCs/>
        </w:rPr>
        <w:t>”</w:t>
      </w:r>
      <w:r w:rsidR="00791CEE" w:rsidRPr="007D1979">
        <w:rPr>
          <w:rFonts w:ascii="Times New Roman" w:hAnsi="Times New Roman"/>
        </w:rPr>
        <w:t xml:space="preserve"> means, for each</w:t>
      </w:r>
      <w:r w:rsidR="003127A1">
        <w:rPr>
          <w:rFonts w:ascii="Times New Roman" w:hAnsi="Times New Roman"/>
        </w:rPr>
        <w:t xml:space="preserve"> Member, the sum of such Member’</w:t>
      </w:r>
      <w:r w:rsidR="00791CEE" w:rsidRPr="007D1979">
        <w:rPr>
          <w:rFonts w:ascii="Times New Roman" w:hAnsi="Times New Roman"/>
        </w:rPr>
        <w:t xml:space="preserve">s share of Minimum Gain attributable to Nonrecourse Debt other than </w:t>
      </w:r>
      <w:r w:rsidR="00550DEB">
        <w:rPr>
          <w:rFonts w:ascii="Times New Roman" w:hAnsi="Times New Roman"/>
        </w:rPr>
        <w:t>Member</w:t>
      </w:r>
      <w:r w:rsidR="00791CEE" w:rsidRPr="007D1979">
        <w:rPr>
          <w:rFonts w:ascii="Times New Roman" w:hAnsi="Times New Roman"/>
        </w:rPr>
        <w:t xml:space="preserve"> Nonrecourse Debt (computed in accordance with Treasury Regulations </w:t>
      </w:r>
      <w:r>
        <w:rPr>
          <w:rFonts w:ascii="Times New Roman" w:hAnsi="Times New Roman"/>
        </w:rPr>
        <w:t>§</w:t>
      </w:r>
      <w:r w:rsidR="00791CEE" w:rsidRPr="007D1979">
        <w:rPr>
          <w:rFonts w:ascii="Times New Roman" w:hAnsi="Times New Roman"/>
        </w:rPr>
        <w:t>1.704</w:t>
      </w:r>
      <w:r w:rsidR="00791CEE" w:rsidRPr="007D1979">
        <w:rPr>
          <w:rFonts w:ascii="Times New Roman" w:hAnsi="Times New Roman"/>
        </w:rPr>
        <w:noBreakHyphen/>
        <w:t xml:space="preserve">2(g)) and such Member's share of Minimum Gain attributable to </w:t>
      </w:r>
      <w:r w:rsidR="00550DEB">
        <w:rPr>
          <w:rFonts w:ascii="Times New Roman" w:hAnsi="Times New Roman"/>
        </w:rPr>
        <w:t>Member</w:t>
      </w:r>
      <w:r w:rsidR="00791CEE" w:rsidRPr="007D1979">
        <w:rPr>
          <w:rFonts w:ascii="Times New Roman" w:hAnsi="Times New Roman"/>
        </w:rPr>
        <w:t xml:space="preserve"> Nonrecourse Debt (computed in accordance with Treasury Regulations </w:t>
      </w:r>
      <w:r w:rsidR="00791CEE" w:rsidRPr="007D1979">
        <w:rPr>
          <w:rFonts w:ascii="Times New Roman" w:hAnsi="Times New Roman"/>
        </w:rPr>
        <w:sym w:font="WP TypographicSymbols" w:char="0027"/>
      </w:r>
      <w:r w:rsidR="00791CEE" w:rsidRPr="007D1979">
        <w:rPr>
          <w:rFonts w:ascii="Times New Roman" w:hAnsi="Times New Roman"/>
        </w:rPr>
        <w:t xml:space="preserve"> 1.704</w:t>
      </w:r>
      <w:r w:rsidR="00791CEE" w:rsidRPr="007D1979">
        <w:rPr>
          <w:rFonts w:ascii="Times New Roman" w:hAnsi="Times New Roman"/>
        </w:rPr>
        <w:noBreakHyphen/>
        <w:t>2(</w:t>
      </w:r>
      <w:proofErr w:type="spellStart"/>
      <w:r w:rsidR="00791CEE" w:rsidRPr="007D1979">
        <w:rPr>
          <w:rFonts w:ascii="Times New Roman" w:hAnsi="Times New Roman"/>
        </w:rPr>
        <w:t>i</w:t>
      </w:r>
      <w:proofErr w:type="spellEnd"/>
      <w:r w:rsidR="00791CEE" w:rsidRPr="007D1979">
        <w:rPr>
          <w:rFonts w:ascii="Times New Roman" w:hAnsi="Times New Roman"/>
        </w:rPr>
        <w:t>)(5)).</w:t>
      </w:r>
    </w:p>
    <w:p w14:paraId="130C3367" w14:textId="77777777" w:rsidR="00791CEE" w:rsidRPr="007D1979" w:rsidRDefault="00791CEE" w:rsidP="007F4BDD">
      <w:pPr>
        <w:widowControl/>
        <w:jc w:val="both"/>
        <w:rPr>
          <w:rFonts w:ascii="Times New Roman" w:hAnsi="Times New Roman"/>
        </w:rPr>
      </w:pPr>
    </w:p>
    <w:p w14:paraId="561CBD4D" w14:textId="77777777" w:rsidR="00791CEE" w:rsidRPr="007D1979" w:rsidRDefault="008A038B" w:rsidP="007F4BDD">
      <w:pPr>
        <w:widowControl/>
        <w:jc w:val="both"/>
        <w:rPr>
          <w:rFonts w:ascii="Times New Roman" w:hAnsi="Times New Roman"/>
        </w:rPr>
      </w:pPr>
      <w:r>
        <w:rPr>
          <w:rFonts w:ascii="Times New Roman" w:hAnsi="Times New Roman"/>
          <w:b/>
          <w:bCs/>
        </w:rPr>
        <w:tab/>
      </w:r>
      <w:r w:rsidR="00181500">
        <w:rPr>
          <w:rFonts w:ascii="Times New Roman" w:hAnsi="Times New Roman"/>
          <w:b/>
          <w:bCs/>
        </w:rPr>
        <w:t>“</w:t>
      </w:r>
      <w:r w:rsidR="00791CEE" w:rsidRPr="007D1979">
        <w:rPr>
          <w:rFonts w:ascii="Times New Roman" w:hAnsi="Times New Roman"/>
          <w:b/>
          <w:bCs/>
        </w:rPr>
        <w:t>Transfer</w:t>
      </w:r>
      <w:r w:rsidR="00181500">
        <w:rPr>
          <w:rFonts w:ascii="Times New Roman" w:hAnsi="Times New Roman"/>
          <w:b/>
          <w:bCs/>
        </w:rPr>
        <w:t>”</w:t>
      </w:r>
      <w:r w:rsidR="00791CEE" w:rsidRPr="007D1979">
        <w:rPr>
          <w:rFonts w:ascii="Times New Roman" w:hAnsi="Times New Roman"/>
        </w:rPr>
        <w:t xml:space="preserve"> and any grammatical variation thereof </w:t>
      </w:r>
      <w:r w:rsidR="00EC6FF2">
        <w:rPr>
          <w:rFonts w:ascii="Times New Roman" w:hAnsi="Times New Roman"/>
        </w:rPr>
        <w:t>will</w:t>
      </w:r>
      <w:r w:rsidR="00791CEE" w:rsidRPr="007D1979">
        <w:rPr>
          <w:rFonts w:ascii="Times New Roman" w:hAnsi="Times New Roman"/>
        </w:rPr>
        <w:t xml:space="preserve"> refer to any sale, exchange, issuance, redemption, assignment, distribution, encumbrance, hypothecation, gift, pledge, retirement, resignation, transfer, or other withdrawal, disposition or alien</w:t>
      </w:r>
      <w:r w:rsidR="00791CEE" w:rsidRPr="007D1979">
        <w:rPr>
          <w:rFonts w:ascii="Times New Roman" w:hAnsi="Times New Roman"/>
        </w:rPr>
        <w:softHyphen/>
        <w:t xml:space="preserve">ation in any way (whether voluntarily, </w:t>
      </w:r>
      <w:proofErr w:type="gramStart"/>
      <w:r w:rsidR="00791CEE" w:rsidRPr="007D1979">
        <w:rPr>
          <w:rFonts w:ascii="Times New Roman" w:hAnsi="Times New Roman"/>
        </w:rPr>
        <w:t>or  involuntarily</w:t>
      </w:r>
      <w:proofErr w:type="gramEnd"/>
      <w:r w:rsidR="00791CEE" w:rsidRPr="007D1979">
        <w:rPr>
          <w:rFonts w:ascii="Times New Roman" w:hAnsi="Times New Roman"/>
        </w:rPr>
        <w:t xml:space="preserve"> or by operation of law, such as, by example only, as the result of any action taken by any non-Member (either directly or indirectly) to obtain possession of or any other possessory or legal interest in, or liquidate or convert, any interest of a Member) as to any </w:t>
      </w:r>
      <w:r w:rsidR="00261BBA">
        <w:rPr>
          <w:rFonts w:ascii="Times New Roman" w:hAnsi="Times New Roman"/>
        </w:rPr>
        <w:t>Percentage Interest</w:t>
      </w:r>
      <w:r w:rsidR="00791CEE" w:rsidRPr="007D1979">
        <w:rPr>
          <w:rFonts w:ascii="Times New Roman" w:hAnsi="Times New Roman"/>
        </w:rPr>
        <w:t xml:space="preserve"> of a Member. Transfer </w:t>
      </w:r>
      <w:r w:rsidR="00EC6FF2">
        <w:rPr>
          <w:rFonts w:ascii="Times New Roman" w:hAnsi="Times New Roman"/>
        </w:rPr>
        <w:t>will</w:t>
      </w:r>
      <w:r w:rsidR="00791CEE" w:rsidRPr="007D1979">
        <w:rPr>
          <w:rFonts w:ascii="Times New Roman" w:hAnsi="Times New Roman"/>
        </w:rPr>
        <w:t xml:space="preserve"> specifically, without limitation of the above, include assignments and distributions resulting from death, incompetency, Bankruptcy, liquidation and dissolution, unless otherwise provided herein.</w:t>
      </w:r>
    </w:p>
    <w:p w14:paraId="2797065F" w14:textId="77777777" w:rsidR="009F7B28" w:rsidRPr="007D1979" w:rsidRDefault="009F7B28" w:rsidP="007F4BDD">
      <w:pPr>
        <w:widowControl/>
        <w:jc w:val="both"/>
        <w:rPr>
          <w:rFonts w:ascii="Times New Roman" w:hAnsi="Times New Roman"/>
        </w:rPr>
      </w:pPr>
    </w:p>
    <w:p w14:paraId="67DC245B" w14:textId="77777777" w:rsidR="00791CEE" w:rsidRPr="007D1979" w:rsidRDefault="00791CEE" w:rsidP="007F4BDD">
      <w:pPr>
        <w:widowControl/>
        <w:jc w:val="center"/>
        <w:rPr>
          <w:rFonts w:ascii="Times New Roman" w:hAnsi="Times New Roman"/>
          <w:b/>
          <w:bCs/>
        </w:rPr>
      </w:pPr>
      <w:r w:rsidRPr="007D1979">
        <w:rPr>
          <w:rFonts w:ascii="Times New Roman" w:hAnsi="Times New Roman"/>
          <w:b/>
          <w:bCs/>
        </w:rPr>
        <w:t>ARTICLE II</w:t>
      </w:r>
    </w:p>
    <w:p w14:paraId="036B9998" w14:textId="77777777" w:rsidR="00791CEE" w:rsidRPr="007D1979" w:rsidRDefault="00791CEE" w:rsidP="007F4BDD">
      <w:pPr>
        <w:widowControl/>
        <w:jc w:val="center"/>
        <w:rPr>
          <w:rFonts w:ascii="Times New Roman" w:hAnsi="Times New Roman"/>
        </w:rPr>
      </w:pPr>
      <w:r w:rsidRPr="007D1979">
        <w:rPr>
          <w:rFonts w:ascii="Times New Roman" w:hAnsi="Times New Roman"/>
          <w:b/>
          <w:bCs/>
          <w:u w:val="single"/>
        </w:rPr>
        <w:t>General</w:t>
      </w:r>
    </w:p>
    <w:p w14:paraId="51F00A39" w14:textId="77777777" w:rsidR="00791CEE" w:rsidRPr="007D1979" w:rsidRDefault="00791CEE" w:rsidP="007F4BDD">
      <w:pPr>
        <w:widowControl/>
        <w:jc w:val="center"/>
        <w:rPr>
          <w:rFonts w:ascii="Times New Roman" w:hAnsi="Times New Roman"/>
        </w:rPr>
      </w:pPr>
    </w:p>
    <w:p w14:paraId="00C51AC8" w14:textId="77777777" w:rsidR="00791CEE" w:rsidRPr="007D1979" w:rsidRDefault="003127A1" w:rsidP="007F4BDD">
      <w:pPr>
        <w:widowControl/>
        <w:jc w:val="both"/>
        <w:rPr>
          <w:rFonts w:ascii="Times New Roman" w:hAnsi="Times New Roman"/>
        </w:rPr>
      </w:pPr>
      <w:r>
        <w:rPr>
          <w:rFonts w:ascii="Times New Roman" w:hAnsi="Times New Roman"/>
        </w:rPr>
        <w:lastRenderedPageBreak/>
        <w:tab/>
      </w:r>
      <w:r w:rsidR="00791CEE" w:rsidRPr="007D1979">
        <w:rPr>
          <w:rFonts w:ascii="Times New Roman" w:hAnsi="Times New Roman"/>
        </w:rPr>
        <w:t>2.01</w:t>
      </w:r>
      <w:r w:rsidR="00791CEE" w:rsidRPr="007D1979">
        <w:rPr>
          <w:rFonts w:ascii="Times New Roman" w:hAnsi="Times New Roman"/>
        </w:rPr>
        <w:tab/>
      </w:r>
      <w:r w:rsidR="00791CEE" w:rsidRPr="007D1979">
        <w:rPr>
          <w:rFonts w:ascii="Times New Roman" w:hAnsi="Times New Roman"/>
          <w:u w:val="single"/>
        </w:rPr>
        <w:t>Name of </w:t>
      </w:r>
      <w:r w:rsidR="00A35249">
        <w:rPr>
          <w:rFonts w:ascii="Times New Roman" w:hAnsi="Times New Roman"/>
          <w:u w:val="single"/>
        </w:rPr>
        <w:t>the Company</w:t>
      </w:r>
      <w:r w:rsidR="00791CEE" w:rsidRPr="007D1979">
        <w:rPr>
          <w:rFonts w:ascii="Times New Roman" w:hAnsi="Times New Roman"/>
        </w:rPr>
        <w:t xml:space="preserve">.  The name of </w:t>
      </w:r>
      <w:r w:rsidR="00EC6FF2">
        <w:rPr>
          <w:rFonts w:ascii="Times New Roman" w:hAnsi="Times New Roman"/>
        </w:rPr>
        <w:t>the Company</w:t>
      </w:r>
      <w:r w:rsidR="00791CEE" w:rsidRPr="007D1979">
        <w:rPr>
          <w:rFonts w:ascii="Times New Roman" w:hAnsi="Times New Roman"/>
        </w:rPr>
        <w:t xml:space="preserve"> formed hereby is </w:t>
      </w:r>
      <w:r w:rsidR="006F515D">
        <w:rPr>
          <w:rFonts w:ascii="Times New Roman" w:hAnsi="Times New Roman"/>
        </w:rPr>
        <w:t>NN</w:t>
      </w:r>
      <w:ins w:id="9" w:author="Nicko" w:date="2010-09-20T15:58:00Z">
        <w:r w:rsidR="00121E06">
          <w:rPr>
            <w:rFonts w:ascii="Times New Roman" w:hAnsi="Times New Roman"/>
          </w:rPr>
          <w:t>,</w:t>
        </w:r>
      </w:ins>
      <w:del w:id="10" w:author="Nicko" w:date="2010-09-20T15:58:00Z">
        <w:r w:rsidR="007F4BDD">
          <w:rPr>
            <w:rFonts w:ascii="Times New Roman" w:hAnsi="Times New Roman"/>
          </w:rPr>
          <w:delText>ABC PARTNERS</w:delText>
        </w:r>
        <w:r w:rsidR="00121E06">
          <w:rPr>
            <w:rFonts w:ascii="Times New Roman" w:hAnsi="Times New Roman"/>
          </w:rPr>
          <w:delText>,</w:delText>
        </w:r>
      </w:del>
      <w:r w:rsidR="00121E06">
        <w:rPr>
          <w:rFonts w:ascii="Times New Roman" w:hAnsi="Times New Roman"/>
        </w:rPr>
        <w:t xml:space="preserve"> LLC</w:t>
      </w:r>
      <w:r w:rsidR="00791CEE" w:rsidRPr="007D1979">
        <w:rPr>
          <w:rFonts w:ascii="Times New Roman" w:hAnsi="Times New Roman"/>
        </w:rPr>
        <w:t xml:space="preserve">.  The name of </w:t>
      </w:r>
      <w:r w:rsidR="00EC6FF2">
        <w:rPr>
          <w:rFonts w:ascii="Times New Roman" w:hAnsi="Times New Roman"/>
        </w:rPr>
        <w:t>the Company</w:t>
      </w:r>
      <w:r w:rsidR="00791CEE" w:rsidRPr="007D1979">
        <w:rPr>
          <w:rFonts w:ascii="Times New Roman" w:hAnsi="Times New Roman"/>
        </w:rPr>
        <w:t xml:space="preserve"> may be changed at any time or from time to time with the Consent of the Members</w:t>
      </w:r>
      <w:r w:rsidR="00AC4E31">
        <w:rPr>
          <w:rFonts w:ascii="Times New Roman" w:hAnsi="Times New Roman"/>
        </w:rPr>
        <w:t xml:space="preserve"> and </w:t>
      </w:r>
      <w:r>
        <w:rPr>
          <w:rFonts w:ascii="Times New Roman" w:hAnsi="Times New Roman"/>
        </w:rPr>
        <w:t xml:space="preserve">approval of </w:t>
      </w:r>
      <w:r w:rsidR="00AC4E31">
        <w:rPr>
          <w:rFonts w:ascii="Times New Roman" w:hAnsi="Times New Roman"/>
        </w:rPr>
        <w:t>the Manager</w:t>
      </w:r>
      <w:r w:rsidR="00791CEE" w:rsidRPr="007D1979">
        <w:rPr>
          <w:rFonts w:ascii="Times New Roman" w:hAnsi="Times New Roman"/>
        </w:rPr>
        <w:t>.</w:t>
      </w:r>
    </w:p>
    <w:p w14:paraId="24A1179D" w14:textId="77777777" w:rsidR="00791CEE" w:rsidRPr="007D1979" w:rsidRDefault="00791CEE" w:rsidP="007F4BDD">
      <w:pPr>
        <w:widowControl/>
        <w:jc w:val="both"/>
        <w:rPr>
          <w:rFonts w:ascii="Times New Roman" w:hAnsi="Times New Roman"/>
        </w:rPr>
      </w:pPr>
    </w:p>
    <w:p w14:paraId="5313BB46" w14:textId="77777777" w:rsidR="00791CEE" w:rsidRPr="007D1979" w:rsidRDefault="003127A1" w:rsidP="007F4BDD">
      <w:pPr>
        <w:widowControl/>
        <w:jc w:val="both"/>
        <w:rPr>
          <w:rFonts w:ascii="Times New Roman" w:hAnsi="Times New Roman"/>
        </w:rPr>
      </w:pPr>
      <w:r>
        <w:rPr>
          <w:rFonts w:ascii="Times New Roman" w:hAnsi="Times New Roman"/>
        </w:rPr>
        <w:tab/>
      </w:r>
      <w:r w:rsidR="00791CEE" w:rsidRPr="007D1979">
        <w:rPr>
          <w:rFonts w:ascii="Times New Roman" w:hAnsi="Times New Roman"/>
        </w:rPr>
        <w:t>2.02</w:t>
      </w:r>
      <w:r w:rsidR="00791CEE" w:rsidRPr="007D1979">
        <w:rPr>
          <w:rFonts w:ascii="Times New Roman" w:hAnsi="Times New Roman"/>
        </w:rPr>
        <w:tab/>
      </w:r>
      <w:r w:rsidR="00791CEE" w:rsidRPr="007D1979">
        <w:rPr>
          <w:rFonts w:ascii="Times New Roman" w:hAnsi="Times New Roman"/>
          <w:u w:val="single"/>
        </w:rPr>
        <w:t>Office of </w:t>
      </w:r>
      <w:r w:rsidR="00A35249">
        <w:rPr>
          <w:rFonts w:ascii="Times New Roman" w:hAnsi="Times New Roman"/>
          <w:u w:val="single"/>
        </w:rPr>
        <w:t>the Company</w:t>
      </w:r>
      <w:r w:rsidR="00791CEE" w:rsidRPr="007D1979">
        <w:rPr>
          <w:rFonts w:ascii="Times New Roman" w:hAnsi="Times New Roman"/>
          <w:u w:val="single"/>
        </w:rPr>
        <w:t>; Agent for Service of Process</w:t>
      </w:r>
      <w:r w:rsidR="00791CEE" w:rsidRPr="007D1979">
        <w:rPr>
          <w:rFonts w:ascii="Times New Roman" w:hAnsi="Times New Roman"/>
        </w:rPr>
        <w:t>.</w:t>
      </w:r>
    </w:p>
    <w:p w14:paraId="37045E95" w14:textId="77777777" w:rsidR="00791CEE" w:rsidRPr="007D1979" w:rsidRDefault="00791CEE" w:rsidP="007F4BDD">
      <w:pPr>
        <w:widowControl/>
        <w:jc w:val="both"/>
        <w:rPr>
          <w:rFonts w:ascii="Times New Roman" w:hAnsi="Times New Roman"/>
        </w:rPr>
      </w:pPr>
    </w:p>
    <w:p w14:paraId="3DAD5CBC" w14:textId="77777777" w:rsidR="009F7B28" w:rsidRDefault="00791CEE" w:rsidP="007F4BDD">
      <w:pPr>
        <w:widowControl/>
        <w:ind w:firstLine="720"/>
        <w:jc w:val="both"/>
        <w:rPr>
          <w:rFonts w:ascii="Times New Roman" w:hAnsi="Times New Roman"/>
        </w:rPr>
      </w:pPr>
      <w:r w:rsidRPr="007D1979">
        <w:rPr>
          <w:rFonts w:ascii="Times New Roman" w:hAnsi="Times New Roman"/>
        </w:rPr>
        <w:t>(</w:t>
      </w:r>
      <w:r w:rsidR="009F7B28">
        <w:rPr>
          <w:rFonts w:ascii="Times New Roman" w:hAnsi="Times New Roman"/>
        </w:rPr>
        <w:t>a)</w:t>
      </w:r>
      <w:r w:rsidR="009F7B28">
        <w:rPr>
          <w:rFonts w:ascii="Times New Roman" w:hAnsi="Times New Roman"/>
        </w:rPr>
        <w:tab/>
        <w:t xml:space="preserve">The address of the registered office of </w:t>
      </w:r>
      <w:r w:rsidR="00EC6FF2">
        <w:rPr>
          <w:rFonts w:ascii="Times New Roman" w:hAnsi="Times New Roman"/>
        </w:rPr>
        <w:t>the Company</w:t>
      </w:r>
      <w:r w:rsidR="009F7B28">
        <w:rPr>
          <w:rFonts w:ascii="Times New Roman" w:hAnsi="Times New Roman"/>
        </w:rPr>
        <w:t xml:space="preserve"> for purposes of </w:t>
      </w:r>
      <w:r w:rsidR="00A35249">
        <w:rPr>
          <w:rFonts w:ascii="Times New Roman" w:hAnsi="Times New Roman"/>
        </w:rPr>
        <w:t>§</w:t>
      </w:r>
      <w:r w:rsidR="009F7B28">
        <w:rPr>
          <w:rFonts w:ascii="Times New Roman" w:hAnsi="Times New Roman"/>
        </w:rPr>
        <w:t xml:space="preserve">18-104 of the Act is </w:t>
      </w:r>
      <w:ins w:id="11" w:author="Nicko" w:date="2010-09-20T15:58:00Z">
        <w:r w:rsidR="00DB7A69">
          <w:rPr>
            <w:rFonts w:ascii="Times New Roman" w:hAnsi="Times New Roman"/>
          </w:rPr>
          <w:t>615 South DuPont Highway</w:t>
        </w:r>
        <w:r w:rsidR="007F4BDD" w:rsidRPr="00DB7A69">
          <w:rPr>
            <w:rFonts w:ascii="Times New Roman" w:hAnsi="Times New Roman"/>
          </w:rPr>
          <w:t xml:space="preserve">, </w:t>
        </w:r>
        <w:r w:rsidR="00DB7A69">
          <w:rPr>
            <w:rFonts w:ascii="Times New Roman" w:hAnsi="Times New Roman"/>
          </w:rPr>
          <w:t>Dover</w:t>
        </w:r>
        <w:r w:rsidR="009F7B28" w:rsidRPr="00DB7A69">
          <w:rPr>
            <w:rFonts w:ascii="Times New Roman" w:hAnsi="Times New Roman"/>
          </w:rPr>
          <w:t>,</w:t>
        </w:r>
      </w:ins>
      <w:del w:id="12" w:author="Nicko" w:date="2010-09-20T15:58:00Z">
        <w:r w:rsidR="007F4BDD">
          <w:rPr>
            <w:rFonts w:ascii="Times New Roman" w:hAnsi="Times New Roman"/>
          </w:rPr>
          <w:delText xml:space="preserve">______________________, </w:delText>
        </w:r>
        <w:r w:rsidR="009F7B28">
          <w:rPr>
            <w:rFonts w:ascii="Times New Roman" w:hAnsi="Times New Roman"/>
          </w:rPr>
          <w:delText xml:space="preserve"> </w:delText>
        </w:r>
        <w:r w:rsidR="007F4BDD">
          <w:rPr>
            <w:rFonts w:ascii="Times New Roman" w:hAnsi="Times New Roman"/>
          </w:rPr>
          <w:delText>______________________</w:delText>
        </w:r>
        <w:r w:rsidR="009F7B28">
          <w:rPr>
            <w:rFonts w:ascii="Times New Roman" w:hAnsi="Times New Roman"/>
          </w:rPr>
          <w:delText xml:space="preserve">, </w:delText>
        </w:r>
        <w:r w:rsidR="007F4BDD">
          <w:rPr>
            <w:rFonts w:ascii="Times New Roman" w:hAnsi="Times New Roman"/>
          </w:rPr>
          <w:delText>________</w:delText>
        </w:r>
        <w:r w:rsidR="009F7B28">
          <w:rPr>
            <w:rFonts w:ascii="Times New Roman" w:hAnsi="Times New Roman"/>
          </w:rPr>
          <w:delText>,</w:delText>
        </w:r>
      </w:del>
      <w:r w:rsidR="009F7B28">
        <w:rPr>
          <w:rFonts w:ascii="Times New Roman" w:hAnsi="Times New Roman"/>
        </w:rPr>
        <w:t xml:space="preserve"> </w:t>
      </w:r>
      <w:proofErr w:type="gramStart"/>
      <w:r w:rsidR="009F7B28">
        <w:rPr>
          <w:rFonts w:ascii="Times New Roman" w:hAnsi="Times New Roman"/>
        </w:rPr>
        <w:t>County</w:t>
      </w:r>
      <w:proofErr w:type="gramEnd"/>
      <w:r w:rsidR="009F7B28">
        <w:rPr>
          <w:rFonts w:ascii="Times New Roman" w:hAnsi="Times New Roman"/>
        </w:rPr>
        <w:t xml:space="preserve"> of </w:t>
      </w:r>
      <w:ins w:id="13" w:author="Nicko" w:date="2010-09-20T15:58:00Z">
        <w:r w:rsidR="00DB7A69">
          <w:rPr>
            <w:rFonts w:ascii="Times New Roman" w:hAnsi="Times New Roman"/>
          </w:rPr>
          <w:t>Kent</w:t>
        </w:r>
        <w:r w:rsidR="009F7B28" w:rsidRPr="00DB7A69">
          <w:rPr>
            <w:rFonts w:ascii="Times New Roman" w:hAnsi="Times New Roman"/>
          </w:rPr>
          <w:t>,</w:t>
        </w:r>
      </w:ins>
      <w:del w:id="14" w:author="Nicko" w:date="2010-09-20T15:58:00Z">
        <w:r w:rsidR="007F4BDD">
          <w:rPr>
            <w:rFonts w:ascii="Times New Roman" w:hAnsi="Times New Roman"/>
          </w:rPr>
          <w:delText>________</w:delText>
        </w:r>
        <w:r w:rsidR="009F7B28">
          <w:rPr>
            <w:rFonts w:ascii="Times New Roman" w:hAnsi="Times New Roman"/>
          </w:rPr>
          <w:delText>,</w:delText>
        </w:r>
      </w:del>
      <w:r w:rsidR="009F7B28">
        <w:rPr>
          <w:rFonts w:ascii="Times New Roman" w:hAnsi="Times New Roman"/>
        </w:rPr>
        <w:t xml:space="preserve"> Delaware</w:t>
      </w:r>
      <w:ins w:id="15" w:author="Nicko" w:date="2010-09-20T15:58:00Z">
        <w:r w:rsidR="00DB7A69">
          <w:rPr>
            <w:rFonts w:ascii="Times New Roman" w:hAnsi="Times New Roman"/>
          </w:rPr>
          <w:t>, 19901</w:t>
        </w:r>
        <w:r w:rsidR="009F7B28" w:rsidRPr="00DB7A69">
          <w:rPr>
            <w:rFonts w:ascii="Times New Roman" w:hAnsi="Times New Roman"/>
          </w:rPr>
          <w:t>.</w:t>
        </w:r>
      </w:ins>
      <w:del w:id="16" w:author="Nicko" w:date="2010-09-20T15:58:00Z">
        <w:r w:rsidR="007F4BDD">
          <w:rPr>
            <w:rFonts w:ascii="Times New Roman" w:hAnsi="Times New Roman"/>
          </w:rPr>
          <w:delText xml:space="preserve"> _______</w:delText>
        </w:r>
        <w:r w:rsidR="009F7B28">
          <w:rPr>
            <w:rFonts w:ascii="Times New Roman" w:hAnsi="Times New Roman"/>
          </w:rPr>
          <w:delText>.</w:delText>
        </w:r>
      </w:del>
    </w:p>
    <w:p w14:paraId="3ECB73A3" w14:textId="77777777" w:rsidR="009F7B28" w:rsidRDefault="009F7B28" w:rsidP="007F4BDD">
      <w:pPr>
        <w:widowControl/>
        <w:jc w:val="both"/>
        <w:rPr>
          <w:rFonts w:ascii="Times New Roman" w:hAnsi="Times New Roman"/>
        </w:rPr>
      </w:pPr>
    </w:p>
    <w:p w14:paraId="1E1FF7CD" w14:textId="77777777" w:rsidR="009F7B28" w:rsidRDefault="009F7B28" w:rsidP="007F4BDD">
      <w:pPr>
        <w:widowControl/>
        <w:ind w:firstLine="720"/>
        <w:jc w:val="both"/>
        <w:rPr>
          <w:rFonts w:ascii="Times New Roman" w:hAnsi="Times New Roman"/>
        </w:rPr>
      </w:pPr>
      <w:r>
        <w:rPr>
          <w:rFonts w:ascii="Times New Roman" w:hAnsi="Times New Roman"/>
        </w:rPr>
        <w:t>(b)</w:t>
      </w:r>
      <w:r>
        <w:rPr>
          <w:rFonts w:ascii="Times New Roman" w:hAnsi="Times New Roman"/>
        </w:rPr>
        <w:tab/>
        <w:t xml:space="preserve">The name and address of the resident agent for service of process for </w:t>
      </w:r>
      <w:r w:rsidR="00EC6FF2">
        <w:rPr>
          <w:rFonts w:ascii="Times New Roman" w:hAnsi="Times New Roman"/>
        </w:rPr>
        <w:t>the Company</w:t>
      </w:r>
      <w:r>
        <w:rPr>
          <w:rFonts w:ascii="Times New Roman" w:hAnsi="Times New Roman"/>
        </w:rPr>
        <w:t xml:space="preserve"> for purposes of </w:t>
      </w:r>
      <w:r w:rsidR="00A35249">
        <w:rPr>
          <w:rFonts w:ascii="Times New Roman" w:hAnsi="Times New Roman"/>
        </w:rPr>
        <w:t>§</w:t>
      </w:r>
      <w:r>
        <w:rPr>
          <w:rFonts w:ascii="Times New Roman" w:hAnsi="Times New Roman"/>
        </w:rPr>
        <w:t xml:space="preserve">18-104 of the Act is </w:t>
      </w:r>
      <w:ins w:id="17" w:author="Nicko" w:date="2010-09-20T15:58:00Z">
        <w:r w:rsidR="007658B4">
          <w:rPr>
            <w:rFonts w:ascii="Times New Roman" w:hAnsi="Times New Roman"/>
          </w:rPr>
          <w:t>Capitol Services, Inc.</w:t>
        </w:r>
        <w:r w:rsidR="007F4BDD" w:rsidRPr="007658B4">
          <w:rPr>
            <w:rFonts w:ascii="Times New Roman" w:hAnsi="Times New Roman"/>
          </w:rPr>
          <w:t xml:space="preserve">, </w:t>
        </w:r>
        <w:r w:rsidR="007658B4">
          <w:rPr>
            <w:rFonts w:ascii="Times New Roman" w:hAnsi="Times New Roman"/>
          </w:rPr>
          <w:t>615 South DuPont Highway</w:t>
        </w:r>
        <w:r w:rsidR="007658B4" w:rsidRPr="00DB7A69">
          <w:rPr>
            <w:rFonts w:ascii="Times New Roman" w:hAnsi="Times New Roman"/>
          </w:rPr>
          <w:t xml:space="preserve">, </w:t>
        </w:r>
        <w:r w:rsidR="007658B4">
          <w:rPr>
            <w:rFonts w:ascii="Times New Roman" w:hAnsi="Times New Roman"/>
          </w:rPr>
          <w:t>Dover</w:t>
        </w:r>
        <w:r w:rsidR="007658B4" w:rsidRPr="00DB7A69">
          <w:rPr>
            <w:rFonts w:ascii="Times New Roman" w:hAnsi="Times New Roman"/>
          </w:rPr>
          <w:t>,</w:t>
        </w:r>
      </w:ins>
      <w:del w:id="18" w:author="Nicko" w:date="2010-09-20T15:58:00Z">
        <w:r w:rsidR="007F4BDD">
          <w:rPr>
            <w:rFonts w:ascii="Times New Roman" w:hAnsi="Times New Roman"/>
          </w:rPr>
          <w:delText>______________________,  ______________________, ________,</w:delText>
        </w:r>
      </w:del>
      <w:r w:rsidR="007F4BDD">
        <w:rPr>
          <w:rFonts w:ascii="Times New Roman" w:hAnsi="Times New Roman"/>
        </w:rPr>
        <w:t xml:space="preserve"> County of </w:t>
      </w:r>
      <w:ins w:id="19" w:author="Nicko" w:date="2010-09-20T15:58:00Z">
        <w:r w:rsidR="007658B4">
          <w:rPr>
            <w:rFonts w:ascii="Times New Roman" w:hAnsi="Times New Roman"/>
          </w:rPr>
          <w:t>Kent</w:t>
        </w:r>
        <w:r w:rsidR="007658B4" w:rsidRPr="00DB7A69">
          <w:rPr>
            <w:rFonts w:ascii="Times New Roman" w:hAnsi="Times New Roman"/>
          </w:rPr>
          <w:t>,</w:t>
        </w:r>
      </w:ins>
      <w:del w:id="20" w:author="Nicko" w:date="2010-09-20T15:58:00Z">
        <w:r w:rsidR="007F4BDD">
          <w:rPr>
            <w:rFonts w:ascii="Times New Roman" w:hAnsi="Times New Roman"/>
          </w:rPr>
          <w:delText>________,</w:delText>
        </w:r>
      </w:del>
      <w:r w:rsidR="007F4BDD">
        <w:rPr>
          <w:rFonts w:ascii="Times New Roman" w:hAnsi="Times New Roman"/>
        </w:rPr>
        <w:t xml:space="preserve"> Delaware</w:t>
      </w:r>
      <w:ins w:id="21" w:author="Nicko" w:date="2010-09-20T15:58:00Z">
        <w:r w:rsidR="007658B4">
          <w:rPr>
            <w:rFonts w:ascii="Times New Roman" w:hAnsi="Times New Roman"/>
          </w:rPr>
          <w:t>, 19901</w:t>
        </w:r>
        <w:r w:rsidR="007658B4" w:rsidRPr="00DB7A69">
          <w:rPr>
            <w:rFonts w:ascii="Times New Roman" w:hAnsi="Times New Roman"/>
          </w:rPr>
          <w:t>.</w:t>
        </w:r>
      </w:ins>
      <w:del w:id="22" w:author="Nicko" w:date="2010-09-20T15:58:00Z">
        <w:r w:rsidR="007F4BDD">
          <w:rPr>
            <w:rFonts w:ascii="Times New Roman" w:hAnsi="Times New Roman"/>
          </w:rPr>
          <w:delText xml:space="preserve"> _______</w:delText>
        </w:r>
        <w:r>
          <w:rPr>
            <w:rFonts w:ascii="Times New Roman" w:hAnsi="Times New Roman"/>
          </w:rPr>
          <w:delText>.</w:delText>
        </w:r>
      </w:del>
    </w:p>
    <w:p w14:paraId="4B72472B" w14:textId="77777777" w:rsidR="009F7B28" w:rsidRDefault="009F7B28" w:rsidP="007F4BDD">
      <w:pPr>
        <w:widowControl/>
        <w:jc w:val="both"/>
        <w:rPr>
          <w:rFonts w:ascii="Times New Roman" w:hAnsi="Times New Roman"/>
        </w:rPr>
      </w:pPr>
    </w:p>
    <w:p w14:paraId="7A211256" w14:textId="77777777" w:rsidR="009F7B28" w:rsidRDefault="00AD0158" w:rsidP="007F4BDD">
      <w:pPr>
        <w:widowControl/>
        <w:jc w:val="both"/>
        <w:rPr>
          <w:rFonts w:ascii="Times New Roman" w:hAnsi="Times New Roman"/>
        </w:rPr>
      </w:pPr>
      <w:r>
        <w:rPr>
          <w:rFonts w:ascii="Times New Roman" w:hAnsi="Times New Roman"/>
        </w:rPr>
        <w:tab/>
      </w:r>
      <w:r w:rsidR="009F7B28">
        <w:rPr>
          <w:rFonts w:ascii="Times New Roman" w:hAnsi="Times New Roman"/>
        </w:rPr>
        <w:t>c)</w:t>
      </w:r>
      <w:r w:rsidR="009F7B28">
        <w:rPr>
          <w:rFonts w:ascii="Times New Roman" w:hAnsi="Times New Roman"/>
        </w:rPr>
        <w:tab/>
        <w:t xml:space="preserve">The principal place of business of </w:t>
      </w:r>
      <w:r w:rsidR="00EC6FF2">
        <w:rPr>
          <w:rFonts w:ascii="Times New Roman" w:hAnsi="Times New Roman"/>
        </w:rPr>
        <w:t>the Company</w:t>
      </w:r>
      <w:r w:rsidR="009F7B28">
        <w:rPr>
          <w:rFonts w:ascii="Times New Roman" w:hAnsi="Times New Roman"/>
        </w:rPr>
        <w:t xml:space="preserve"> </w:t>
      </w:r>
      <w:r w:rsidR="00EC6FF2">
        <w:rPr>
          <w:rFonts w:ascii="Times New Roman" w:hAnsi="Times New Roman"/>
        </w:rPr>
        <w:t>will</w:t>
      </w:r>
      <w:r w:rsidR="009F7B28">
        <w:rPr>
          <w:rFonts w:ascii="Times New Roman" w:hAnsi="Times New Roman"/>
        </w:rPr>
        <w:t xml:space="preserve"> be located at</w:t>
      </w:r>
      <w:r w:rsidR="00911AB8">
        <w:rPr>
          <w:rFonts w:ascii="Times New Roman" w:hAnsi="Times New Roman"/>
        </w:rPr>
        <w:t xml:space="preserve"> </w:t>
      </w:r>
      <w:ins w:id="23" w:author="Nicko" w:date="2010-09-20T15:58:00Z">
        <w:r w:rsidR="00063DDA">
          <w:rPr>
            <w:rFonts w:ascii="Times New Roman" w:hAnsi="Times New Roman"/>
          </w:rPr>
          <w:t xml:space="preserve">400 </w:t>
        </w:r>
        <w:proofErr w:type="spellStart"/>
        <w:r w:rsidR="00063DDA">
          <w:rPr>
            <w:rFonts w:ascii="Times New Roman" w:hAnsi="Times New Roman"/>
          </w:rPr>
          <w:t>TradeCenter</w:t>
        </w:r>
        <w:proofErr w:type="spellEnd"/>
        <w:r w:rsidR="00142DDF">
          <w:rPr>
            <w:rFonts w:ascii="Times New Roman" w:hAnsi="Times New Roman"/>
          </w:rPr>
          <w:t>,</w:t>
        </w:r>
        <w:r w:rsidR="00063DDA">
          <w:rPr>
            <w:rFonts w:ascii="Times New Roman" w:hAnsi="Times New Roman"/>
          </w:rPr>
          <w:t xml:space="preserve"> Suite 5900,</w:t>
        </w:r>
        <w:r w:rsidR="00142DDF">
          <w:rPr>
            <w:rFonts w:ascii="Times New Roman" w:hAnsi="Times New Roman"/>
          </w:rPr>
          <w:t xml:space="preserve"> </w:t>
        </w:r>
        <w:r w:rsidR="00063DDA">
          <w:rPr>
            <w:rFonts w:ascii="Times New Roman" w:hAnsi="Times New Roman"/>
          </w:rPr>
          <w:t>Woburn</w:t>
        </w:r>
        <w:r w:rsidR="007F4BDD">
          <w:rPr>
            <w:rFonts w:ascii="Times New Roman" w:hAnsi="Times New Roman"/>
          </w:rPr>
          <w:t>,</w:t>
        </w:r>
      </w:ins>
      <w:del w:id="24" w:author="Nicko" w:date="2010-09-20T15:58:00Z">
        <w:r w:rsidR="00142DDF">
          <w:rPr>
            <w:rFonts w:ascii="Times New Roman" w:hAnsi="Times New Roman"/>
          </w:rPr>
          <w:delText xml:space="preserve">______________________, </w:delText>
        </w:r>
        <w:r w:rsidR="007F4BDD">
          <w:rPr>
            <w:rFonts w:ascii="Times New Roman" w:hAnsi="Times New Roman"/>
          </w:rPr>
          <w:delText>______________________, ________,</w:delText>
        </w:r>
      </w:del>
      <w:r w:rsidR="007F4BDD">
        <w:rPr>
          <w:rFonts w:ascii="Times New Roman" w:hAnsi="Times New Roman"/>
        </w:rPr>
        <w:t xml:space="preserve"> County of </w:t>
      </w:r>
      <w:ins w:id="25" w:author="Nicko" w:date="2010-09-20T15:58:00Z">
        <w:r w:rsidR="00063DDA">
          <w:rPr>
            <w:rFonts w:ascii="Times New Roman" w:hAnsi="Times New Roman"/>
          </w:rPr>
          <w:t xml:space="preserve">Middlesex, </w:t>
        </w:r>
        <w:proofErr w:type="gramStart"/>
        <w:r w:rsidR="00063DDA">
          <w:rPr>
            <w:rFonts w:ascii="Times New Roman" w:hAnsi="Times New Roman"/>
          </w:rPr>
          <w:t>Massachusetts  01801</w:t>
        </w:r>
        <w:proofErr w:type="gramEnd"/>
        <w:r w:rsidR="009F7B28">
          <w:rPr>
            <w:rFonts w:ascii="Times New Roman" w:hAnsi="Times New Roman"/>
          </w:rPr>
          <w:t>.</w:t>
        </w:r>
      </w:ins>
      <w:del w:id="26" w:author="Nicko" w:date="2010-09-20T15:58:00Z">
        <w:r w:rsidR="007F4BDD">
          <w:rPr>
            <w:rFonts w:ascii="Times New Roman" w:hAnsi="Times New Roman"/>
          </w:rPr>
          <w:delText>________, _________________ _______</w:delText>
        </w:r>
        <w:r w:rsidR="009F7B28">
          <w:rPr>
            <w:rFonts w:ascii="Times New Roman" w:hAnsi="Times New Roman"/>
          </w:rPr>
          <w:delText>.</w:delText>
        </w:r>
      </w:del>
    </w:p>
    <w:p w14:paraId="61C965A6" w14:textId="77777777" w:rsidR="009F7B28" w:rsidRDefault="009F7B28" w:rsidP="007F4BDD">
      <w:pPr>
        <w:widowControl/>
        <w:ind w:firstLine="720"/>
        <w:jc w:val="both"/>
        <w:rPr>
          <w:rFonts w:ascii="Times New Roman" w:hAnsi="Times New Roman"/>
        </w:rPr>
      </w:pPr>
    </w:p>
    <w:p w14:paraId="064D8D9D" w14:textId="77777777" w:rsidR="00791CEE" w:rsidRPr="007D1979" w:rsidRDefault="00791CEE" w:rsidP="007F4BDD">
      <w:pPr>
        <w:widowControl/>
        <w:ind w:firstLine="720"/>
        <w:jc w:val="both"/>
        <w:rPr>
          <w:rFonts w:ascii="Times New Roman" w:hAnsi="Times New Roman"/>
        </w:rPr>
      </w:pPr>
      <w:r w:rsidRPr="007D1979">
        <w:rPr>
          <w:rFonts w:ascii="Times New Roman" w:hAnsi="Times New Roman"/>
        </w:rPr>
        <w:t>(</w:t>
      </w:r>
      <w:r w:rsidR="009F7B28">
        <w:rPr>
          <w:rFonts w:ascii="Times New Roman" w:hAnsi="Times New Roman"/>
        </w:rPr>
        <w:t>d</w:t>
      </w:r>
      <w:r w:rsidRPr="007D1979">
        <w:rPr>
          <w:rFonts w:ascii="Times New Roman" w:hAnsi="Times New Roman"/>
        </w:rPr>
        <w:t>)</w:t>
      </w:r>
      <w:r w:rsidRPr="007D1979">
        <w:rPr>
          <w:rFonts w:ascii="Times New Roman" w:hAnsi="Times New Roman"/>
        </w:rPr>
        <w:tab/>
        <w:t xml:space="preserve">The Manager may establish places of business of </w:t>
      </w:r>
      <w:r w:rsidR="00EC6FF2">
        <w:rPr>
          <w:rFonts w:ascii="Times New Roman" w:hAnsi="Times New Roman"/>
        </w:rPr>
        <w:t>the Company</w:t>
      </w:r>
      <w:r w:rsidRPr="007D1979">
        <w:rPr>
          <w:rFonts w:ascii="Times New Roman" w:hAnsi="Times New Roman"/>
        </w:rPr>
        <w:t xml:space="preserve"> within and without the State of Delaware as and when required by </w:t>
      </w:r>
      <w:r w:rsidR="00EC6FF2">
        <w:rPr>
          <w:rFonts w:ascii="Times New Roman" w:hAnsi="Times New Roman"/>
        </w:rPr>
        <w:t>the Company</w:t>
      </w:r>
      <w:r w:rsidRPr="007D1979">
        <w:rPr>
          <w:rFonts w:ascii="Times New Roman" w:hAnsi="Times New Roman"/>
        </w:rPr>
        <w:t xml:space="preserve">'s business and in furtherance of its purposes set forth in </w:t>
      </w:r>
      <w:r w:rsidR="003127A1">
        <w:rPr>
          <w:rFonts w:ascii="Times New Roman" w:hAnsi="Times New Roman"/>
        </w:rPr>
        <w:t>§</w:t>
      </w:r>
      <w:r w:rsidRPr="007D1979">
        <w:rPr>
          <w:rFonts w:ascii="Times New Roman" w:hAnsi="Times New Roman"/>
        </w:rPr>
        <w:t>2.04 and may appoint agents for service of process in all ju</w:t>
      </w:r>
      <w:r w:rsidRPr="007D1979">
        <w:rPr>
          <w:rFonts w:ascii="Times New Roman" w:hAnsi="Times New Roman"/>
        </w:rPr>
        <w:softHyphen/>
        <w:t xml:space="preserve">risdictions in which </w:t>
      </w:r>
      <w:r w:rsidR="00EC6FF2">
        <w:rPr>
          <w:rFonts w:ascii="Times New Roman" w:hAnsi="Times New Roman"/>
        </w:rPr>
        <w:t>the Company</w:t>
      </w:r>
      <w:r w:rsidRPr="007D1979">
        <w:rPr>
          <w:rFonts w:ascii="Times New Roman" w:hAnsi="Times New Roman"/>
        </w:rPr>
        <w:t xml:space="preserve"> </w:t>
      </w:r>
      <w:r w:rsidR="00EC6FF2">
        <w:rPr>
          <w:rFonts w:ascii="Times New Roman" w:hAnsi="Times New Roman"/>
        </w:rPr>
        <w:t>will</w:t>
      </w:r>
      <w:r w:rsidRPr="007D1979">
        <w:rPr>
          <w:rFonts w:ascii="Times New Roman" w:hAnsi="Times New Roman"/>
        </w:rPr>
        <w:t xml:space="preserve"> conduct business. The Manager may cause </w:t>
      </w:r>
      <w:r w:rsidR="00EC6FF2">
        <w:rPr>
          <w:rFonts w:ascii="Times New Roman" w:hAnsi="Times New Roman"/>
        </w:rPr>
        <w:t>the Company</w:t>
      </w:r>
      <w:r w:rsidRPr="007D1979">
        <w:rPr>
          <w:rFonts w:ascii="Times New Roman" w:hAnsi="Times New Roman"/>
        </w:rPr>
        <w:t xml:space="preserve"> to change from time to time its resident agent for service of process, or the location of its registered office in Delaware; provided, however, that the Manager </w:t>
      </w:r>
      <w:r w:rsidR="00EC6FF2">
        <w:rPr>
          <w:rFonts w:ascii="Times New Roman" w:hAnsi="Times New Roman"/>
        </w:rPr>
        <w:t>will</w:t>
      </w:r>
      <w:r w:rsidRPr="007D1979">
        <w:rPr>
          <w:rFonts w:ascii="Times New Roman" w:hAnsi="Times New Roman"/>
        </w:rPr>
        <w:t xml:space="preserve"> promptly notify all Members in writing of any such change.</w:t>
      </w:r>
    </w:p>
    <w:p w14:paraId="683E809F" w14:textId="77777777" w:rsidR="00791CEE" w:rsidRPr="007D1979" w:rsidRDefault="00791CEE" w:rsidP="007F4BDD">
      <w:pPr>
        <w:widowControl/>
        <w:jc w:val="both"/>
        <w:rPr>
          <w:rFonts w:ascii="Times New Roman" w:hAnsi="Times New Roman"/>
        </w:rPr>
      </w:pPr>
    </w:p>
    <w:p w14:paraId="40D943A1" w14:textId="77777777" w:rsidR="00791CEE" w:rsidRDefault="003127A1" w:rsidP="007F4BDD">
      <w:pPr>
        <w:widowControl/>
        <w:jc w:val="both"/>
        <w:rPr>
          <w:rFonts w:ascii="Times New Roman" w:hAnsi="Times New Roman"/>
        </w:rPr>
      </w:pPr>
      <w:r>
        <w:rPr>
          <w:rFonts w:ascii="Times New Roman" w:hAnsi="Times New Roman"/>
        </w:rPr>
        <w:tab/>
      </w:r>
      <w:r w:rsidR="00791CEE" w:rsidRPr="007D1979">
        <w:rPr>
          <w:rFonts w:ascii="Times New Roman" w:hAnsi="Times New Roman"/>
        </w:rPr>
        <w:t>2.03</w:t>
      </w:r>
      <w:r w:rsidR="00791CEE" w:rsidRPr="007D1979">
        <w:rPr>
          <w:rFonts w:ascii="Times New Roman" w:hAnsi="Times New Roman"/>
        </w:rPr>
        <w:tab/>
      </w:r>
      <w:r w:rsidR="00791CEE" w:rsidRPr="007D1979">
        <w:rPr>
          <w:rFonts w:ascii="Times New Roman" w:hAnsi="Times New Roman"/>
          <w:u w:val="single"/>
        </w:rPr>
        <w:t>Organization</w:t>
      </w:r>
      <w:r w:rsidR="00791CEE" w:rsidRPr="007D1979">
        <w:rPr>
          <w:rFonts w:ascii="Times New Roman" w:hAnsi="Times New Roman"/>
        </w:rPr>
        <w:t xml:space="preserve">.  The Manager </w:t>
      </w:r>
      <w:r w:rsidR="00EC6FF2">
        <w:rPr>
          <w:rFonts w:ascii="Times New Roman" w:hAnsi="Times New Roman"/>
        </w:rPr>
        <w:t>will</w:t>
      </w:r>
      <w:r w:rsidR="00791CEE" w:rsidRPr="007D1979">
        <w:rPr>
          <w:rFonts w:ascii="Times New Roman" w:hAnsi="Times New Roman"/>
        </w:rPr>
        <w:t xml:space="preserve"> cause to be filed such certificates and documents as may be necessary or appropriate to comply with the Act and any other applicable requirements for the operation of a limited liability company in accordance with the laws of the State of Delaware and any other jurisdictions in which </w:t>
      </w:r>
      <w:r w:rsidR="00EC6FF2">
        <w:rPr>
          <w:rFonts w:ascii="Times New Roman" w:hAnsi="Times New Roman"/>
        </w:rPr>
        <w:t>the Company</w:t>
      </w:r>
      <w:r w:rsidR="00791CEE" w:rsidRPr="007D1979">
        <w:rPr>
          <w:rFonts w:ascii="Times New Roman" w:hAnsi="Times New Roman"/>
        </w:rPr>
        <w:t xml:space="preserve"> </w:t>
      </w:r>
      <w:r>
        <w:rPr>
          <w:rFonts w:ascii="Times New Roman" w:hAnsi="Times New Roman"/>
        </w:rPr>
        <w:t>may</w:t>
      </w:r>
      <w:r w:rsidR="00791CEE" w:rsidRPr="007D1979">
        <w:rPr>
          <w:rFonts w:ascii="Times New Roman" w:hAnsi="Times New Roman"/>
        </w:rPr>
        <w:t xml:space="preserve"> conduct business, and </w:t>
      </w:r>
      <w:r w:rsidR="00EC6FF2">
        <w:rPr>
          <w:rFonts w:ascii="Times New Roman" w:hAnsi="Times New Roman"/>
        </w:rPr>
        <w:t>will</w:t>
      </w:r>
      <w:r w:rsidR="00791CEE" w:rsidRPr="007D1979">
        <w:rPr>
          <w:rFonts w:ascii="Times New Roman" w:hAnsi="Times New Roman"/>
        </w:rPr>
        <w:t xml:space="preserve"> continue to do so for so long as </w:t>
      </w:r>
      <w:r w:rsidR="00EC6FF2">
        <w:rPr>
          <w:rFonts w:ascii="Times New Roman" w:hAnsi="Times New Roman"/>
        </w:rPr>
        <w:t>the Company</w:t>
      </w:r>
      <w:r w:rsidR="00791CEE" w:rsidRPr="007D1979">
        <w:rPr>
          <w:rFonts w:ascii="Times New Roman" w:hAnsi="Times New Roman"/>
        </w:rPr>
        <w:t xml:space="preserve"> conducts business therein.</w:t>
      </w:r>
    </w:p>
    <w:p w14:paraId="6A045898" w14:textId="77777777" w:rsidR="00142DDF" w:rsidRDefault="00142DDF" w:rsidP="007F4BDD">
      <w:pPr>
        <w:widowControl/>
        <w:jc w:val="both"/>
        <w:rPr>
          <w:rFonts w:ascii="Times New Roman" w:hAnsi="Times New Roman"/>
        </w:rPr>
      </w:pPr>
    </w:p>
    <w:p w14:paraId="43C7A8A5" w14:textId="77777777" w:rsidR="00142DDF" w:rsidRPr="00142DDF" w:rsidRDefault="00142DDF" w:rsidP="00142DDF">
      <w:pPr>
        <w:widowControl/>
        <w:jc w:val="center"/>
        <w:rPr>
          <w:del w:id="27" w:author="Nicko" w:date="2010-09-20T15:58:00Z"/>
          <w:rFonts w:ascii="Times New Roman Bold" w:hAnsi="Times New Roman Bold"/>
          <w:b/>
          <w:i/>
          <w:smallCaps/>
        </w:rPr>
      </w:pPr>
      <w:del w:id="28" w:author="Nicko" w:date="2010-09-20T15:58:00Z">
        <w:r>
          <w:rPr>
            <w:rFonts w:ascii="Times New Roman Bold" w:hAnsi="Times New Roman Bold"/>
            <w:b/>
            <w:i/>
            <w:smallCaps/>
          </w:rPr>
          <w:delText>Revise 2.04 as Applicable</w:delText>
        </w:r>
      </w:del>
    </w:p>
    <w:p w14:paraId="5D9D8B38" w14:textId="77777777" w:rsidR="00791CEE" w:rsidRPr="007D1979" w:rsidRDefault="00791CEE" w:rsidP="007F4BDD">
      <w:pPr>
        <w:widowControl/>
        <w:jc w:val="both"/>
        <w:rPr>
          <w:del w:id="29" w:author="Nicko" w:date="2010-09-20T15:58:00Z"/>
          <w:rFonts w:ascii="Times New Roman" w:hAnsi="Times New Roman"/>
        </w:rPr>
      </w:pPr>
    </w:p>
    <w:p w14:paraId="7FF2D5E8" w14:textId="77777777" w:rsidR="00791CEE" w:rsidRPr="007D1979" w:rsidRDefault="003127A1" w:rsidP="007F4BDD">
      <w:pPr>
        <w:widowControl/>
        <w:jc w:val="both"/>
        <w:rPr>
          <w:rFonts w:ascii="Times New Roman" w:hAnsi="Times New Roman"/>
        </w:rPr>
      </w:pPr>
      <w:r>
        <w:rPr>
          <w:rFonts w:ascii="Times New Roman" w:hAnsi="Times New Roman"/>
        </w:rPr>
        <w:tab/>
      </w:r>
      <w:r w:rsidR="00791CEE" w:rsidRPr="007D1979">
        <w:rPr>
          <w:rFonts w:ascii="Times New Roman" w:hAnsi="Times New Roman"/>
        </w:rPr>
        <w:t>2.04</w:t>
      </w:r>
      <w:r w:rsidR="00791CEE" w:rsidRPr="007D1979">
        <w:rPr>
          <w:rFonts w:ascii="Times New Roman" w:hAnsi="Times New Roman"/>
        </w:rPr>
        <w:tab/>
      </w:r>
      <w:r w:rsidR="00791CEE" w:rsidRPr="007D1979">
        <w:rPr>
          <w:rFonts w:ascii="Times New Roman" w:hAnsi="Times New Roman"/>
          <w:u w:val="single"/>
        </w:rPr>
        <w:t>Purposes and Powers</w:t>
      </w:r>
      <w:r w:rsidR="00791CEE" w:rsidRPr="007D1979">
        <w:rPr>
          <w:rFonts w:ascii="Times New Roman" w:hAnsi="Times New Roman"/>
        </w:rPr>
        <w:t>.</w:t>
      </w:r>
      <w:ins w:id="30" w:author="Nicko" w:date="2010-09-20T15:58:00Z">
        <w:r w:rsidR="00791CEE" w:rsidRPr="007D1979">
          <w:rPr>
            <w:rFonts w:ascii="Times New Roman" w:hAnsi="Times New Roman"/>
          </w:rPr>
          <w:t xml:space="preserve">  </w:t>
        </w:r>
        <w:r w:rsidR="00DF62DE">
          <w:rPr>
            <w:rFonts w:ascii="Times New Roman" w:hAnsi="Times New Roman"/>
          </w:rPr>
          <w:t>The purposes for which the Company is being formed include, but are not limited to, consolidating the members’ investments in real estate and other property</w:t>
        </w:r>
        <w:proofErr w:type="gramStart"/>
        <w:r w:rsidR="00DF62DE">
          <w:rPr>
            <w:rFonts w:ascii="Times New Roman" w:hAnsi="Times New Roman"/>
          </w:rPr>
          <w:t>,  providing</w:t>
        </w:r>
        <w:proofErr w:type="gramEnd"/>
        <w:r w:rsidR="00DF62DE">
          <w:rPr>
            <w:rFonts w:ascii="Times New Roman" w:hAnsi="Times New Roman"/>
          </w:rPr>
          <w:t xml:space="preserve"> </w:t>
        </w:r>
        <w:r w:rsidR="00AE54A4">
          <w:rPr>
            <w:rFonts w:ascii="Times New Roman" w:hAnsi="Times New Roman"/>
          </w:rPr>
          <w:t xml:space="preserve">a vehicle </w:t>
        </w:r>
        <w:r w:rsidR="00DF62DE">
          <w:rPr>
            <w:rFonts w:ascii="Times New Roman" w:hAnsi="Times New Roman"/>
          </w:rPr>
          <w:t>for management succession, and providing liability protection for the members’ investment assets.</w:t>
        </w:r>
      </w:ins>
      <w:r w:rsidR="00791CEE" w:rsidRPr="007D1979">
        <w:rPr>
          <w:rFonts w:ascii="Times New Roman" w:hAnsi="Times New Roman"/>
        </w:rPr>
        <w:t xml:space="preserve">  The general character of the business of </w:t>
      </w:r>
      <w:r w:rsidR="00EC6FF2">
        <w:rPr>
          <w:rFonts w:ascii="Times New Roman" w:hAnsi="Times New Roman"/>
        </w:rPr>
        <w:t>the Company</w:t>
      </w:r>
      <w:r w:rsidR="00791CEE" w:rsidRPr="007D1979">
        <w:rPr>
          <w:rFonts w:ascii="Times New Roman" w:hAnsi="Times New Roman"/>
        </w:rPr>
        <w:t xml:space="preserve"> is to engage in the business of investment</w:t>
      </w:r>
      <w:del w:id="31" w:author="Nicko" w:date="2010-09-20T15:58:00Z">
        <w:r w:rsidR="00791CEE" w:rsidRPr="007D1979">
          <w:rPr>
            <w:rFonts w:ascii="Times New Roman" w:hAnsi="Times New Roman"/>
          </w:rPr>
          <w:delText>s, including, without limitation, personal</w:delText>
        </w:r>
      </w:del>
      <w:r w:rsidR="00791CEE" w:rsidRPr="007D1979">
        <w:rPr>
          <w:rFonts w:ascii="Times New Roman" w:hAnsi="Times New Roman"/>
        </w:rPr>
        <w:t xml:space="preserve"> and </w:t>
      </w:r>
      <w:ins w:id="32" w:author="Nicko" w:date="2010-09-20T15:58:00Z">
        <w:r w:rsidR="00C74078">
          <w:rPr>
            <w:rFonts w:ascii="Times New Roman" w:hAnsi="Times New Roman"/>
          </w:rPr>
          <w:t xml:space="preserve">management in </w:t>
        </w:r>
      </w:ins>
      <w:r w:rsidR="00791CEE" w:rsidRPr="007D1979">
        <w:rPr>
          <w:rFonts w:ascii="Times New Roman" w:hAnsi="Times New Roman"/>
        </w:rPr>
        <w:t>real</w:t>
      </w:r>
      <w:ins w:id="33" w:author="Nicko" w:date="2010-09-20T15:58:00Z">
        <w:r w:rsidR="00C74078">
          <w:rPr>
            <w:rFonts w:ascii="Times New Roman" w:hAnsi="Times New Roman"/>
          </w:rPr>
          <w:t xml:space="preserve"> estate, securities and other</w:t>
        </w:r>
      </w:ins>
      <w:r w:rsidR="00791CEE" w:rsidRPr="007D1979">
        <w:rPr>
          <w:rFonts w:ascii="Times New Roman" w:hAnsi="Times New Roman"/>
        </w:rPr>
        <w:t xml:space="preserve"> property, and to engage in any and all activities related thereto, including, without limitation, to purchase or otherwise acquire, hold for investment, develop, operate, produce, improve, use, mortgage, pledge or otherwise encumber, lease, manage, sell, trade, exchange, or otherwise dispose of or realize upon buildings, storage and other facilities, real and personal property of all kinds, and any and all rights, interests or easements therein, without limit as to amount and wherever situated, and interests of all kinds in any other business, commercial or investment activity, and to do all things normally done in this type of business, including, without limitation, entering into contracts; to buy, lease, acquire, own, hold, sell, let, or otherwise dispose of property of all kinds, both real and personal, that may be necessary, incident, or convenient to the </w:t>
      </w:r>
      <w:r w:rsidR="00791CEE" w:rsidRPr="007D1979">
        <w:rPr>
          <w:rFonts w:ascii="Times New Roman" w:hAnsi="Times New Roman"/>
        </w:rPr>
        <w:lastRenderedPageBreak/>
        <w:t xml:space="preserve">carrying on of said business; and to do acts in the line of the business which it may deem necessary, profitable, or desirable for the promotion of its business, directly or indirectly - through joint ventures, partnerships or other entities; and to engage in any activities directly or indirectly related or incidental thereto, including, without limitation, serving as a general partner of a limited partnership engaged in such activities, and subject to all other provisions of this Agreement, in furtherance of the conduct of its business, </w:t>
      </w:r>
      <w:r w:rsidR="00EC6FF2">
        <w:rPr>
          <w:rFonts w:ascii="Times New Roman" w:hAnsi="Times New Roman"/>
        </w:rPr>
        <w:t>the Company</w:t>
      </w:r>
      <w:r w:rsidR="00791CEE" w:rsidRPr="007D1979">
        <w:rPr>
          <w:rFonts w:ascii="Times New Roman" w:hAnsi="Times New Roman"/>
        </w:rPr>
        <w:t xml:space="preserve"> is further authorized to take any other action not prohibited under the Act or other applicable law.</w:t>
      </w:r>
    </w:p>
    <w:p w14:paraId="22051B12" w14:textId="77777777" w:rsidR="00791CEE" w:rsidRPr="007D1979" w:rsidRDefault="00791CEE" w:rsidP="007F4BDD">
      <w:pPr>
        <w:widowControl/>
        <w:jc w:val="both"/>
        <w:rPr>
          <w:rFonts w:ascii="Times New Roman" w:hAnsi="Times New Roman"/>
        </w:rPr>
      </w:pPr>
    </w:p>
    <w:p w14:paraId="38EC49B2" w14:textId="77777777" w:rsidR="00791CEE" w:rsidRPr="007D1979" w:rsidRDefault="003127A1" w:rsidP="007F4BDD">
      <w:pPr>
        <w:widowControl/>
        <w:jc w:val="both"/>
        <w:rPr>
          <w:rFonts w:ascii="Times New Roman" w:hAnsi="Times New Roman"/>
        </w:rPr>
      </w:pPr>
      <w:r>
        <w:rPr>
          <w:rFonts w:ascii="Times New Roman" w:hAnsi="Times New Roman"/>
        </w:rPr>
        <w:tab/>
      </w:r>
      <w:r w:rsidR="00791CEE" w:rsidRPr="007D1979">
        <w:rPr>
          <w:rFonts w:ascii="Times New Roman" w:hAnsi="Times New Roman"/>
        </w:rPr>
        <w:t>2.05</w:t>
      </w:r>
      <w:r w:rsidR="00791CEE" w:rsidRPr="007D1979">
        <w:rPr>
          <w:rFonts w:ascii="Times New Roman" w:hAnsi="Times New Roman"/>
        </w:rPr>
        <w:tab/>
      </w:r>
      <w:r w:rsidR="00791CEE" w:rsidRPr="007D1979">
        <w:rPr>
          <w:rFonts w:ascii="Times New Roman" w:hAnsi="Times New Roman"/>
          <w:u w:val="single"/>
        </w:rPr>
        <w:t>Members</w:t>
      </w:r>
      <w:r w:rsidR="00791CEE" w:rsidRPr="007D1979">
        <w:rPr>
          <w:rFonts w:ascii="Times New Roman" w:hAnsi="Times New Roman"/>
        </w:rPr>
        <w:t xml:space="preserve">.  The Members of </w:t>
      </w:r>
      <w:r w:rsidR="00EC6FF2">
        <w:rPr>
          <w:rFonts w:ascii="Times New Roman" w:hAnsi="Times New Roman"/>
        </w:rPr>
        <w:t>the Company</w:t>
      </w:r>
      <w:r w:rsidR="00791CEE" w:rsidRPr="007D1979">
        <w:rPr>
          <w:rFonts w:ascii="Times New Roman" w:hAnsi="Times New Roman"/>
        </w:rPr>
        <w:t xml:space="preserve"> are identified on </w:t>
      </w:r>
      <w:r w:rsidR="00791CEE" w:rsidRPr="003127A1">
        <w:rPr>
          <w:rFonts w:ascii="Times New Roman" w:hAnsi="Times New Roman"/>
          <w:b/>
        </w:rPr>
        <w:t>Schedule A</w:t>
      </w:r>
      <w:r w:rsidR="00791CEE" w:rsidRPr="007D1979">
        <w:rPr>
          <w:rFonts w:ascii="Times New Roman" w:hAnsi="Times New Roman"/>
        </w:rPr>
        <w:t xml:space="preserve">.  Additional Members may be admitted to </w:t>
      </w:r>
      <w:r w:rsidR="00EC6FF2">
        <w:rPr>
          <w:rFonts w:ascii="Times New Roman" w:hAnsi="Times New Roman"/>
        </w:rPr>
        <w:t>the Company</w:t>
      </w:r>
      <w:r w:rsidR="00791CEE" w:rsidRPr="007D1979">
        <w:rPr>
          <w:rFonts w:ascii="Times New Roman" w:hAnsi="Times New Roman"/>
        </w:rPr>
        <w:t xml:space="preserve"> pursuant to and in accordance with (a) </w:t>
      </w:r>
      <w:r>
        <w:rPr>
          <w:rFonts w:ascii="Times New Roman" w:hAnsi="Times New Roman"/>
        </w:rPr>
        <w:t>§</w:t>
      </w:r>
      <w:r w:rsidR="00791CEE" w:rsidRPr="007D1979">
        <w:rPr>
          <w:rFonts w:ascii="Times New Roman" w:hAnsi="Times New Roman"/>
        </w:rPr>
        <w:t xml:space="preserve">3.02(c), (b) ARTICLE VIII or (c) the Consent of the </w:t>
      </w:r>
      <w:proofErr w:type="gramStart"/>
      <w:r w:rsidR="00791CEE" w:rsidRPr="007D1979">
        <w:rPr>
          <w:rFonts w:ascii="Times New Roman" w:hAnsi="Times New Roman"/>
        </w:rPr>
        <w:t>Members</w:t>
      </w:r>
      <w:r w:rsidR="00AC4E31">
        <w:rPr>
          <w:rFonts w:ascii="Times New Roman" w:hAnsi="Times New Roman"/>
        </w:rPr>
        <w:t xml:space="preserve">  and</w:t>
      </w:r>
      <w:proofErr w:type="gramEnd"/>
      <w:r w:rsidR="00AC4E31">
        <w:rPr>
          <w:rFonts w:ascii="Times New Roman" w:hAnsi="Times New Roman"/>
        </w:rPr>
        <w:t xml:space="preserve"> the </w:t>
      </w:r>
      <w:r>
        <w:rPr>
          <w:rFonts w:ascii="Times New Roman" w:hAnsi="Times New Roman"/>
        </w:rPr>
        <w:t>approval</w:t>
      </w:r>
      <w:r w:rsidR="00AC4E31">
        <w:rPr>
          <w:rFonts w:ascii="Times New Roman" w:hAnsi="Times New Roman"/>
        </w:rPr>
        <w:t xml:space="preserve"> of the Manager</w:t>
      </w:r>
      <w:r w:rsidR="00791CEE" w:rsidRPr="007D1979">
        <w:rPr>
          <w:rFonts w:ascii="Times New Roman" w:hAnsi="Times New Roman"/>
        </w:rPr>
        <w:t xml:space="preserve">, which Consent </w:t>
      </w:r>
      <w:r>
        <w:rPr>
          <w:rFonts w:ascii="Times New Roman" w:hAnsi="Times New Roman"/>
        </w:rPr>
        <w:t xml:space="preserve">of the Members and approval </w:t>
      </w:r>
      <w:r w:rsidR="00EC6FF2">
        <w:rPr>
          <w:rFonts w:ascii="Times New Roman" w:hAnsi="Times New Roman"/>
        </w:rPr>
        <w:t>will</w:t>
      </w:r>
      <w:r w:rsidR="00791CEE" w:rsidRPr="007D1979">
        <w:rPr>
          <w:rFonts w:ascii="Times New Roman" w:hAnsi="Times New Roman"/>
        </w:rPr>
        <w:t xml:space="preserve"> specify the capital contribution, Percentage Interest and any other rights or obligations of such additional Member, as well as any amendment to this Agreement that may be necessary or appropriate to reflect the admission of any such additional Member, the terms on which it may invest in </w:t>
      </w:r>
      <w:r w:rsidR="00EC6FF2">
        <w:rPr>
          <w:rFonts w:ascii="Times New Roman" w:hAnsi="Times New Roman"/>
        </w:rPr>
        <w:t>the Company</w:t>
      </w:r>
      <w:r w:rsidR="00791CEE" w:rsidRPr="007D1979">
        <w:rPr>
          <w:rFonts w:ascii="Times New Roman" w:hAnsi="Times New Roman"/>
        </w:rPr>
        <w:t>, and any modificati</w:t>
      </w:r>
      <w:r>
        <w:rPr>
          <w:rFonts w:ascii="Times New Roman" w:hAnsi="Times New Roman"/>
        </w:rPr>
        <w:t>on of the then-existing Members’</w:t>
      </w:r>
      <w:r w:rsidR="00791CEE" w:rsidRPr="007D1979">
        <w:rPr>
          <w:rFonts w:ascii="Times New Roman" w:hAnsi="Times New Roman"/>
        </w:rPr>
        <w:t xml:space="preserve"> </w:t>
      </w:r>
      <w:r w:rsidR="00261BBA">
        <w:rPr>
          <w:rFonts w:ascii="Times New Roman" w:hAnsi="Times New Roman"/>
        </w:rPr>
        <w:t>Percentage Interest</w:t>
      </w:r>
      <w:r>
        <w:rPr>
          <w:rFonts w:ascii="Times New Roman" w:hAnsi="Times New Roman"/>
        </w:rPr>
        <w:t>s</w:t>
      </w:r>
      <w:r w:rsidR="00261BBA" w:rsidRPr="007D1979">
        <w:rPr>
          <w:rFonts w:ascii="Times New Roman" w:hAnsi="Times New Roman"/>
        </w:rPr>
        <w:t xml:space="preserve"> </w:t>
      </w:r>
      <w:r w:rsidR="00791CEE" w:rsidRPr="007D1979">
        <w:rPr>
          <w:rFonts w:ascii="Times New Roman" w:hAnsi="Times New Roman"/>
        </w:rPr>
        <w:t xml:space="preserve">in allocations of Net Profits, Net Losses, Gross Income, Nonrecourse Deductions, distributions of cash and property of </w:t>
      </w:r>
      <w:r w:rsidR="00EC6FF2">
        <w:rPr>
          <w:rFonts w:ascii="Times New Roman" w:hAnsi="Times New Roman"/>
        </w:rPr>
        <w:t>the Company</w:t>
      </w:r>
      <w:r w:rsidR="00791CEE" w:rsidRPr="007D1979">
        <w:rPr>
          <w:rFonts w:ascii="Times New Roman" w:hAnsi="Times New Roman"/>
        </w:rPr>
        <w:t xml:space="preserve">, and net proceeds upon liquidation of </w:t>
      </w:r>
      <w:r w:rsidR="00EC6FF2">
        <w:rPr>
          <w:rFonts w:ascii="Times New Roman" w:hAnsi="Times New Roman"/>
        </w:rPr>
        <w:t>the Company</w:t>
      </w:r>
      <w:r w:rsidR="00791CEE" w:rsidRPr="007D1979">
        <w:rPr>
          <w:rFonts w:ascii="Times New Roman" w:hAnsi="Times New Roman"/>
        </w:rPr>
        <w:t xml:space="preserve">.  In connection with any such admission, this Agreement (including </w:t>
      </w:r>
      <w:r w:rsidR="00791CEE" w:rsidRPr="003127A1">
        <w:rPr>
          <w:rFonts w:ascii="Times New Roman" w:hAnsi="Times New Roman"/>
          <w:b/>
        </w:rPr>
        <w:t>Schedule A</w:t>
      </w:r>
      <w:r w:rsidR="00791CEE" w:rsidRPr="007D1979">
        <w:rPr>
          <w:rFonts w:ascii="Times New Roman" w:hAnsi="Times New Roman"/>
        </w:rPr>
        <w:t xml:space="preserve">) </w:t>
      </w:r>
      <w:r w:rsidR="00EC6FF2">
        <w:rPr>
          <w:rFonts w:ascii="Times New Roman" w:hAnsi="Times New Roman"/>
        </w:rPr>
        <w:t>will</w:t>
      </w:r>
      <w:r w:rsidR="00791CEE" w:rsidRPr="007D1979">
        <w:rPr>
          <w:rFonts w:ascii="Times New Roman" w:hAnsi="Times New Roman"/>
        </w:rPr>
        <w:t xml:space="preserve"> be amended to reflect the additional Member(s), his/her/its capital contribution, if any, his/her/its Percentage Interest, his/her/its </w:t>
      </w:r>
      <w:r w:rsidR="00261BBA">
        <w:rPr>
          <w:rFonts w:ascii="Times New Roman" w:hAnsi="Times New Roman"/>
        </w:rPr>
        <w:t>Percentage Interest</w:t>
      </w:r>
      <w:r w:rsidR="00791CEE" w:rsidRPr="007D1979">
        <w:rPr>
          <w:rFonts w:ascii="Times New Roman" w:hAnsi="Times New Roman"/>
        </w:rPr>
        <w:t xml:space="preserve">, and any other rights and obligations of the additional Member(s), and each Member, and each person who is hereafter admitted to </w:t>
      </w:r>
      <w:r w:rsidR="00EC6FF2">
        <w:rPr>
          <w:rFonts w:ascii="Times New Roman" w:hAnsi="Times New Roman"/>
        </w:rPr>
        <w:t>the Company</w:t>
      </w:r>
      <w:r w:rsidR="00791CEE" w:rsidRPr="007D1979">
        <w:rPr>
          <w:rFonts w:ascii="Times New Roman" w:hAnsi="Times New Roman"/>
        </w:rPr>
        <w:t xml:space="preserve"> as a Member, hereby consents and </w:t>
      </w:r>
      <w:r w:rsidR="00EC6FF2">
        <w:rPr>
          <w:rFonts w:ascii="Times New Roman" w:hAnsi="Times New Roman"/>
        </w:rPr>
        <w:t>will</w:t>
      </w:r>
      <w:r w:rsidR="00791CEE" w:rsidRPr="007D1979">
        <w:rPr>
          <w:rFonts w:ascii="Times New Roman" w:hAnsi="Times New Roman"/>
        </w:rPr>
        <w:t xml:space="preserve"> be deemed to consent to any such amendment and the modification of his/her/its Percentage Interest in the manner pr</w:t>
      </w:r>
      <w:r w:rsidR="00B41F8F">
        <w:rPr>
          <w:rFonts w:ascii="Times New Roman" w:hAnsi="Times New Roman"/>
        </w:rPr>
        <w:t>ovided herein, and acknowledges</w:t>
      </w:r>
      <w:r w:rsidR="00791CEE" w:rsidRPr="007D1979">
        <w:rPr>
          <w:rFonts w:ascii="Times New Roman" w:hAnsi="Times New Roman"/>
        </w:rPr>
        <w:t xml:space="preserve"> that in connection with any such Amendment, such Member's Percentage Interest may be diluted.  Without limiting the foregoing, a person may be admitted pursuant to this </w:t>
      </w:r>
      <w:r w:rsidR="00B41F8F">
        <w:rPr>
          <w:rFonts w:ascii="Times New Roman" w:hAnsi="Times New Roman"/>
        </w:rPr>
        <w:t>§</w:t>
      </w:r>
      <w:r w:rsidR="00791CEE" w:rsidRPr="007D1979">
        <w:rPr>
          <w:rFonts w:ascii="Times New Roman" w:hAnsi="Times New Roman"/>
        </w:rPr>
        <w:t xml:space="preserve">2.05 as an </w:t>
      </w:r>
      <w:ins w:id="34" w:author="Nicko" w:date="2010-09-20T15:58:00Z">
        <w:r w:rsidR="00A504B3" w:rsidRPr="00AE54A4">
          <w:rPr>
            <w:rFonts w:ascii="Times New Roman" w:hAnsi="Times New Roman"/>
          </w:rPr>
          <w:t>“</w:t>
        </w:r>
        <w:r w:rsidR="00791CEE" w:rsidRPr="00AE54A4">
          <w:rPr>
            <w:rFonts w:ascii="Times New Roman" w:hAnsi="Times New Roman"/>
          </w:rPr>
          <w:t>assignee</w:t>
        </w:r>
        <w:r w:rsidR="00A504B3" w:rsidRPr="00AE54A4">
          <w:rPr>
            <w:rFonts w:ascii="Times New Roman" w:hAnsi="Times New Roman"/>
          </w:rPr>
          <w:t>”</w:t>
        </w:r>
      </w:ins>
      <w:del w:id="35" w:author="Nicko" w:date="2010-09-20T15:58:00Z">
        <w:r w:rsidR="00791CEE" w:rsidRPr="007D1979">
          <w:rPr>
            <w:rFonts w:ascii="Times New Roman" w:hAnsi="Times New Roman"/>
          </w:rPr>
          <w:sym w:font="WP TypographicSymbols" w:char="0041"/>
        </w:r>
        <w:r w:rsidR="00791CEE" w:rsidRPr="007D1979">
          <w:rPr>
            <w:rFonts w:ascii="Times New Roman" w:hAnsi="Times New Roman"/>
          </w:rPr>
          <w:delText>assignee</w:delText>
        </w:r>
        <w:r w:rsidR="00791CEE" w:rsidRPr="007D1979">
          <w:rPr>
            <w:rFonts w:ascii="Times New Roman" w:hAnsi="Times New Roman"/>
          </w:rPr>
          <w:sym w:font="WP TypographicSymbols" w:char="0040"/>
        </w:r>
      </w:del>
      <w:r w:rsidR="00791CEE" w:rsidRPr="007D1979">
        <w:rPr>
          <w:rFonts w:ascii="Times New Roman" w:hAnsi="Times New Roman"/>
        </w:rPr>
        <w:t xml:space="preserve"> rather than as a Member.</w:t>
      </w:r>
    </w:p>
    <w:p w14:paraId="5BD4086E" w14:textId="77777777" w:rsidR="00791CEE" w:rsidRPr="007D1979" w:rsidRDefault="00791CEE" w:rsidP="007F4BDD">
      <w:pPr>
        <w:widowControl/>
        <w:jc w:val="both"/>
        <w:rPr>
          <w:rFonts w:ascii="Times New Roman" w:hAnsi="Times New Roman"/>
        </w:rPr>
      </w:pPr>
    </w:p>
    <w:p w14:paraId="70544AD6" w14:textId="77777777" w:rsidR="00791CEE" w:rsidRPr="007D1979" w:rsidRDefault="00B41F8F" w:rsidP="007F4BDD">
      <w:pPr>
        <w:widowControl/>
        <w:jc w:val="both"/>
        <w:rPr>
          <w:rFonts w:ascii="Times New Roman" w:hAnsi="Times New Roman"/>
        </w:rPr>
      </w:pPr>
      <w:r>
        <w:rPr>
          <w:rFonts w:ascii="Times New Roman" w:hAnsi="Times New Roman"/>
        </w:rPr>
        <w:tab/>
      </w:r>
      <w:r w:rsidR="00791CEE" w:rsidRPr="007D1979">
        <w:rPr>
          <w:rFonts w:ascii="Times New Roman" w:hAnsi="Times New Roman"/>
        </w:rPr>
        <w:t>2.06</w:t>
      </w:r>
      <w:r w:rsidR="00791CEE" w:rsidRPr="007D1979">
        <w:rPr>
          <w:rFonts w:ascii="Times New Roman" w:hAnsi="Times New Roman"/>
        </w:rPr>
        <w:tab/>
      </w:r>
      <w:r w:rsidR="00791CEE" w:rsidRPr="007D1979">
        <w:rPr>
          <w:rFonts w:ascii="Times New Roman" w:hAnsi="Times New Roman"/>
          <w:u w:val="single"/>
        </w:rPr>
        <w:t>Number of Manager(s); Designation of Manager(s)</w:t>
      </w:r>
      <w:r w:rsidR="00791CEE" w:rsidRPr="007D1979">
        <w:rPr>
          <w:rFonts w:ascii="Times New Roman" w:hAnsi="Times New Roman"/>
        </w:rPr>
        <w:t>.</w:t>
      </w:r>
    </w:p>
    <w:p w14:paraId="6CC7DCA4" w14:textId="77777777" w:rsidR="00791CEE" w:rsidRPr="007D1979" w:rsidRDefault="00791CEE" w:rsidP="007F4BDD">
      <w:pPr>
        <w:widowControl/>
        <w:jc w:val="both"/>
        <w:rPr>
          <w:rFonts w:ascii="Times New Roman" w:hAnsi="Times New Roman"/>
        </w:rPr>
      </w:pPr>
    </w:p>
    <w:p w14:paraId="4A6864CE" w14:textId="77777777" w:rsidR="00791CEE" w:rsidRPr="007D1979" w:rsidRDefault="00791CEE" w:rsidP="007F4BDD">
      <w:pPr>
        <w:widowControl/>
        <w:ind w:firstLine="720"/>
        <w:jc w:val="both"/>
        <w:rPr>
          <w:rFonts w:ascii="Times New Roman" w:hAnsi="Times New Roman"/>
        </w:rPr>
      </w:pPr>
      <w:r w:rsidRPr="007D1979">
        <w:rPr>
          <w:rFonts w:ascii="Times New Roman" w:hAnsi="Times New Roman"/>
        </w:rPr>
        <w:t>(a)</w:t>
      </w:r>
      <w:r w:rsidRPr="007D1979">
        <w:rPr>
          <w:rFonts w:ascii="Times New Roman" w:hAnsi="Times New Roman"/>
        </w:rPr>
        <w:tab/>
        <w:t xml:space="preserve">The number of Managers </w:t>
      </w:r>
      <w:r w:rsidR="00EC6FF2">
        <w:rPr>
          <w:rFonts w:ascii="Times New Roman" w:hAnsi="Times New Roman"/>
        </w:rPr>
        <w:t>will</w:t>
      </w:r>
      <w:r w:rsidRPr="007D1979">
        <w:rPr>
          <w:rFonts w:ascii="Times New Roman" w:hAnsi="Times New Roman"/>
        </w:rPr>
        <w:t xml:space="preserve"> be initially fixed at </w:t>
      </w:r>
      <w:ins w:id="36" w:author="Nicko" w:date="2010-09-20T15:58:00Z">
        <w:r w:rsidR="00973D55">
          <w:rPr>
            <w:rFonts w:ascii="Times New Roman" w:hAnsi="Times New Roman"/>
          </w:rPr>
          <w:t>three</w:t>
        </w:r>
        <w:r w:rsidRPr="007D1979">
          <w:rPr>
            <w:rFonts w:ascii="Times New Roman" w:hAnsi="Times New Roman"/>
          </w:rPr>
          <w:t>.</w:t>
        </w:r>
      </w:ins>
      <w:del w:id="37" w:author="Nicko" w:date="2010-09-20T15:58:00Z">
        <w:r w:rsidR="001C4375">
          <w:rPr>
            <w:rFonts w:ascii="Times New Roman" w:hAnsi="Times New Roman"/>
          </w:rPr>
          <w:delText>one</w:delText>
        </w:r>
        <w:r w:rsidRPr="007D1979">
          <w:rPr>
            <w:rFonts w:ascii="Times New Roman" w:hAnsi="Times New Roman"/>
          </w:rPr>
          <w:delText>.</w:delText>
        </w:r>
      </w:del>
      <w:r w:rsidRPr="007D1979">
        <w:rPr>
          <w:rFonts w:ascii="Times New Roman" w:hAnsi="Times New Roman"/>
        </w:rPr>
        <w:t xml:space="preserve">  The number of Managers may thereafter be decreased or increased at any time, and from time to time, by Consent of the Members</w:t>
      </w:r>
      <w:r w:rsidR="00AC4E31">
        <w:rPr>
          <w:rFonts w:ascii="Times New Roman" w:hAnsi="Times New Roman"/>
        </w:rPr>
        <w:t xml:space="preserve"> and the </w:t>
      </w:r>
      <w:r w:rsidR="00B41F8F">
        <w:rPr>
          <w:rFonts w:ascii="Times New Roman" w:hAnsi="Times New Roman"/>
        </w:rPr>
        <w:t>approval</w:t>
      </w:r>
      <w:r w:rsidR="00AC4E31">
        <w:rPr>
          <w:rFonts w:ascii="Times New Roman" w:hAnsi="Times New Roman"/>
        </w:rPr>
        <w:t xml:space="preserve"> of the Manager</w:t>
      </w:r>
      <w:r w:rsidR="00EA35B3">
        <w:rPr>
          <w:rFonts w:ascii="Times New Roman" w:hAnsi="Times New Roman"/>
        </w:rPr>
        <w:t xml:space="preserve">. </w:t>
      </w:r>
      <w:r w:rsidRPr="007D1979">
        <w:rPr>
          <w:rFonts w:ascii="Times New Roman" w:hAnsi="Times New Roman"/>
        </w:rPr>
        <w:t xml:space="preserve">  Any Manager may withdraw or be removed as a Manager of </w:t>
      </w:r>
      <w:r w:rsidR="00EC6FF2">
        <w:rPr>
          <w:rFonts w:ascii="Times New Roman" w:hAnsi="Times New Roman"/>
        </w:rPr>
        <w:t>the Company</w:t>
      </w:r>
      <w:r w:rsidRPr="007D1979">
        <w:rPr>
          <w:rFonts w:ascii="Times New Roman" w:hAnsi="Times New Roman"/>
        </w:rPr>
        <w:t xml:space="preserve">, and other persons may be added or substituted as Manager, only in the manner specified in </w:t>
      </w:r>
      <w:r w:rsidR="00B41F8F">
        <w:rPr>
          <w:rFonts w:ascii="Times New Roman" w:hAnsi="Times New Roman"/>
        </w:rPr>
        <w:t>§§</w:t>
      </w:r>
      <w:r w:rsidRPr="007D1979">
        <w:rPr>
          <w:rFonts w:ascii="Times New Roman" w:hAnsi="Times New Roman"/>
        </w:rPr>
        <w:t xml:space="preserve">2.07 and 2.08.  Notwithstanding the provisions of </w:t>
      </w:r>
      <w:r w:rsidR="00B41F8F">
        <w:rPr>
          <w:rFonts w:ascii="Times New Roman" w:hAnsi="Times New Roman"/>
        </w:rPr>
        <w:t>§</w:t>
      </w:r>
      <w:r w:rsidRPr="007D1979">
        <w:rPr>
          <w:rFonts w:ascii="Times New Roman" w:hAnsi="Times New Roman"/>
        </w:rPr>
        <w:t xml:space="preserve">2.08, </w:t>
      </w:r>
      <w:r w:rsidR="00B41F8F">
        <w:rPr>
          <w:rFonts w:ascii="Times New Roman" w:hAnsi="Times New Roman"/>
        </w:rPr>
        <w:t>if there is</w:t>
      </w:r>
      <w:r w:rsidRPr="007D1979">
        <w:rPr>
          <w:rFonts w:ascii="Times New Roman" w:hAnsi="Times New Roman"/>
        </w:rPr>
        <w:t xml:space="preserve"> more than one</w:t>
      </w:r>
      <w:r w:rsidR="00B41F8F">
        <w:rPr>
          <w:rFonts w:ascii="Times New Roman" w:hAnsi="Times New Roman"/>
        </w:rPr>
        <w:t xml:space="preserve"> </w:t>
      </w:r>
      <w:r w:rsidRPr="007D1979">
        <w:rPr>
          <w:rFonts w:ascii="Times New Roman" w:hAnsi="Times New Roman"/>
        </w:rPr>
        <w:t xml:space="preserve">Manager, any Manager may delegate its authority to another Manager as to any particular matter, or as to all matters for a specified period of time not to exceed </w:t>
      </w:r>
      <w:r w:rsidR="00B41F8F">
        <w:rPr>
          <w:rFonts w:ascii="Times New Roman" w:hAnsi="Times New Roman"/>
        </w:rPr>
        <w:t>6 months</w:t>
      </w:r>
      <w:r w:rsidRPr="007D1979">
        <w:rPr>
          <w:rFonts w:ascii="Times New Roman" w:hAnsi="Times New Roman"/>
        </w:rPr>
        <w:t xml:space="preserve">, by a writing duly executed by such delegating Manager.  Such delegation </w:t>
      </w:r>
      <w:r w:rsidR="00EC6FF2">
        <w:rPr>
          <w:rFonts w:ascii="Times New Roman" w:hAnsi="Times New Roman"/>
        </w:rPr>
        <w:t>will</w:t>
      </w:r>
      <w:r w:rsidRPr="007D1979">
        <w:rPr>
          <w:rFonts w:ascii="Times New Roman" w:hAnsi="Times New Roman"/>
        </w:rPr>
        <w:t xml:space="preserve"> not cause the Manager to cease to be a Manager.</w:t>
      </w:r>
    </w:p>
    <w:p w14:paraId="21F01BF6" w14:textId="77777777" w:rsidR="00791CEE" w:rsidRPr="007D1979" w:rsidRDefault="00791CEE" w:rsidP="007F4BDD">
      <w:pPr>
        <w:widowControl/>
        <w:jc w:val="both"/>
        <w:rPr>
          <w:rFonts w:ascii="Times New Roman" w:hAnsi="Times New Roman"/>
        </w:rPr>
      </w:pPr>
    </w:p>
    <w:p w14:paraId="136D8024" w14:textId="77777777" w:rsidR="00791CEE" w:rsidRPr="007D1979" w:rsidRDefault="00791CEE" w:rsidP="007F4BDD">
      <w:pPr>
        <w:widowControl/>
        <w:ind w:firstLine="720"/>
        <w:jc w:val="both"/>
        <w:rPr>
          <w:rFonts w:ascii="Times New Roman" w:hAnsi="Times New Roman"/>
        </w:rPr>
      </w:pPr>
      <w:r w:rsidRPr="007D1979">
        <w:rPr>
          <w:rFonts w:ascii="Times New Roman" w:hAnsi="Times New Roman"/>
        </w:rPr>
        <w:t>(b)</w:t>
      </w:r>
      <w:r w:rsidRPr="007D1979">
        <w:rPr>
          <w:rFonts w:ascii="Times New Roman" w:hAnsi="Times New Roman"/>
        </w:rPr>
        <w:tab/>
      </w:r>
      <w:ins w:id="38" w:author="Nicko" w:date="2010-09-20T15:58:00Z">
        <w:r w:rsidR="00973D55" w:rsidRPr="00973D55">
          <w:rPr>
            <w:rFonts w:ascii="Times New Roman" w:hAnsi="Times New Roman"/>
          </w:rPr>
          <w:t xml:space="preserve">George </w:t>
        </w:r>
        <w:proofErr w:type="spellStart"/>
        <w:r w:rsidR="00973D55" w:rsidRPr="00973D55">
          <w:rPr>
            <w:rFonts w:ascii="Times New Roman" w:hAnsi="Times New Roman"/>
          </w:rPr>
          <w:t>Keramaris</w:t>
        </w:r>
        <w:proofErr w:type="spellEnd"/>
        <w:r w:rsidR="00973D55" w:rsidRPr="00973D55">
          <w:rPr>
            <w:rFonts w:ascii="Times New Roman" w:hAnsi="Times New Roman"/>
          </w:rPr>
          <w:t xml:space="preserve">, Nicholas </w:t>
        </w:r>
        <w:proofErr w:type="spellStart"/>
        <w:r w:rsidR="00973D55" w:rsidRPr="00973D55">
          <w:rPr>
            <w:rFonts w:ascii="Times New Roman" w:hAnsi="Times New Roman"/>
          </w:rPr>
          <w:t>Keramaris</w:t>
        </w:r>
        <w:proofErr w:type="spellEnd"/>
        <w:r w:rsidR="00973D55" w:rsidRPr="00973D55">
          <w:rPr>
            <w:rFonts w:ascii="Times New Roman" w:hAnsi="Times New Roman"/>
          </w:rPr>
          <w:t xml:space="preserve"> and </w:t>
        </w:r>
        <w:proofErr w:type="spellStart"/>
        <w:r w:rsidR="00973D55" w:rsidRPr="00973D55">
          <w:rPr>
            <w:rFonts w:ascii="Times New Roman" w:hAnsi="Times New Roman"/>
          </w:rPr>
          <w:t>Ioannis</w:t>
        </w:r>
        <w:proofErr w:type="spellEnd"/>
        <w:r w:rsidR="00973D55" w:rsidRPr="00973D55">
          <w:rPr>
            <w:rFonts w:ascii="Times New Roman" w:hAnsi="Times New Roman"/>
          </w:rPr>
          <w:t xml:space="preserve"> </w:t>
        </w:r>
        <w:proofErr w:type="spellStart"/>
        <w:r w:rsidR="00973D55" w:rsidRPr="00973D55">
          <w:rPr>
            <w:rFonts w:ascii="Times New Roman" w:hAnsi="Times New Roman"/>
          </w:rPr>
          <w:t>Keramaris</w:t>
        </w:r>
      </w:ins>
      <w:proofErr w:type="spellEnd"/>
      <w:del w:id="39" w:author="Nicko" w:date="2010-09-20T15:58:00Z">
        <w:r w:rsidR="007F4BDD" w:rsidRPr="00142DDF">
          <w:rPr>
            <w:rFonts w:ascii="Times New Roman" w:hAnsi="Times New Roman"/>
            <w:b/>
            <w:i/>
          </w:rPr>
          <w:delText>ABC PARTNERS</w:delText>
        </w:r>
        <w:r w:rsidR="00E71D14">
          <w:rPr>
            <w:rFonts w:ascii="Times New Roman" w:hAnsi="Times New Roman"/>
          </w:rPr>
          <w:delText xml:space="preserve"> Manager</w:delText>
        </w:r>
        <w:r w:rsidR="001C4375">
          <w:rPr>
            <w:rFonts w:ascii="Times New Roman" w:hAnsi="Times New Roman"/>
          </w:rPr>
          <w:delText>, LLC</w:delText>
        </w:r>
        <w:r w:rsidR="00F53871">
          <w:rPr>
            <w:rFonts w:ascii="Times New Roman" w:hAnsi="Times New Roman"/>
          </w:rPr>
          <w:delText>,</w:delText>
        </w:r>
      </w:del>
      <w:r w:rsidR="00F53871">
        <w:rPr>
          <w:rFonts w:ascii="Times New Roman" w:hAnsi="Times New Roman"/>
        </w:rPr>
        <w:t xml:space="preserve"> a</w:t>
      </w:r>
      <w:ins w:id="40" w:author="Nicko" w:date="2010-09-20T15:58:00Z">
        <w:r w:rsidR="00973D55" w:rsidRPr="00973D55">
          <w:rPr>
            <w:rFonts w:ascii="Times New Roman" w:hAnsi="Times New Roman"/>
          </w:rPr>
          <w:t xml:space="preserve">/k/a John </w:t>
        </w:r>
        <w:proofErr w:type="spellStart"/>
        <w:r w:rsidR="00973D55" w:rsidRPr="00973D55">
          <w:rPr>
            <w:rFonts w:ascii="Times New Roman" w:hAnsi="Times New Roman"/>
          </w:rPr>
          <w:t>Keramaris</w:t>
        </w:r>
        <w:proofErr w:type="spellEnd"/>
        <w:r w:rsidR="00F53871" w:rsidRPr="00973D55">
          <w:rPr>
            <w:rFonts w:ascii="Times New Roman" w:hAnsi="Times New Roman"/>
          </w:rPr>
          <w:t xml:space="preserve"> </w:t>
        </w:r>
        <w:r w:rsidR="00973D55">
          <w:rPr>
            <w:rFonts w:ascii="Times New Roman" w:hAnsi="Times New Roman"/>
          </w:rPr>
          <w:t>are</w:t>
        </w:r>
      </w:ins>
      <w:del w:id="41" w:author="Nicko" w:date="2010-09-20T15:58:00Z">
        <w:r w:rsidR="00F53871">
          <w:rPr>
            <w:rFonts w:ascii="Times New Roman" w:hAnsi="Times New Roman"/>
          </w:rPr>
          <w:delText xml:space="preserve"> Delaware limited liability company, </w:delText>
        </w:r>
        <w:r w:rsidR="001C4375">
          <w:rPr>
            <w:rFonts w:ascii="Times New Roman" w:hAnsi="Times New Roman"/>
          </w:rPr>
          <w:delText>is</w:delText>
        </w:r>
      </w:del>
      <w:r w:rsidRPr="007D1979">
        <w:rPr>
          <w:rFonts w:ascii="Times New Roman" w:hAnsi="Times New Roman"/>
        </w:rPr>
        <w:t xml:space="preserve"> hereby designated as the sole </w:t>
      </w:r>
      <w:r w:rsidR="00B41F8F">
        <w:rPr>
          <w:rFonts w:ascii="Times New Roman" w:hAnsi="Times New Roman"/>
        </w:rPr>
        <w:t xml:space="preserve">initial </w:t>
      </w:r>
      <w:r w:rsidRPr="007D1979">
        <w:rPr>
          <w:rFonts w:ascii="Times New Roman" w:hAnsi="Times New Roman"/>
        </w:rPr>
        <w:t>Manager</w:t>
      </w:r>
      <w:ins w:id="42" w:author="Nicko" w:date="2010-09-20T15:58:00Z">
        <w:r w:rsidR="00973D55">
          <w:rPr>
            <w:rFonts w:ascii="Times New Roman" w:hAnsi="Times New Roman"/>
          </w:rPr>
          <w:t>s</w:t>
        </w:r>
      </w:ins>
      <w:r w:rsidRPr="007D1979">
        <w:rPr>
          <w:rFonts w:ascii="Times New Roman" w:hAnsi="Times New Roman"/>
        </w:rPr>
        <w:t xml:space="preserve"> of </w:t>
      </w:r>
      <w:r w:rsidR="00EC6FF2">
        <w:rPr>
          <w:rFonts w:ascii="Times New Roman" w:hAnsi="Times New Roman"/>
        </w:rPr>
        <w:t>the Company</w:t>
      </w:r>
      <w:r w:rsidRPr="007D1979">
        <w:rPr>
          <w:rFonts w:ascii="Times New Roman" w:hAnsi="Times New Roman"/>
        </w:rPr>
        <w:t xml:space="preserve">. </w:t>
      </w:r>
    </w:p>
    <w:p w14:paraId="6AD99B66" w14:textId="77777777" w:rsidR="00791CEE" w:rsidRPr="007D1979" w:rsidRDefault="00791CEE" w:rsidP="007F4BDD">
      <w:pPr>
        <w:widowControl/>
        <w:jc w:val="both"/>
        <w:rPr>
          <w:rFonts w:ascii="Times New Roman" w:hAnsi="Times New Roman"/>
        </w:rPr>
      </w:pPr>
    </w:p>
    <w:p w14:paraId="392B8C58" w14:textId="77777777" w:rsidR="00791CEE" w:rsidRPr="007D1979" w:rsidRDefault="00B41F8F" w:rsidP="007F4BDD">
      <w:pPr>
        <w:widowControl/>
        <w:jc w:val="both"/>
        <w:rPr>
          <w:rFonts w:ascii="Times New Roman" w:hAnsi="Times New Roman"/>
        </w:rPr>
      </w:pPr>
      <w:r>
        <w:rPr>
          <w:rFonts w:ascii="Times New Roman" w:hAnsi="Times New Roman"/>
        </w:rPr>
        <w:lastRenderedPageBreak/>
        <w:tab/>
      </w:r>
      <w:r w:rsidR="00791CEE" w:rsidRPr="007D1979">
        <w:rPr>
          <w:rFonts w:ascii="Times New Roman" w:hAnsi="Times New Roman"/>
        </w:rPr>
        <w:t>2.07</w:t>
      </w:r>
      <w:r w:rsidR="00791CEE" w:rsidRPr="007D1979">
        <w:rPr>
          <w:rFonts w:ascii="Times New Roman" w:hAnsi="Times New Roman"/>
        </w:rPr>
        <w:tab/>
      </w:r>
      <w:r w:rsidR="00791CEE" w:rsidRPr="007D1979">
        <w:rPr>
          <w:rFonts w:ascii="Times New Roman" w:hAnsi="Times New Roman"/>
          <w:u w:val="single"/>
        </w:rPr>
        <w:t>Withdrawal, Termination, and Removal of a Manager</w:t>
      </w:r>
      <w:r w:rsidR="00791CEE" w:rsidRPr="007D1979">
        <w:rPr>
          <w:rFonts w:ascii="Times New Roman" w:hAnsi="Times New Roman"/>
        </w:rPr>
        <w:t xml:space="preserve">.  Subject to the delegation authority set forth in </w:t>
      </w:r>
      <w:r>
        <w:rPr>
          <w:rFonts w:ascii="Times New Roman" w:hAnsi="Times New Roman"/>
        </w:rPr>
        <w:t>§</w:t>
      </w:r>
      <w:r w:rsidR="00791CEE" w:rsidRPr="007D1979">
        <w:rPr>
          <w:rFonts w:ascii="Times New Roman" w:hAnsi="Times New Roman"/>
        </w:rPr>
        <w:t xml:space="preserve">2.06, each Manager </w:t>
      </w:r>
      <w:r w:rsidR="00EC6FF2">
        <w:rPr>
          <w:rFonts w:ascii="Times New Roman" w:hAnsi="Times New Roman"/>
        </w:rPr>
        <w:t>will</w:t>
      </w:r>
      <w:r w:rsidR="00791CEE" w:rsidRPr="007D1979">
        <w:rPr>
          <w:rFonts w:ascii="Times New Roman" w:hAnsi="Times New Roman"/>
        </w:rPr>
        <w:t xml:space="preserve"> hold o</w:t>
      </w:r>
      <w:r>
        <w:rPr>
          <w:rFonts w:ascii="Times New Roman" w:hAnsi="Times New Roman"/>
        </w:rPr>
        <w:t>ffice until his, her</w:t>
      </w:r>
      <w:r w:rsidR="00791CEE" w:rsidRPr="007D1979">
        <w:rPr>
          <w:rFonts w:ascii="Times New Roman" w:hAnsi="Times New Roman"/>
        </w:rPr>
        <w:t xml:space="preserve"> or its successor is duly appointed by Consent of the Members</w:t>
      </w:r>
      <w:r>
        <w:rPr>
          <w:rFonts w:ascii="Times New Roman" w:hAnsi="Times New Roman"/>
        </w:rPr>
        <w:t xml:space="preserve"> and approval of the Manager</w:t>
      </w:r>
      <w:r w:rsidR="00791CEE" w:rsidRPr="007D1979">
        <w:rPr>
          <w:rFonts w:ascii="Times New Roman" w:hAnsi="Times New Roman"/>
        </w:rPr>
        <w:t xml:space="preserve">, or until his, her, or </w:t>
      </w:r>
      <w:r>
        <w:rPr>
          <w:rFonts w:ascii="Times New Roman" w:hAnsi="Times New Roman"/>
        </w:rPr>
        <w:t xml:space="preserve">its earlier death, resignation </w:t>
      </w:r>
      <w:r w:rsidR="00791CEE" w:rsidRPr="007D1979">
        <w:rPr>
          <w:rFonts w:ascii="Times New Roman" w:hAnsi="Times New Roman"/>
        </w:rPr>
        <w:t xml:space="preserve">or removal.  Any Manager may voluntarily resign, withdraw, or retire as Manager of </w:t>
      </w:r>
      <w:r w:rsidR="00EC6FF2">
        <w:rPr>
          <w:rFonts w:ascii="Times New Roman" w:hAnsi="Times New Roman"/>
        </w:rPr>
        <w:t>the Company</w:t>
      </w:r>
      <w:r w:rsidR="00791CEE" w:rsidRPr="007D1979">
        <w:rPr>
          <w:rFonts w:ascii="Times New Roman" w:hAnsi="Times New Roman"/>
        </w:rPr>
        <w:t xml:space="preserve">, but only upon </w:t>
      </w:r>
      <w:r>
        <w:rPr>
          <w:rFonts w:ascii="Times New Roman" w:hAnsi="Times New Roman"/>
        </w:rPr>
        <w:t>60</w:t>
      </w:r>
      <w:r w:rsidR="00791CEE" w:rsidRPr="007D1979">
        <w:rPr>
          <w:rFonts w:ascii="Times New Roman" w:hAnsi="Times New Roman"/>
        </w:rPr>
        <w:t xml:space="preserve"> days prior written notice given to all Members and provided that such Manager </w:t>
      </w:r>
      <w:r>
        <w:rPr>
          <w:rFonts w:ascii="Times New Roman" w:hAnsi="Times New Roman"/>
        </w:rPr>
        <w:t>may</w:t>
      </w:r>
      <w:r w:rsidR="00791CEE" w:rsidRPr="007D1979">
        <w:rPr>
          <w:rFonts w:ascii="Times New Roman" w:hAnsi="Times New Roman"/>
        </w:rPr>
        <w:t xml:space="preserve"> not withhold his/her/its approval of any proposed new Manager whose appointment (if the resigning Manager </w:t>
      </w:r>
      <w:r>
        <w:rPr>
          <w:rFonts w:ascii="Times New Roman" w:hAnsi="Times New Roman"/>
        </w:rPr>
        <w:t>is</w:t>
      </w:r>
      <w:r w:rsidR="00791CEE" w:rsidRPr="007D1979">
        <w:rPr>
          <w:rFonts w:ascii="Times New Roman" w:hAnsi="Times New Roman"/>
        </w:rPr>
        <w:t xml:space="preserve"> the sole Manager) </w:t>
      </w:r>
      <w:r>
        <w:rPr>
          <w:rFonts w:ascii="Times New Roman" w:hAnsi="Times New Roman"/>
        </w:rPr>
        <w:t>must</w:t>
      </w:r>
      <w:r w:rsidR="00791CEE" w:rsidRPr="007D1979">
        <w:rPr>
          <w:rFonts w:ascii="Times New Roman" w:hAnsi="Times New Roman"/>
        </w:rPr>
        <w:t xml:space="preserve"> first </w:t>
      </w:r>
      <w:r>
        <w:rPr>
          <w:rFonts w:ascii="Times New Roman" w:hAnsi="Times New Roman"/>
        </w:rPr>
        <w:t xml:space="preserve">receive </w:t>
      </w:r>
      <w:proofErr w:type="gramStart"/>
      <w:r>
        <w:rPr>
          <w:rFonts w:ascii="Times New Roman" w:hAnsi="Times New Roman"/>
        </w:rPr>
        <w:t>the  Consent</w:t>
      </w:r>
      <w:proofErr w:type="gramEnd"/>
      <w:r w:rsidR="00791CEE" w:rsidRPr="007D1979">
        <w:rPr>
          <w:rFonts w:ascii="Times New Roman" w:hAnsi="Times New Roman"/>
        </w:rPr>
        <w:t xml:space="preserve"> </w:t>
      </w:r>
      <w:r>
        <w:rPr>
          <w:rFonts w:ascii="Times New Roman" w:hAnsi="Times New Roman"/>
        </w:rPr>
        <w:t xml:space="preserve">of the </w:t>
      </w:r>
      <w:r w:rsidR="00791CEE" w:rsidRPr="007D1979">
        <w:rPr>
          <w:rFonts w:ascii="Times New Roman" w:hAnsi="Times New Roman"/>
        </w:rPr>
        <w:t xml:space="preserve">Members.  Except as otherwise provided by the Act, any one (or more, or all, as the case may be) of the Managers may be removed, with or </w:t>
      </w:r>
      <w:r w:rsidR="00CA2B59">
        <w:rPr>
          <w:rFonts w:ascii="Times New Roman" w:hAnsi="Times New Roman"/>
        </w:rPr>
        <w:t xml:space="preserve">without cause, by the </w:t>
      </w:r>
      <w:r w:rsidR="00791CEE" w:rsidRPr="007D1979">
        <w:rPr>
          <w:rFonts w:ascii="Times New Roman" w:hAnsi="Times New Roman"/>
        </w:rPr>
        <w:t>Consent of the Members</w:t>
      </w:r>
      <w:r w:rsidR="00CA2B59">
        <w:rPr>
          <w:rFonts w:ascii="Times New Roman" w:hAnsi="Times New Roman"/>
        </w:rPr>
        <w:t xml:space="preserve"> and the </w:t>
      </w:r>
      <w:r>
        <w:rPr>
          <w:rFonts w:ascii="Times New Roman" w:hAnsi="Times New Roman"/>
        </w:rPr>
        <w:t>approval</w:t>
      </w:r>
      <w:r w:rsidR="00CA2B59">
        <w:rPr>
          <w:rFonts w:ascii="Times New Roman" w:hAnsi="Times New Roman"/>
        </w:rPr>
        <w:t xml:space="preserve"> o</w:t>
      </w:r>
      <w:r w:rsidR="00AC4E31">
        <w:rPr>
          <w:rFonts w:ascii="Times New Roman" w:hAnsi="Times New Roman"/>
        </w:rPr>
        <w:t>f the Manager being so removed</w:t>
      </w:r>
      <w:r w:rsidR="00791CEE" w:rsidRPr="007D1979">
        <w:rPr>
          <w:rFonts w:ascii="Times New Roman" w:hAnsi="Times New Roman"/>
        </w:rPr>
        <w:t xml:space="preserve">.  A Member who assigns or Transfers all (but not less than all) of its </w:t>
      </w:r>
      <w:r w:rsidR="00261BBA">
        <w:rPr>
          <w:rFonts w:ascii="Times New Roman" w:hAnsi="Times New Roman"/>
        </w:rPr>
        <w:t>Percentage Interest</w:t>
      </w:r>
      <w:r w:rsidR="00791CEE" w:rsidRPr="007D1979">
        <w:rPr>
          <w:rFonts w:ascii="Times New Roman" w:hAnsi="Times New Roman"/>
        </w:rPr>
        <w:t xml:space="preserve"> as a Member </w:t>
      </w:r>
      <w:r w:rsidR="00EC6FF2">
        <w:rPr>
          <w:rFonts w:ascii="Times New Roman" w:hAnsi="Times New Roman"/>
        </w:rPr>
        <w:t>will</w:t>
      </w:r>
      <w:r w:rsidR="00791CEE" w:rsidRPr="007D1979">
        <w:rPr>
          <w:rFonts w:ascii="Times New Roman" w:hAnsi="Times New Roman"/>
        </w:rPr>
        <w:t xml:space="preserve"> be deemed to have tendered his, her or its resignation as Manager effective as of the date of such Transfer, and </w:t>
      </w:r>
      <w:r w:rsidR="00EC6FF2">
        <w:rPr>
          <w:rFonts w:ascii="Times New Roman" w:hAnsi="Times New Roman"/>
        </w:rPr>
        <w:t>will</w:t>
      </w:r>
      <w:r w:rsidR="00791CEE" w:rsidRPr="007D1979">
        <w:rPr>
          <w:rFonts w:ascii="Times New Roman" w:hAnsi="Times New Roman"/>
        </w:rPr>
        <w:t xml:space="preserve"> be replaced pursuant to </w:t>
      </w:r>
      <w:r>
        <w:rPr>
          <w:rFonts w:ascii="Times New Roman" w:hAnsi="Times New Roman"/>
        </w:rPr>
        <w:t>§</w:t>
      </w:r>
      <w:r w:rsidR="00791CEE" w:rsidRPr="007D1979">
        <w:rPr>
          <w:rFonts w:ascii="Times New Roman" w:hAnsi="Times New Roman"/>
        </w:rPr>
        <w:t>2.08.</w:t>
      </w:r>
    </w:p>
    <w:p w14:paraId="56B3E236" w14:textId="77777777" w:rsidR="00791CEE" w:rsidRPr="007D1979" w:rsidRDefault="00791CEE" w:rsidP="007F4BDD">
      <w:pPr>
        <w:widowControl/>
        <w:jc w:val="both"/>
        <w:rPr>
          <w:rFonts w:ascii="Times New Roman" w:hAnsi="Times New Roman"/>
        </w:rPr>
      </w:pPr>
    </w:p>
    <w:p w14:paraId="4DFA0E14" w14:textId="77777777" w:rsidR="00791CEE" w:rsidRPr="007D1979" w:rsidRDefault="00B41F8F" w:rsidP="007F4BDD">
      <w:pPr>
        <w:widowControl/>
        <w:jc w:val="both"/>
        <w:rPr>
          <w:rFonts w:ascii="Times New Roman" w:hAnsi="Times New Roman"/>
        </w:rPr>
      </w:pPr>
      <w:r>
        <w:rPr>
          <w:rFonts w:ascii="Times New Roman" w:hAnsi="Times New Roman"/>
        </w:rPr>
        <w:tab/>
      </w:r>
      <w:r w:rsidR="00791CEE" w:rsidRPr="007D1979">
        <w:rPr>
          <w:rFonts w:ascii="Times New Roman" w:hAnsi="Times New Roman"/>
        </w:rPr>
        <w:t>2.08</w:t>
      </w:r>
      <w:r w:rsidR="00791CEE" w:rsidRPr="007D1979">
        <w:rPr>
          <w:rFonts w:ascii="Times New Roman" w:hAnsi="Times New Roman"/>
        </w:rPr>
        <w:tab/>
      </w:r>
      <w:r w:rsidR="00791CEE" w:rsidRPr="007D1979">
        <w:rPr>
          <w:rFonts w:ascii="Times New Roman" w:hAnsi="Times New Roman"/>
          <w:u w:val="single"/>
        </w:rPr>
        <w:t>Additional or Replacement Managers</w:t>
      </w:r>
      <w:r w:rsidR="00791CEE" w:rsidRPr="007D1979">
        <w:rPr>
          <w:rFonts w:ascii="Times New Roman" w:hAnsi="Times New Roman"/>
        </w:rPr>
        <w:t>.  Additional or replacement Managers may be selected from among the Members or may be admitted, as both Managers and Members at any time upon the Consent of the Members</w:t>
      </w:r>
      <w:r w:rsidR="00AC4E31">
        <w:rPr>
          <w:rFonts w:ascii="Times New Roman" w:hAnsi="Times New Roman"/>
        </w:rPr>
        <w:t xml:space="preserve"> and the </w:t>
      </w:r>
      <w:r>
        <w:rPr>
          <w:rFonts w:ascii="Times New Roman" w:hAnsi="Times New Roman"/>
        </w:rPr>
        <w:t>approval</w:t>
      </w:r>
      <w:r w:rsidR="00AC4E31">
        <w:rPr>
          <w:rFonts w:ascii="Times New Roman" w:hAnsi="Times New Roman"/>
        </w:rPr>
        <w:t xml:space="preserve"> of the Manager</w:t>
      </w:r>
      <w:r w:rsidR="00791CEE" w:rsidRPr="007D1979">
        <w:rPr>
          <w:rFonts w:ascii="Times New Roman" w:hAnsi="Times New Roman"/>
        </w:rPr>
        <w:t>, and with such rights, obligations, responsibilities and economic interest.</w:t>
      </w:r>
    </w:p>
    <w:p w14:paraId="0CFAF4A7" w14:textId="77777777" w:rsidR="00791CEE" w:rsidRPr="007D1979" w:rsidRDefault="00791CEE" w:rsidP="007F4BDD">
      <w:pPr>
        <w:widowControl/>
        <w:jc w:val="both"/>
        <w:rPr>
          <w:rFonts w:ascii="Times New Roman" w:hAnsi="Times New Roman"/>
        </w:rPr>
      </w:pPr>
    </w:p>
    <w:p w14:paraId="128866EA" w14:textId="77777777" w:rsidR="00791CEE" w:rsidRPr="007D1979" w:rsidRDefault="00746CAC" w:rsidP="007F4BDD">
      <w:pPr>
        <w:widowControl/>
        <w:jc w:val="both"/>
        <w:rPr>
          <w:rFonts w:ascii="Times New Roman" w:hAnsi="Times New Roman"/>
        </w:rPr>
      </w:pPr>
      <w:r>
        <w:rPr>
          <w:rFonts w:ascii="Times New Roman" w:hAnsi="Times New Roman"/>
        </w:rPr>
        <w:tab/>
      </w:r>
      <w:r w:rsidR="00791CEE" w:rsidRPr="007D1979">
        <w:rPr>
          <w:rFonts w:ascii="Times New Roman" w:hAnsi="Times New Roman"/>
        </w:rPr>
        <w:t>2.09</w:t>
      </w:r>
      <w:r w:rsidR="00791CEE" w:rsidRPr="007D1979">
        <w:rPr>
          <w:rFonts w:ascii="Times New Roman" w:hAnsi="Times New Roman"/>
        </w:rPr>
        <w:tab/>
      </w:r>
      <w:r w:rsidR="00791CEE" w:rsidRPr="007D1979">
        <w:rPr>
          <w:rFonts w:ascii="Times New Roman" w:hAnsi="Times New Roman"/>
          <w:u w:val="single"/>
        </w:rPr>
        <w:t>Managers as Members</w:t>
      </w:r>
      <w:r w:rsidR="00791CEE" w:rsidRPr="007D1979">
        <w:rPr>
          <w:rFonts w:ascii="Times New Roman" w:hAnsi="Times New Roman"/>
        </w:rPr>
        <w:t>.  Any Manager may hold a</w:t>
      </w:r>
      <w:r w:rsidR="00F53871">
        <w:rPr>
          <w:rFonts w:ascii="Times New Roman" w:hAnsi="Times New Roman"/>
        </w:rPr>
        <w:t xml:space="preserve"> Percentage I</w:t>
      </w:r>
      <w:r w:rsidR="00791CEE" w:rsidRPr="007D1979">
        <w:rPr>
          <w:rFonts w:ascii="Times New Roman" w:hAnsi="Times New Roman"/>
        </w:rPr>
        <w:t xml:space="preserve">nterest as a Member, and such person's rights and interest as a Manager </w:t>
      </w:r>
      <w:r w:rsidR="00EC6FF2">
        <w:rPr>
          <w:rFonts w:ascii="Times New Roman" w:hAnsi="Times New Roman"/>
        </w:rPr>
        <w:t>will</w:t>
      </w:r>
      <w:r w:rsidR="00791CEE" w:rsidRPr="007D1979">
        <w:rPr>
          <w:rFonts w:ascii="Times New Roman" w:hAnsi="Times New Roman"/>
        </w:rPr>
        <w:t xml:space="preserve"> be distinct and separate from such person's rights and interest as a Member.  Managers need not be Members of </w:t>
      </w:r>
      <w:r w:rsidR="00EC6FF2">
        <w:rPr>
          <w:rFonts w:ascii="Times New Roman" w:hAnsi="Times New Roman"/>
        </w:rPr>
        <w:t>the Company</w:t>
      </w:r>
      <w:r w:rsidR="00791CEE" w:rsidRPr="007D1979">
        <w:rPr>
          <w:rFonts w:ascii="Times New Roman" w:hAnsi="Times New Roman"/>
        </w:rPr>
        <w:t>.</w:t>
      </w:r>
    </w:p>
    <w:p w14:paraId="15E0D3FC" w14:textId="77777777" w:rsidR="00791CEE" w:rsidRPr="007D1979" w:rsidRDefault="00791CEE" w:rsidP="007F4BDD">
      <w:pPr>
        <w:widowControl/>
        <w:jc w:val="both"/>
        <w:rPr>
          <w:rFonts w:ascii="Times New Roman" w:hAnsi="Times New Roman"/>
        </w:rPr>
      </w:pPr>
    </w:p>
    <w:p w14:paraId="6D312E21" w14:textId="77777777" w:rsidR="00791CEE" w:rsidRPr="007D1979" w:rsidRDefault="00746CAC" w:rsidP="007F4BDD">
      <w:pPr>
        <w:widowControl/>
        <w:jc w:val="both"/>
        <w:rPr>
          <w:rFonts w:ascii="Times New Roman" w:hAnsi="Times New Roman"/>
        </w:rPr>
      </w:pPr>
      <w:r>
        <w:rPr>
          <w:rFonts w:ascii="Times New Roman" w:hAnsi="Times New Roman"/>
        </w:rPr>
        <w:tab/>
      </w:r>
      <w:r w:rsidR="00791CEE" w:rsidRPr="007D1979">
        <w:rPr>
          <w:rFonts w:ascii="Times New Roman" w:hAnsi="Times New Roman"/>
        </w:rPr>
        <w:t>2.10</w:t>
      </w:r>
      <w:r w:rsidR="00791CEE" w:rsidRPr="007D1979">
        <w:rPr>
          <w:rFonts w:ascii="Times New Roman" w:hAnsi="Times New Roman"/>
        </w:rPr>
        <w:tab/>
      </w:r>
      <w:r w:rsidR="00791CEE" w:rsidRPr="007D1979">
        <w:rPr>
          <w:rFonts w:ascii="Times New Roman" w:hAnsi="Times New Roman"/>
          <w:u w:val="single"/>
        </w:rPr>
        <w:t>Limited Liability of Members</w:t>
      </w:r>
      <w:r>
        <w:rPr>
          <w:rFonts w:ascii="Times New Roman" w:hAnsi="Times New Roman"/>
          <w:u w:val="single"/>
        </w:rPr>
        <w:t xml:space="preserve"> and Managers</w:t>
      </w:r>
      <w:r w:rsidR="00791CEE" w:rsidRPr="007D1979">
        <w:rPr>
          <w:rFonts w:ascii="Times New Roman" w:hAnsi="Times New Roman"/>
        </w:rPr>
        <w:t xml:space="preserve">. </w:t>
      </w:r>
    </w:p>
    <w:p w14:paraId="12C3A20D" w14:textId="77777777" w:rsidR="00791CEE" w:rsidRPr="007D1979" w:rsidRDefault="00791CEE" w:rsidP="007F4BDD">
      <w:pPr>
        <w:widowControl/>
        <w:jc w:val="both"/>
        <w:rPr>
          <w:rFonts w:ascii="Times New Roman" w:hAnsi="Times New Roman"/>
        </w:rPr>
      </w:pPr>
    </w:p>
    <w:p w14:paraId="762C7C26" w14:textId="77777777" w:rsidR="00791CEE" w:rsidRPr="007D1979" w:rsidRDefault="00791CEE" w:rsidP="007F4BDD">
      <w:pPr>
        <w:widowControl/>
        <w:ind w:firstLine="720"/>
        <w:jc w:val="both"/>
        <w:rPr>
          <w:rFonts w:ascii="Times New Roman" w:hAnsi="Times New Roman"/>
        </w:rPr>
      </w:pPr>
      <w:r w:rsidRPr="007D1979">
        <w:rPr>
          <w:rFonts w:ascii="Times New Roman" w:hAnsi="Times New Roman"/>
        </w:rPr>
        <w:t>(a)</w:t>
      </w:r>
      <w:r w:rsidRPr="007D1979">
        <w:rPr>
          <w:rFonts w:ascii="Times New Roman" w:hAnsi="Times New Roman"/>
        </w:rPr>
        <w:tab/>
        <w:t xml:space="preserve">All of the losses, debts, obligations and liabilities of </w:t>
      </w:r>
      <w:r w:rsidR="00EC6FF2">
        <w:rPr>
          <w:rFonts w:ascii="Times New Roman" w:hAnsi="Times New Roman"/>
        </w:rPr>
        <w:t>the Company</w:t>
      </w:r>
      <w:r w:rsidRPr="007D1979">
        <w:rPr>
          <w:rFonts w:ascii="Times New Roman" w:hAnsi="Times New Roman"/>
        </w:rPr>
        <w:t xml:space="preserve">, of every kind and nature, </w:t>
      </w:r>
      <w:r w:rsidR="00EC6FF2">
        <w:rPr>
          <w:rFonts w:ascii="Times New Roman" w:hAnsi="Times New Roman"/>
        </w:rPr>
        <w:t>will</w:t>
      </w:r>
      <w:r w:rsidRPr="007D1979">
        <w:rPr>
          <w:rFonts w:ascii="Times New Roman" w:hAnsi="Times New Roman"/>
        </w:rPr>
        <w:t xml:space="preserve"> be solely the losses, debts, obligations and liabilities of </w:t>
      </w:r>
      <w:r w:rsidR="00EC6FF2">
        <w:rPr>
          <w:rFonts w:ascii="Times New Roman" w:hAnsi="Times New Roman"/>
        </w:rPr>
        <w:t>the Company</w:t>
      </w:r>
      <w:r w:rsidRPr="007D1979">
        <w:rPr>
          <w:rFonts w:ascii="Times New Roman" w:hAnsi="Times New Roman"/>
        </w:rPr>
        <w:t xml:space="preserve"> and no Member or Manager </w:t>
      </w:r>
      <w:r w:rsidR="00EC6FF2">
        <w:rPr>
          <w:rFonts w:ascii="Times New Roman" w:hAnsi="Times New Roman"/>
        </w:rPr>
        <w:t>will</w:t>
      </w:r>
      <w:r w:rsidRPr="007D1979">
        <w:rPr>
          <w:rFonts w:ascii="Times New Roman" w:hAnsi="Times New Roman"/>
        </w:rPr>
        <w:t xml:space="preserve"> be obligated personally for any such loss, debt, obligation or liability solely by reason of being a Member or acting as a Manager.  In the event that any such liability </w:t>
      </w:r>
      <w:r w:rsidR="00746CAC">
        <w:rPr>
          <w:rFonts w:ascii="Times New Roman" w:hAnsi="Times New Roman"/>
        </w:rPr>
        <w:t>is</w:t>
      </w:r>
      <w:r w:rsidRPr="007D1979">
        <w:rPr>
          <w:rFonts w:ascii="Times New Roman" w:hAnsi="Times New Roman"/>
        </w:rPr>
        <w:t xml:space="preserve"> imposed, the liability of any Member for the losses, debts, and obligations of </w:t>
      </w:r>
      <w:r w:rsidR="00EC6FF2">
        <w:rPr>
          <w:rFonts w:ascii="Times New Roman" w:hAnsi="Times New Roman"/>
        </w:rPr>
        <w:t>the Company</w:t>
      </w:r>
      <w:r w:rsidRPr="007D1979">
        <w:rPr>
          <w:rFonts w:ascii="Times New Roman" w:hAnsi="Times New Roman"/>
        </w:rPr>
        <w:t xml:space="preserve"> </w:t>
      </w:r>
      <w:r w:rsidR="00EC6FF2">
        <w:rPr>
          <w:rFonts w:ascii="Times New Roman" w:hAnsi="Times New Roman"/>
        </w:rPr>
        <w:t>will</w:t>
      </w:r>
      <w:r w:rsidR="00746CAC">
        <w:rPr>
          <w:rFonts w:ascii="Times New Roman" w:hAnsi="Times New Roman"/>
        </w:rPr>
        <w:t xml:space="preserve"> be limited to such Member’</w:t>
      </w:r>
      <w:r w:rsidRPr="007D1979">
        <w:rPr>
          <w:rFonts w:ascii="Times New Roman" w:hAnsi="Times New Roman"/>
        </w:rPr>
        <w:t xml:space="preserve">s capital contributions.  Except as provided in </w:t>
      </w:r>
      <w:r w:rsidR="00746CAC">
        <w:rPr>
          <w:rFonts w:ascii="Times New Roman" w:hAnsi="Times New Roman"/>
        </w:rPr>
        <w:t>§</w:t>
      </w:r>
      <w:r w:rsidRPr="007D1979">
        <w:rPr>
          <w:rFonts w:ascii="Times New Roman" w:hAnsi="Times New Roman"/>
        </w:rPr>
        <w:t xml:space="preserve">3.02(e), no Member, in his, her, or its capacity as a Member (or, if applicable, as a Manager) </w:t>
      </w:r>
      <w:r w:rsidR="00EC6FF2">
        <w:rPr>
          <w:rFonts w:ascii="Times New Roman" w:hAnsi="Times New Roman"/>
        </w:rPr>
        <w:t>will</w:t>
      </w:r>
      <w:r w:rsidRPr="007D1979">
        <w:rPr>
          <w:rFonts w:ascii="Times New Roman" w:hAnsi="Times New Roman"/>
        </w:rPr>
        <w:t xml:space="preserve"> have any liability to restore any negative balance in his, her, or its Capital Account, and (ii) the failure of </w:t>
      </w:r>
      <w:r w:rsidR="00EC6FF2">
        <w:rPr>
          <w:rFonts w:ascii="Times New Roman" w:hAnsi="Times New Roman"/>
        </w:rPr>
        <w:t>the Company</w:t>
      </w:r>
      <w:r w:rsidRPr="007D1979">
        <w:rPr>
          <w:rFonts w:ascii="Times New Roman" w:hAnsi="Times New Roman"/>
        </w:rPr>
        <w:t xml:space="preserve"> to observe any formalities or requirements relating to the exercise of its powers or the management of its business or affairs under this Agreement or the Act </w:t>
      </w:r>
      <w:r w:rsidR="00EC6FF2">
        <w:rPr>
          <w:rFonts w:ascii="Times New Roman" w:hAnsi="Times New Roman"/>
        </w:rPr>
        <w:t>will</w:t>
      </w:r>
      <w:r w:rsidRPr="007D1979">
        <w:rPr>
          <w:rFonts w:ascii="Times New Roman" w:hAnsi="Times New Roman"/>
        </w:rPr>
        <w:t xml:space="preserve"> not be grounds for imposing personal liability on any Member or Manager for liabilities of </w:t>
      </w:r>
      <w:r w:rsidR="00EC6FF2">
        <w:rPr>
          <w:rFonts w:ascii="Times New Roman" w:hAnsi="Times New Roman"/>
        </w:rPr>
        <w:t>the Company</w:t>
      </w:r>
      <w:r w:rsidRPr="007D1979">
        <w:rPr>
          <w:rFonts w:ascii="Times New Roman" w:hAnsi="Times New Roman"/>
        </w:rPr>
        <w:t>.</w:t>
      </w:r>
    </w:p>
    <w:p w14:paraId="23A3BD2F" w14:textId="77777777" w:rsidR="00791CEE" w:rsidRPr="007D1979" w:rsidRDefault="00791CEE" w:rsidP="007F4BDD">
      <w:pPr>
        <w:widowControl/>
        <w:jc w:val="both"/>
        <w:rPr>
          <w:rFonts w:ascii="Times New Roman" w:hAnsi="Times New Roman"/>
        </w:rPr>
      </w:pPr>
    </w:p>
    <w:p w14:paraId="5B9D85D2" w14:textId="77777777" w:rsidR="00791CEE" w:rsidRPr="007D1979" w:rsidRDefault="00791CEE" w:rsidP="007F4BDD">
      <w:pPr>
        <w:widowControl/>
        <w:ind w:firstLine="720"/>
        <w:jc w:val="both"/>
        <w:rPr>
          <w:rFonts w:ascii="Times New Roman" w:hAnsi="Times New Roman"/>
        </w:rPr>
      </w:pPr>
      <w:r w:rsidRPr="007D1979">
        <w:rPr>
          <w:rFonts w:ascii="Times New Roman" w:hAnsi="Times New Roman"/>
        </w:rPr>
        <w:t>(b)</w:t>
      </w:r>
      <w:r w:rsidRPr="007D1979">
        <w:rPr>
          <w:rFonts w:ascii="Times New Roman" w:hAnsi="Times New Roman"/>
        </w:rPr>
        <w:tab/>
        <w:t xml:space="preserve">The provisions of this Agreement </w:t>
      </w:r>
      <w:r w:rsidR="00EC6FF2">
        <w:rPr>
          <w:rFonts w:ascii="Times New Roman" w:hAnsi="Times New Roman"/>
        </w:rPr>
        <w:t>will</w:t>
      </w:r>
      <w:r w:rsidRPr="007D1979">
        <w:rPr>
          <w:rFonts w:ascii="Times New Roman" w:hAnsi="Times New Roman"/>
        </w:rPr>
        <w:t xml:space="preserve"> not be for the benefit of any creditor, including, without limitation, judgment creditors, of any Member to whom such Memb</w:t>
      </w:r>
      <w:r w:rsidR="00746CAC">
        <w:rPr>
          <w:rFonts w:ascii="Times New Roman" w:hAnsi="Times New Roman"/>
        </w:rPr>
        <w:t xml:space="preserve">er owes any debts, liabilities </w:t>
      </w:r>
      <w:r w:rsidRPr="007D1979">
        <w:rPr>
          <w:rFonts w:ascii="Times New Roman" w:hAnsi="Times New Roman"/>
        </w:rPr>
        <w:t xml:space="preserve">or obligations, or who otherwise has or maintains it has any claim or cause of action.  No such creditor </w:t>
      </w:r>
      <w:r w:rsidR="00EC6FF2">
        <w:rPr>
          <w:rFonts w:ascii="Times New Roman" w:hAnsi="Times New Roman"/>
        </w:rPr>
        <w:t>will</w:t>
      </w:r>
      <w:r w:rsidRPr="007D1979">
        <w:rPr>
          <w:rFonts w:ascii="Times New Roman" w:hAnsi="Times New Roman"/>
        </w:rPr>
        <w:t xml:space="preserve"> obtain any rights under this Agreement, including, without limitation, any rights to a </w:t>
      </w:r>
      <w:ins w:id="43" w:author="Nicko" w:date="2010-09-20T15:58:00Z">
        <w:r w:rsidRPr="007D1979">
          <w:rPr>
            <w:rFonts w:ascii="Times New Roman" w:hAnsi="Times New Roman"/>
          </w:rPr>
          <w:t>Member</w:t>
        </w:r>
        <w:r w:rsidR="0029528C">
          <w:rPr>
            <w:rFonts w:ascii="Times New Roman" w:hAnsi="Times New Roman"/>
          </w:rPr>
          <w:t>’</w:t>
        </w:r>
        <w:r w:rsidRPr="007D1979">
          <w:rPr>
            <w:rFonts w:ascii="Times New Roman" w:hAnsi="Times New Roman"/>
          </w:rPr>
          <w:t>s</w:t>
        </w:r>
      </w:ins>
      <w:del w:id="44" w:author="Nicko" w:date="2010-09-20T15:58:00Z">
        <w:r w:rsidRPr="007D1979">
          <w:rPr>
            <w:rFonts w:ascii="Times New Roman" w:hAnsi="Times New Roman"/>
          </w:rPr>
          <w:delText>Member</w:delText>
        </w:r>
        <w:r w:rsidRPr="007D1979">
          <w:rPr>
            <w:rFonts w:ascii="Times New Roman" w:hAnsi="Times New Roman"/>
          </w:rPr>
          <w:sym w:font="WP TypographicSymbols" w:char="003D"/>
        </w:r>
        <w:r w:rsidRPr="007D1979">
          <w:rPr>
            <w:rFonts w:ascii="Times New Roman" w:hAnsi="Times New Roman"/>
          </w:rPr>
          <w:delText>s</w:delText>
        </w:r>
      </w:del>
      <w:r w:rsidRPr="007D1979">
        <w:rPr>
          <w:rFonts w:ascii="Times New Roman" w:hAnsi="Times New Roman"/>
        </w:rPr>
        <w:t xml:space="preserve"> </w:t>
      </w:r>
      <w:r w:rsidR="00261BBA">
        <w:rPr>
          <w:rFonts w:ascii="Times New Roman" w:hAnsi="Times New Roman"/>
        </w:rPr>
        <w:t>Percentage Interest</w:t>
      </w:r>
      <w:r w:rsidRPr="007D1979">
        <w:rPr>
          <w:rFonts w:ascii="Times New Roman" w:hAnsi="Times New Roman"/>
        </w:rPr>
        <w:t xml:space="preserve">, return of capital or other contribution, rights of Consent, partition, or any other rights, privileges, or property.  No such creditor </w:t>
      </w:r>
      <w:r w:rsidR="00EC6FF2">
        <w:rPr>
          <w:rFonts w:ascii="Times New Roman" w:hAnsi="Times New Roman"/>
        </w:rPr>
        <w:t>will</w:t>
      </w:r>
      <w:r w:rsidRPr="007D1979">
        <w:rPr>
          <w:rFonts w:ascii="Times New Roman" w:hAnsi="Times New Roman"/>
        </w:rPr>
        <w:t xml:space="preserve">, by </w:t>
      </w:r>
      <w:r w:rsidRPr="007D1979">
        <w:rPr>
          <w:rFonts w:ascii="Times New Roman" w:hAnsi="Times New Roman"/>
        </w:rPr>
        <w:lastRenderedPageBreak/>
        <w:t xml:space="preserve">reason of this Agreement, make any claim in respect of any debt, liability, obligation, or otherwise, against </w:t>
      </w:r>
      <w:r w:rsidR="00EC6FF2">
        <w:rPr>
          <w:rFonts w:ascii="Times New Roman" w:hAnsi="Times New Roman"/>
        </w:rPr>
        <w:t>the Company</w:t>
      </w:r>
      <w:r w:rsidRPr="007D1979">
        <w:rPr>
          <w:rFonts w:ascii="Times New Roman" w:hAnsi="Times New Roman"/>
        </w:rPr>
        <w:t xml:space="preserve"> or any Member.</w:t>
      </w:r>
    </w:p>
    <w:p w14:paraId="4523A9A6" w14:textId="77777777" w:rsidR="00791CEE" w:rsidRPr="007D1979" w:rsidRDefault="00791CEE" w:rsidP="007F4BDD">
      <w:pPr>
        <w:widowControl/>
        <w:jc w:val="both"/>
        <w:rPr>
          <w:rFonts w:ascii="Times New Roman" w:hAnsi="Times New Roman"/>
        </w:rPr>
      </w:pPr>
    </w:p>
    <w:p w14:paraId="04300F6A" w14:textId="77777777" w:rsidR="00791CEE" w:rsidRPr="007D1979" w:rsidRDefault="00746CAC" w:rsidP="007F4BDD">
      <w:pPr>
        <w:widowControl/>
        <w:jc w:val="both"/>
        <w:rPr>
          <w:rFonts w:ascii="Times New Roman" w:hAnsi="Times New Roman"/>
        </w:rPr>
      </w:pPr>
      <w:r>
        <w:rPr>
          <w:rFonts w:ascii="Times New Roman" w:hAnsi="Times New Roman"/>
        </w:rPr>
        <w:tab/>
      </w:r>
      <w:r w:rsidR="00791CEE" w:rsidRPr="007D1979">
        <w:rPr>
          <w:rFonts w:ascii="Times New Roman" w:hAnsi="Times New Roman"/>
        </w:rPr>
        <w:t>2.11</w:t>
      </w:r>
      <w:r w:rsidR="00791CEE" w:rsidRPr="007D1979">
        <w:rPr>
          <w:rFonts w:ascii="Times New Roman" w:hAnsi="Times New Roman"/>
        </w:rPr>
        <w:tab/>
      </w:r>
      <w:r w:rsidR="00791CEE" w:rsidRPr="007D1979">
        <w:rPr>
          <w:rFonts w:ascii="Times New Roman" w:hAnsi="Times New Roman"/>
          <w:u w:val="single"/>
        </w:rPr>
        <w:t>Notices of Default</w:t>
      </w:r>
      <w:r w:rsidR="00791CEE" w:rsidRPr="007D1979">
        <w:rPr>
          <w:rFonts w:ascii="Times New Roman" w:hAnsi="Times New Roman"/>
        </w:rPr>
        <w:t xml:space="preserve">.  No Member or Manager </w:t>
      </w:r>
      <w:r w:rsidR="00EC6FF2">
        <w:rPr>
          <w:rFonts w:ascii="Times New Roman" w:hAnsi="Times New Roman"/>
        </w:rPr>
        <w:t>will</w:t>
      </w:r>
      <w:r w:rsidR="00791CEE" w:rsidRPr="007D1979">
        <w:rPr>
          <w:rFonts w:ascii="Times New Roman" w:hAnsi="Times New Roman"/>
        </w:rPr>
        <w:t xml:space="preserve"> be obliged to give notice of an existing or potential default of any obligation of </w:t>
      </w:r>
      <w:r w:rsidR="00EC6FF2">
        <w:rPr>
          <w:rFonts w:ascii="Times New Roman" w:hAnsi="Times New Roman"/>
        </w:rPr>
        <w:t>the Company</w:t>
      </w:r>
      <w:r w:rsidR="00791CEE" w:rsidRPr="007D1979">
        <w:rPr>
          <w:rFonts w:ascii="Times New Roman" w:hAnsi="Times New Roman"/>
        </w:rPr>
        <w:t xml:space="preserve"> to any of the Members, nor </w:t>
      </w:r>
      <w:r w:rsidR="00EC6FF2">
        <w:rPr>
          <w:rFonts w:ascii="Times New Roman" w:hAnsi="Times New Roman"/>
        </w:rPr>
        <w:t>will</w:t>
      </w:r>
      <w:r w:rsidR="00791CEE" w:rsidRPr="007D1979">
        <w:rPr>
          <w:rFonts w:ascii="Times New Roman" w:hAnsi="Times New Roman"/>
        </w:rPr>
        <w:t xml:space="preserve"> any Member or Manager be obligated to make any capital contributions or loan to </w:t>
      </w:r>
      <w:r w:rsidR="00EC6FF2">
        <w:rPr>
          <w:rFonts w:ascii="Times New Roman" w:hAnsi="Times New Roman"/>
        </w:rPr>
        <w:t>the Company</w:t>
      </w:r>
      <w:r w:rsidR="00791CEE" w:rsidRPr="007D1979">
        <w:rPr>
          <w:rFonts w:ascii="Times New Roman" w:hAnsi="Times New Roman"/>
        </w:rPr>
        <w:t xml:space="preserve"> or otherwise supply or make available any funds to </w:t>
      </w:r>
      <w:r w:rsidR="00EC6FF2">
        <w:rPr>
          <w:rFonts w:ascii="Times New Roman" w:hAnsi="Times New Roman"/>
        </w:rPr>
        <w:t>the Company</w:t>
      </w:r>
      <w:r w:rsidR="00791CEE" w:rsidRPr="007D1979">
        <w:rPr>
          <w:rFonts w:ascii="Times New Roman" w:hAnsi="Times New Roman"/>
        </w:rPr>
        <w:t xml:space="preserve">, even if the failure to do so would result in a default of any of </w:t>
      </w:r>
      <w:r w:rsidR="00EC6FF2">
        <w:rPr>
          <w:rFonts w:ascii="Times New Roman" w:hAnsi="Times New Roman"/>
        </w:rPr>
        <w:t>the Company</w:t>
      </w:r>
      <w:r w:rsidR="00791CEE" w:rsidRPr="007D1979">
        <w:rPr>
          <w:rFonts w:ascii="Times New Roman" w:hAnsi="Times New Roman"/>
        </w:rPr>
        <w:t xml:space="preserve">'s obligations or the loss or termination of all or any part of </w:t>
      </w:r>
      <w:r w:rsidR="00EC6FF2">
        <w:rPr>
          <w:rFonts w:ascii="Times New Roman" w:hAnsi="Times New Roman"/>
        </w:rPr>
        <w:t>the Company</w:t>
      </w:r>
      <w:r w:rsidR="00791CEE" w:rsidRPr="007D1979">
        <w:rPr>
          <w:rFonts w:ascii="Times New Roman" w:hAnsi="Times New Roman"/>
        </w:rPr>
        <w:t>'s assets or business.</w:t>
      </w:r>
    </w:p>
    <w:p w14:paraId="42CBFB46" w14:textId="77777777" w:rsidR="00791CEE" w:rsidRPr="007D1979" w:rsidRDefault="00791CEE" w:rsidP="007F4BDD">
      <w:pPr>
        <w:widowControl/>
        <w:jc w:val="both"/>
        <w:rPr>
          <w:rFonts w:ascii="Times New Roman" w:hAnsi="Times New Roman"/>
        </w:rPr>
      </w:pPr>
    </w:p>
    <w:p w14:paraId="267374E3" w14:textId="77777777" w:rsidR="001F4306" w:rsidRDefault="00746CAC" w:rsidP="007F4BDD">
      <w:pPr>
        <w:widowControl/>
        <w:jc w:val="both"/>
        <w:rPr>
          <w:rFonts w:ascii="Times New Roman" w:hAnsi="Times New Roman"/>
        </w:rPr>
      </w:pPr>
      <w:r>
        <w:rPr>
          <w:rFonts w:ascii="Times New Roman" w:hAnsi="Times New Roman"/>
        </w:rPr>
        <w:tab/>
      </w:r>
      <w:r w:rsidR="00791CEE" w:rsidRPr="007D1979">
        <w:rPr>
          <w:rFonts w:ascii="Times New Roman" w:hAnsi="Times New Roman"/>
        </w:rPr>
        <w:t>2.12</w:t>
      </w:r>
      <w:r w:rsidR="00791CEE" w:rsidRPr="007D1979">
        <w:rPr>
          <w:rFonts w:ascii="Times New Roman" w:hAnsi="Times New Roman"/>
        </w:rPr>
        <w:tab/>
      </w:r>
      <w:r w:rsidR="00791CEE" w:rsidRPr="007D1979">
        <w:rPr>
          <w:rFonts w:ascii="Times New Roman" w:hAnsi="Times New Roman"/>
          <w:u w:val="single"/>
        </w:rPr>
        <w:t>Certificates of Membership</w:t>
      </w:r>
      <w:r w:rsidR="00791CEE" w:rsidRPr="007D1979">
        <w:rPr>
          <w:rFonts w:ascii="Times New Roman" w:hAnsi="Times New Roman"/>
        </w:rPr>
        <w:t xml:space="preserve">.  The Manager may, but </w:t>
      </w:r>
      <w:r>
        <w:rPr>
          <w:rFonts w:ascii="Times New Roman" w:hAnsi="Times New Roman"/>
        </w:rPr>
        <w:t>is not</w:t>
      </w:r>
      <w:r w:rsidR="00791CEE" w:rsidRPr="007D1979">
        <w:rPr>
          <w:rFonts w:ascii="Times New Roman" w:hAnsi="Times New Roman"/>
        </w:rPr>
        <w:t xml:space="preserve"> required to, evidence the </w:t>
      </w:r>
      <w:ins w:id="45" w:author="Nicko" w:date="2010-09-20T15:58:00Z">
        <w:r w:rsidR="00791CEE" w:rsidRPr="007D1979">
          <w:rPr>
            <w:rFonts w:ascii="Times New Roman" w:hAnsi="Times New Roman"/>
          </w:rPr>
          <w:t>Members</w:t>
        </w:r>
        <w:r w:rsidR="00973D55">
          <w:rPr>
            <w:rFonts w:ascii="Times New Roman" w:hAnsi="Times New Roman"/>
          </w:rPr>
          <w:t>’</w:t>
        </w:r>
      </w:ins>
      <w:del w:id="46" w:author="Nicko" w:date="2010-09-20T15:58:00Z">
        <w:r w:rsidR="00791CEE" w:rsidRPr="007D1979">
          <w:rPr>
            <w:rFonts w:ascii="Times New Roman" w:hAnsi="Times New Roman"/>
          </w:rPr>
          <w:delText>Members</w:delText>
        </w:r>
        <w:r w:rsidR="00791CEE" w:rsidRPr="007D1979">
          <w:rPr>
            <w:rFonts w:ascii="Times New Roman" w:hAnsi="Times New Roman"/>
          </w:rPr>
          <w:sym w:font="WP TypographicSymbols" w:char="003D"/>
        </w:r>
      </w:del>
      <w:r w:rsidR="00791CEE" w:rsidRPr="007D1979">
        <w:rPr>
          <w:rFonts w:ascii="Times New Roman" w:hAnsi="Times New Roman"/>
        </w:rPr>
        <w:t xml:space="preserve"> Percentage Interest</w:t>
      </w:r>
      <w:r>
        <w:rPr>
          <w:rFonts w:ascii="Times New Roman" w:hAnsi="Times New Roman"/>
        </w:rPr>
        <w:t>s</w:t>
      </w:r>
      <w:r w:rsidR="00791CEE" w:rsidRPr="007D1979">
        <w:rPr>
          <w:rFonts w:ascii="Times New Roman" w:hAnsi="Times New Roman"/>
        </w:rPr>
        <w:t xml:space="preserve"> by a certificate issued by </w:t>
      </w:r>
      <w:r w:rsidR="00EC6FF2">
        <w:rPr>
          <w:rFonts w:ascii="Times New Roman" w:hAnsi="Times New Roman"/>
        </w:rPr>
        <w:t>the Company</w:t>
      </w:r>
      <w:r w:rsidR="00791CEE" w:rsidRPr="007D1979">
        <w:rPr>
          <w:rFonts w:ascii="Times New Roman" w:hAnsi="Times New Roman"/>
        </w:rPr>
        <w:t>.</w:t>
      </w:r>
    </w:p>
    <w:p w14:paraId="3657F4BE" w14:textId="77777777" w:rsidR="007F4BDD" w:rsidRDefault="007F4BDD" w:rsidP="007F4BDD">
      <w:pPr>
        <w:widowControl/>
        <w:jc w:val="both"/>
        <w:rPr>
          <w:rFonts w:ascii="Times New Roman" w:hAnsi="Times New Roman"/>
        </w:rPr>
      </w:pPr>
    </w:p>
    <w:p w14:paraId="6754F36A" w14:textId="77777777" w:rsidR="00791CEE" w:rsidRPr="007D1979" w:rsidRDefault="00791CEE" w:rsidP="007F4BDD">
      <w:pPr>
        <w:keepNext/>
        <w:keepLines/>
        <w:widowControl/>
        <w:jc w:val="center"/>
        <w:rPr>
          <w:rFonts w:ascii="Times New Roman" w:hAnsi="Times New Roman"/>
          <w:b/>
          <w:bCs/>
        </w:rPr>
      </w:pPr>
      <w:r w:rsidRPr="007D1979">
        <w:rPr>
          <w:rFonts w:ascii="Times New Roman" w:hAnsi="Times New Roman"/>
          <w:b/>
          <w:bCs/>
        </w:rPr>
        <w:t>ARTICLE III</w:t>
      </w:r>
    </w:p>
    <w:p w14:paraId="410B13E8" w14:textId="77777777" w:rsidR="00791CEE" w:rsidRPr="007D1979" w:rsidRDefault="00791CEE" w:rsidP="007F4BDD">
      <w:pPr>
        <w:keepNext/>
        <w:keepLines/>
        <w:widowControl/>
        <w:jc w:val="center"/>
        <w:rPr>
          <w:rFonts w:ascii="Times New Roman" w:hAnsi="Times New Roman"/>
        </w:rPr>
      </w:pPr>
      <w:r w:rsidRPr="007D1979">
        <w:rPr>
          <w:rFonts w:ascii="Times New Roman" w:hAnsi="Times New Roman"/>
          <w:b/>
          <w:bCs/>
          <w:u w:val="single"/>
        </w:rPr>
        <w:t>Capital Contributions; Additional Financing</w:t>
      </w:r>
    </w:p>
    <w:p w14:paraId="6107826C" w14:textId="77777777" w:rsidR="00791CEE" w:rsidRPr="007D1979" w:rsidRDefault="00791CEE" w:rsidP="007F4BDD">
      <w:pPr>
        <w:keepNext/>
        <w:keepLines/>
        <w:widowControl/>
        <w:jc w:val="center"/>
        <w:rPr>
          <w:rFonts w:ascii="Times New Roman" w:hAnsi="Times New Roman"/>
        </w:rPr>
      </w:pPr>
    </w:p>
    <w:p w14:paraId="78234C96" w14:textId="77777777" w:rsidR="00791CEE" w:rsidRPr="007D1979" w:rsidRDefault="00746CAC" w:rsidP="007F4BDD">
      <w:pPr>
        <w:widowControl/>
        <w:jc w:val="both"/>
        <w:rPr>
          <w:rFonts w:ascii="Times New Roman" w:hAnsi="Times New Roman"/>
        </w:rPr>
      </w:pPr>
      <w:r>
        <w:rPr>
          <w:rFonts w:ascii="Times New Roman" w:hAnsi="Times New Roman"/>
        </w:rPr>
        <w:tab/>
      </w:r>
      <w:r w:rsidR="00791CEE" w:rsidRPr="007D1979">
        <w:rPr>
          <w:rFonts w:ascii="Times New Roman" w:hAnsi="Times New Roman"/>
        </w:rPr>
        <w:t>3.01</w:t>
      </w:r>
      <w:r w:rsidR="00791CEE" w:rsidRPr="007D1979">
        <w:rPr>
          <w:rFonts w:ascii="Times New Roman" w:hAnsi="Times New Roman"/>
        </w:rPr>
        <w:tab/>
      </w:r>
      <w:r w:rsidR="00791CEE" w:rsidRPr="007D1979">
        <w:rPr>
          <w:rFonts w:ascii="Times New Roman" w:hAnsi="Times New Roman"/>
          <w:u w:val="single"/>
        </w:rPr>
        <w:t>Capital Accounts</w:t>
      </w:r>
      <w:r w:rsidR="00791CEE" w:rsidRPr="007D1979">
        <w:rPr>
          <w:rFonts w:ascii="Times New Roman" w:hAnsi="Times New Roman"/>
        </w:rPr>
        <w:t>.  For each Memb</w:t>
      </w:r>
      <w:r>
        <w:rPr>
          <w:rFonts w:ascii="Times New Roman" w:hAnsi="Times New Roman"/>
        </w:rPr>
        <w:t>er (and each permitted transfer</w:t>
      </w:r>
      <w:r w:rsidR="00791CEE" w:rsidRPr="007D1979">
        <w:rPr>
          <w:rFonts w:ascii="Times New Roman" w:hAnsi="Times New Roman"/>
        </w:rPr>
        <w:t xml:space="preserve">ee), </w:t>
      </w:r>
      <w:r w:rsidR="00EC6FF2">
        <w:rPr>
          <w:rFonts w:ascii="Times New Roman" w:hAnsi="Times New Roman"/>
        </w:rPr>
        <w:t>the Company</w:t>
      </w:r>
      <w:r w:rsidR="00791CEE" w:rsidRPr="007D1979">
        <w:rPr>
          <w:rFonts w:ascii="Times New Roman" w:hAnsi="Times New Roman"/>
        </w:rPr>
        <w:t xml:space="preserve"> </w:t>
      </w:r>
      <w:r w:rsidR="00EC6FF2">
        <w:rPr>
          <w:rFonts w:ascii="Times New Roman" w:hAnsi="Times New Roman"/>
        </w:rPr>
        <w:t>will</w:t>
      </w:r>
      <w:r w:rsidR="00791CEE" w:rsidRPr="007D1979">
        <w:rPr>
          <w:rFonts w:ascii="Times New Roman" w:hAnsi="Times New Roman"/>
        </w:rPr>
        <w:t xml:space="preserve"> establish and maintain a separate Capital Account.</w:t>
      </w:r>
    </w:p>
    <w:p w14:paraId="7D3E1125" w14:textId="77777777" w:rsidR="00791CEE" w:rsidRPr="007D1979" w:rsidRDefault="00791CEE" w:rsidP="007F4BDD">
      <w:pPr>
        <w:widowControl/>
        <w:jc w:val="both"/>
        <w:rPr>
          <w:rFonts w:ascii="Times New Roman" w:hAnsi="Times New Roman"/>
        </w:rPr>
      </w:pPr>
    </w:p>
    <w:p w14:paraId="5124C5FB" w14:textId="77777777" w:rsidR="00791CEE" w:rsidRPr="007D1979" w:rsidRDefault="00746CAC" w:rsidP="007F4BDD">
      <w:pPr>
        <w:widowControl/>
        <w:jc w:val="both"/>
        <w:rPr>
          <w:rFonts w:ascii="Times New Roman" w:hAnsi="Times New Roman"/>
        </w:rPr>
      </w:pPr>
      <w:r>
        <w:rPr>
          <w:rFonts w:ascii="Times New Roman" w:hAnsi="Times New Roman"/>
        </w:rPr>
        <w:tab/>
      </w:r>
      <w:r w:rsidR="00791CEE" w:rsidRPr="007D1979">
        <w:rPr>
          <w:rFonts w:ascii="Times New Roman" w:hAnsi="Times New Roman"/>
        </w:rPr>
        <w:t>3.02</w:t>
      </w:r>
      <w:r w:rsidR="00791CEE" w:rsidRPr="007D1979">
        <w:rPr>
          <w:rFonts w:ascii="Times New Roman" w:hAnsi="Times New Roman"/>
        </w:rPr>
        <w:tab/>
      </w:r>
      <w:r w:rsidR="00791CEE" w:rsidRPr="007D1979">
        <w:rPr>
          <w:rFonts w:ascii="Times New Roman" w:hAnsi="Times New Roman"/>
          <w:u w:val="single"/>
        </w:rPr>
        <w:t>Capital Contributions; Additional Capital</w:t>
      </w:r>
    </w:p>
    <w:p w14:paraId="0ACC0CAC" w14:textId="77777777" w:rsidR="00791CEE" w:rsidRPr="007D1979" w:rsidRDefault="00791CEE" w:rsidP="007F4BDD">
      <w:pPr>
        <w:widowControl/>
        <w:jc w:val="both"/>
        <w:rPr>
          <w:rFonts w:ascii="Times New Roman" w:hAnsi="Times New Roman"/>
        </w:rPr>
      </w:pPr>
    </w:p>
    <w:p w14:paraId="510ED7D5" w14:textId="77777777" w:rsidR="00791CEE" w:rsidRPr="007D1979" w:rsidRDefault="00791CEE" w:rsidP="007F4BDD">
      <w:pPr>
        <w:widowControl/>
        <w:ind w:firstLine="720"/>
        <w:jc w:val="both"/>
        <w:rPr>
          <w:rFonts w:ascii="Times New Roman" w:hAnsi="Times New Roman"/>
        </w:rPr>
      </w:pPr>
      <w:r w:rsidRPr="007D1979">
        <w:rPr>
          <w:rFonts w:ascii="Times New Roman" w:hAnsi="Times New Roman"/>
        </w:rPr>
        <w:t>(a)</w:t>
      </w:r>
      <w:r w:rsidRPr="007D1979">
        <w:rPr>
          <w:rFonts w:ascii="Times New Roman" w:hAnsi="Times New Roman"/>
        </w:rPr>
        <w:tab/>
        <w:t xml:space="preserve">Each Member has contributed to the capital of </w:t>
      </w:r>
      <w:r w:rsidR="00EC6FF2">
        <w:rPr>
          <w:rFonts w:ascii="Times New Roman" w:hAnsi="Times New Roman"/>
        </w:rPr>
        <w:t>the Company</w:t>
      </w:r>
      <w:r w:rsidRPr="007D1979">
        <w:rPr>
          <w:rFonts w:ascii="Times New Roman" w:hAnsi="Times New Roman"/>
        </w:rPr>
        <w:t xml:space="preserve"> the amount set forth opposite its name on </w:t>
      </w:r>
      <w:r w:rsidRPr="00746CAC">
        <w:rPr>
          <w:rFonts w:ascii="Times New Roman" w:hAnsi="Times New Roman"/>
          <w:b/>
        </w:rPr>
        <w:t>Schedule A</w:t>
      </w:r>
      <w:r w:rsidR="00746CAC">
        <w:rPr>
          <w:rFonts w:ascii="Times New Roman" w:hAnsi="Times New Roman"/>
        </w:rPr>
        <w:t>.</w:t>
      </w:r>
    </w:p>
    <w:p w14:paraId="417AECCE" w14:textId="77777777" w:rsidR="00791CEE" w:rsidRPr="007D1979" w:rsidRDefault="00791CEE" w:rsidP="007F4BDD">
      <w:pPr>
        <w:widowControl/>
        <w:jc w:val="both"/>
        <w:rPr>
          <w:rFonts w:ascii="Times New Roman" w:hAnsi="Times New Roman"/>
        </w:rPr>
      </w:pPr>
    </w:p>
    <w:p w14:paraId="23DB804A" w14:textId="77777777" w:rsidR="00791CEE" w:rsidRDefault="00791CEE" w:rsidP="007F4BDD">
      <w:pPr>
        <w:widowControl/>
        <w:ind w:firstLine="720"/>
        <w:jc w:val="both"/>
        <w:rPr>
          <w:rFonts w:ascii="Times New Roman" w:hAnsi="Times New Roman"/>
        </w:rPr>
      </w:pPr>
      <w:r w:rsidRPr="007D1979">
        <w:rPr>
          <w:rFonts w:ascii="Times New Roman" w:hAnsi="Times New Roman"/>
        </w:rPr>
        <w:t>(b)</w:t>
      </w:r>
      <w:r w:rsidRPr="007D1979">
        <w:rPr>
          <w:rFonts w:ascii="Times New Roman" w:hAnsi="Times New Roman"/>
        </w:rPr>
        <w:tab/>
        <w:t xml:space="preserve">If the Manager determines at any time, or from time to time, that </w:t>
      </w:r>
      <w:r w:rsidR="00EC6FF2">
        <w:rPr>
          <w:rFonts w:ascii="Times New Roman" w:hAnsi="Times New Roman"/>
        </w:rPr>
        <w:t>the Company</w:t>
      </w:r>
      <w:r w:rsidRPr="007D1979">
        <w:rPr>
          <w:rFonts w:ascii="Times New Roman" w:hAnsi="Times New Roman"/>
        </w:rPr>
        <w:t xml:space="preserve"> requires funds to carry out its purposes, conduct its </w:t>
      </w:r>
      <w:r w:rsidR="00746CAC">
        <w:rPr>
          <w:rFonts w:ascii="Times New Roman" w:hAnsi="Times New Roman"/>
        </w:rPr>
        <w:t xml:space="preserve">business, meet its obligations </w:t>
      </w:r>
      <w:r w:rsidRPr="007D1979">
        <w:rPr>
          <w:rFonts w:ascii="Times New Roman" w:hAnsi="Times New Roman"/>
        </w:rPr>
        <w:t xml:space="preserve">or make any expenditure authorized by this Agreement in excess of the amounts generated from </w:t>
      </w:r>
      <w:r w:rsidR="00EC6FF2">
        <w:rPr>
          <w:rFonts w:ascii="Times New Roman" w:hAnsi="Times New Roman"/>
        </w:rPr>
        <w:t>the Company</w:t>
      </w:r>
      <w:r w:rsidRPr="007D1979">
        <w:rPr>
          <w:rFonts w:ascii="Times New Roman" w:hAnsi="Times New Roman"/>
        </w:rPr>
        <w:t xml:space="preserve">'s operations and the amounts specified on </w:t>
      </w:r>
      <w:r w:rsidRPr="00746CAC">
        <w:rPr>
          <w:rFonts w:ascii="Times New Roman" w:hAnsi="Times New Roman"/>
          <w:b/>
        </w:rPr>
        <w:t>Schedule A</w:t>
      </w:r>
      <w:r w:rsidRPr="007D1979">
        <w:rPr>
          <w:rFonts w:ascii="Times New Roman" w:hAnsi="Times New Roman"/>
        </w:rPr>
        <w:t>, and such funds are not available from third</w:t>
      </w:r>
      <w:r w:rsidRPr="007D1979">
        <w:rPr>
          <w:rFonts w:ascii="Times New Roman" w:hAnsi="Times New Roman"/>
        </w:rPr>
        <w:noBreakHyphen/>
        <w:t xml:space="preserve">party lenders on terms acceptable to the Manager in </w:t>
      </w:r>
      <w:r w:rsidR="00746CAC">
        <w:rPr>
          <w:rFonts w:ascii="Times New Roman" w:hAnsi="Times New Roman"/>
        </w:rPr>
        <w:t>its</w:t>
      </w:r>
      <w:r w:rsidRPr="007D1979">
        <w:rPr>
          <w:rFonts w:ascii="Times New Roman" w:hAnsi="Times New Roman"/>
        </w:rPr>
        <w:t xml:space="preserve"> sole discretion, any Member may, but </w:t>
      </w:r>
      <w:r w:rsidR="00EC6FF2">
        <w:rPr>
          <w:rFonts w:ascii="Times New Roman" w:hAnsi="Times New Roman"/>
        </w:rPr>
        <w:t>will</w:t>
      </w:r>
      <w:r w:rsidRPr="007D1979">
        <w:rPr>
          <w:rFonts w:ascii="Times New Roman" w:hAnsi="Times New Roman"/>
        </w:rPr>
        <w:t xml:space="preserve"> not be required to, contribute any such additional capital to </w:t>
      </w:r>
      <w:r w:rsidR="00EC6FF2">
        <w:rPr>
          <w:rFonts w:ascii="Times New Roman" w:hAnsi="Times New Roman"/>
        </w:rPr>
        <w:t>the Company</w:t>
      </w:r>
      <w:r w:rsidRPr="007D1979">
        <w:rPr>
          <w:rFonts w:ascii="Times New Roman" w:hAnsi="Times New Roman"/>
        </w:rPr>
        <w:t xml:space="preserve"> for such purposes.  Members electing to contribute such additional capital </w:t>
      </w:r>
      <w:r w:rsidR="00EC6FF2">
        <w:rPr>
          <w:rFonts w:ascii="Times New Roman" w:hAnsi="Times New Roman"/>
        </w:rPr>
        <w:t>will</w:t>
      </w:r>
      <w:r w:rsidRPr="007D1979">
        <w:rPr>
          <w:rFonts w:ascii="Times New Roman" w:hAnsi="Times New Roman"/>
        </w:rPr>
        <w:t xml:space="preserve"> contribute such portions thereof as they may agree upon, or, if they are unable to agree, each such Member </w:t>
      </w:r>
      <w:r w:rsidR="00EC6FF2">
        <w:rPr>
          <w:rFonts w:ascii="Times New Roman" w:hAnsi="Times New Roman"/>
        </w:rPr>
        <w:t>will</w:t>
      </w:r>
      <w:r w:rsidRPr="007D1979">
        <w:rPr>
          <w:rFonts w:ascii="Times New Roman" w:hAnsi="Times New Roman"/>
        </w:rPr>
        <w:t xml:space="preserve"> contribute a portion of the total amount required based on its Percentage Interest and the Percentage Interests of all other contributing Members.</w:t>
      </w:r>
    </w:p>
    <w:p w14:paraId="36D56E7A" w14:textId="77777777" w:rsidR="009F66C4" w:rsidRPr="007D1979" w:rsidRDefault="009F66C4" w:rsidP="007F4BDD">
      <w:pPr>
        <w:widowControl/>
        <w:ind w:firstLine="720"/>
        <w:jc w:val="both"/>
        <w:rPr>
          <w:rFonts w:ascii="Times New Roman" w:hAnsi="Times New Roman"/>
        </w:rPr>
      </w:pPr>
    </w:p>
    <w:p w14:paraId="34FBFEC2" w14:textId="77777777" w:rsidR="00791CEE" w:rsidRPr="007D1979" w:rsidRDefault="00791CEE" w:rsidP="007F4BDD">
      <w:pPr>
        <w:widowControl/>
        <w:ind w:firstLine="720"/>
        <w:jc w:val="both"/>
        <w:rPr>
          <w:rFonts w:ascii="Times New Roman" w:hAnsi="Times New Roman"/>
        </w:rPr>
      </w:pPr>
      <w:r w:rsidRPr="007D1979">
        <w:rPr>
          <w:rFonts w:ascii="Times New Roman" w:hAnsi="Times New Roman"/>
        </w:rPr>
        <w:t>(c)</w:t>
      </w:r>
      <w:r w:rsidRPr="007D1979">
        <w:rPr>
          <w:rFonts w:ascii="Times New Roman" w:hAnsi="Times New Roman"/>
        </w:rPr>
        <w:tab/>
        <w:t xml:space="preserve">If the Members elect not to contribute additional capital, or if the Members elect not to contribute 100% of the additional capital requested by the Manager, pursuant to </w:t>
      </w:r>
      <w:r w:rsidR="00746CAC">
        <w:rPr>
          <w:rFonts w:ascii="Times New Roman" w:hAnsi="Times New Roman"/>
        </w:rPr>
        <w:t>§</w:t>
      </w:r>
      <w:r w:rsidRPr="007D1979">
        <w:rPr>
          <w:rFonts w:ascii="Times New Roman" w:hAnsi="Times New Roman"/>
        </w:rPr>
        <w:t xml:space="preserve">3.02(b), the Manager </w:t>
      </w:r>
      <w:r w:rsidR="00EC6FF2">
        <w:rPr>
          <w:rFonts w:ascii="Times New Roman" w:hAnsi="Times New Roman"/>
        </w:rPr>
        <w:t>will</w:t>
      </w:r>
      <w:r w:rsidRPr="007D1979">
        <w:rPr>
          <w:rFonts w:ascii="Times New Roman" w:hAnsi="Times New Roman"/>
        </w:rPr>
        <w:t xml:space="preserve"> be permitted to obtain additional equity financing in the amount required on such terms and conditions as it deems appropriate in its sole discretion, from one or more third parties.  For purposes of this </w:t>
      </w:r>
      <w:r w:rsidR="00746CAC">
        <w:rPr>
          <w:rFonts w:ascii="Times New Roman" w:hAnsi="Times New Roman"/>
        </w:rPr>
        <w:t>§</w:t>
      </w:r>
      <w:r w:rsidRPr="007D1979">
        <w:rPr>
          <w:rFonts w:ascii="Times New Roman" w:hAnsi="Times New Roman"/>
        </w:rPr>
        <w:t xml:space="preserve">3.02(c) only, </w:t>
      </w:r>
      <w:r w:rsidR="00181500">
        <w:rPr>
          <w:rFonts w:ascii="Times New Roman" w:hAnsi="Times New Roman"/>
        </w:rPr>
        <w:t>“</w:t>
      </w:r>
      <w:r w:rsidRPr="007D1979">
        <w:rPr>
          <w:rFonts w:ascii="Times New Roman" w:hAnsi="Times New Roman"/>
        </w:rPr>
        <w:t>third parties</w:t>
      </w:r>
      <w:r w:rsidR="00181500">
        <w:rPr>
          <w:rFonts w:ascii="Times New Roman" w:hAnsi="Times New Roman"/>
        </w:rPr>
        <w:t>”</w:t>
      </w:r>
      <w:r w:rsidRPr="007D1979">
        <w:rPr>
          <w:rFonts w:ascii="Times New Roman" w:hAnsi="Times New Roman"/>
        </w:rPr>
        <w:t xml:space="preserve"> </w:t>
      </w:r>
      <w:r w:rsidR="00EC6FF2">
        <w:rPr>
          <w:rFonts w:ascii="Times New Roman" w:hAnsi="Times New Roman"/>
        </w:rPr>
        <w:t>will</w:t>
      </w:r>
      <w:r w:rsidRPr="007D1979">
        <w:rPr>
          <w:rFonts w:ascii="Times New Roman" w:hAnsi="Times New Roman"/>
        </w:rPr>
        <w:t xml:space="preserve"> include</w:t>
      </w:r>
      <w:r w:rsidR="00746CAC">
        <w:rPr>
          <w:rFonts w:ascii="Times New Roman" w:hAnsi="Times New Roman"/>
        </w:rPr>
        <w:t xml:space="preserve"> Members, Affiliates</w:t>
      </w:r>
      <w:r w:rsidRPr="007D1979">
        <w:rPr>
          <w:rFonts w:ascii="Times New Roman" w:hAnsi="Times New Roman"/>
        </w:rPr>
        <w:t xml:space="preserve"> or unaffiliated third parties.  In connection with any admission of additional Members (which may be allowed by the Manager based on their contribution of additional cap</w:t>
      </w:r>
      <w:r w:rsidR="00746CAC">
        <w:rPr>
          <w:rFonts w:ascii="Times New Roman" w:hAnsi="Times New Roman"/>
        </w:rPr>
        <w:t>ital), the additional Member(s)’</w:t>
      </w:r>
      <w:r w:rsidRPr="007D1979">
        <w:rPr>
          <w:rFonts w:ascii="Times New Roman" w:hAnsi="Times New Roman"/>
        </w:rPr>
        <w:t xml:space="preserve"> Percentage Interest</w:t>
      </w:r>
      <w:r w:rsidR="00746CAC">
        <w:rPr>
          <w:rFonts w:ascii="Times New Roman" w:hAnsi="Times New Roman"/>
        </w:rPr>
        <w:t>(s)</w:t>
      </w:r>
      <w:r w:rsidRPr="007D1979">
        <w:rPr>
          <w:rFonts w:ascii="Times New Roman" w:hAnsi="Times New Roman"/>
        </w:rPr>
        <w:t xml:space="preserve"> </w:t>
      </w:r>
      <w:r w:rsidR="00EC6FF2">
        <w:rPr>
          <w:rFonts w:ascii="Times New Roman" w:hAnsi="Times New Roman"/>
        </w:rPr>
        <w:t>will</w:t>
      </w:r>
      <w:r w:rsidRPr="007D1979">
        <w:rPr>
          <w:rFonts w:ascii="Times New Roman" w:hAnsi="Times New Roman"/>
        </w:rPr>
        <w:t xml:space="preserve"> be designated and the Percentage Interests of the non-contributing Members </w:t>
      </w:r>
      <w:r w:rsidR="00EC6FF2">
        <w:rPr>
          <w:rFonts w:ascii="Times New Roman" w:hAnsi="Times New Roman"/>
        </w:rPr>
        <w:t>will</w:t>
      </w:r>
      <w:r w:rsidRPr="007D1979">
        <w:rPr>
          <w:rFonts w:ascii="Times New Roman" w:hAnsi="Times New Roman"/>
        </w:rPr>
        <w:t xml:space="preserve"> be diluted, proportionately, based on their respective Percentage </w:t>
      </w:r>
      <w:r w:rsidRPr="007D1979">
        <w:rPr>
          <w:rFonts w:ascii="Times New Roman" w:hAnsi="Times New Roman"/>
        </w:rPr>
        <w:lastRenderedPageBreak/>
        <w:t xml:space="preserve">Interests immediately prior to any such designation or dilution.  Without in any way limiting the foregoing, the interest of any third party admitted as a Member to </w:t>
      </w:r>
      <w:r w:rsidR="00EC6FF2">
        <w:rPr>
          <w:rFonts w:ascii="Times New Roman" w:hAnsi="Times New Roman"/>
        </w:rPr>
        <w:t>the Company</w:t>
      </w:r>
      <w:r w:rsidRPr="007D1979">
        <w:rPr>
          <w:rFonts w:ascii="Times New Roman" w:hAnsi="Times New Roman"/>
        </w:rPr>
        <w:t xml:space="preserve"> pursuant to this </w:t>
      </w:r>
      <w:r w:rsidR="00746CAC">
        <w:rPr>
          <w:rFonts w:ascii="Times New Roman" w:hAnsi="Times New Roman"/>
        </w:rPr>
        <w:t>§</w:t>
      </w:r>
      <w:r w:rsidRPr="007D1979">
        <w:rPr>
          <w:rFonts w:ascii="Times New Roman" w:hAnsi="Times New Roman"/>
        </w:rPr>
        <w:t xml:space="preserve">3.02(c) in the Net Profits, Net Losses and distributions of cash or property of any nature, may have such priority or priorities in relationship to the interests therein of the other Members as the Manager may in its sole discretion determine, provided that the relative priorities of the Manager and the other Members in the Net Profits, Net Losses, Gross Income, Nonrecourse Deductions and cash distributions of any nature of </w:t>
      </w:r>
      <w:r w:rsidR="00EC6FF2">
        <w:rPr>
          <w:rFonts w:ascii="Times New Roman" w:hAnsi="Times New Roman"/>
        </w:rPr>
        <w:t>the Company</w:t>
      </w:r>
      <w:r w:rsidRPr="007D1979">
        <w:rPr>
          <w:rFonts w:ascii="Times New Roman" w:hAnsi="Times New Roman"/>
        </w:rPr>
        <w:t xml:space="preserve"> </w:t>
      </w:r>
      <w:r w:rsidR="00EC6FF2">
        <w:rPr>
          <w:rFonts w:ascii="Times New Roman" w:hAnsi="Times New Roman"/>
        </w:rPr>
        <w:t>will</w:t>
      </w:r>
      <w:r w:rsidRPr="007D1979">
        <w:rPr>
          <w:rFonts w:ascii="Times New Roman" w:hAnsi="Times New Roman"/>
        </w:rPr>
        <w:t xml:space="preserve"> not be altered as a result of the admission of any such investor.</w:t>
      </w:r>
    </w:p>
    <w:p w14:paraId="42693A68" w14:textId="77777777" w:rsidR="00791CEE" w:rsidRPr="007D1979" w:rsidRDefault="00791CEE" w:rsidP="007F4BDD">
      <w:pPr>
        <w:widowControl/>
        <w:jc w:val="both"/>
        <w:rPr>
          <w:rFonts w:ascii="Times New Roman" w:hAnsi="Times New Roman"/>
        </w:rPr>
      </w:pPr>
    </w:p>
    <w:p w14:paraId="59F29121" w14:textId="77777777" w:rsidR="00791CEE" w:rsidRPr="007D1979" w:rsidRDefault="00791CEE" w:rsidP="007F4BDD">
      <w:pPr>
        <w:widowControl/>
        <w:ind w:firstLine="720"/>
        <w:jc w:val="both"/>
        <w:rPr>
          <w:rFonts w:ascii="Times New Roman" w:hAnsi="Times New Roman"/>
        </w:rPr>
      </w:pPr>
      <w:r w:rsidRPr="007D1979">
        <w:rPr>
          <w:rFonts w:ascii="Times New Roman" w:hAnsi="Times New Roman"/>
        </w:rPr>
        <w:t>(d)</w:t>
      </w:r>
      <w:r w:rsidRPr="007D1979">
        <w:rPr>
          <w:rFonts w:ascii="Times New Roman" w:hAnsi="Times New Roman"/>
        </w:rPr>
        <w:tab/>
        <w:t>Each Member hereby constitutes and appoints the Manager</w:t>
      </w:r>
      <w:r w:rsidR="00746CAC">
        <w:rPr>
          <w:rFonts w:ascii="Times New Roman" w:hAnsi="Times New Roman"/>
        </w:rPr>
        <w:t xml:space="preserve"> and</w:t>
      </w:r>
      <w:r w:rsidRPr="007D1979">
        <w:rPr>
          <w:rFonts w:ascii="Times New Roman" w:hAnsi="Times New Roman"/>
        </w:rPr>
        <w:t xml:space="preserve"> any person that becomes a substitute or additional Manager</w:t>
      </w:r>
      <w:r w:rsidR="00746CAC">
        <w:rPr>
          <w:rFonts w:ascii="Times New Roman" w:hAnsi="Times New Roman"/>
        </w:rPr>
        <w:t xml:space="preserve">, </w:t>
      </w:r>
      <w:r w:rsidRPr="007D1979">
        <w:rPr>
          <w:rFonts w:ascii="Times New Roman" w:hAnsi="Times New Roman"/>
        </w:rPr>
        <w:t xml:space="preserve">as such Member's agent and attorney-in-fact for the purpose of amending this Agreement, including </w:t>
      </w:r>
      <w:r w:rsidRPr="00746CAC">
        <w:rPr>
          <w:rFonts w:ascii="Times New Roman" w:hAnsi="Times New Roman"/>
          <w:b/>
        </w:rPr>
        <w:t>Schedule A</w:t>
      </w:r>
      <w:r w:rsidR="00746CAC">
        <w:rPr>
          <w:rFonts w:ascii="Times New Roman" w:hAnsi="Times New Roman"/>
        </w:rPr>
        <w:t>,</w:t>
      </w:r>
      <w:r w:rsidRPr="007D1979">
        <w:rPr>
          <w:rFonts w:ascii="Times New Roman" w:hAnsi="Times New Roman"/>
        </w:rPr>
        <w:t xml:space="preserve"> in such manner as may be necessary or appropriate from time to time to reflect th</w:t>
      </w:r>
      <w:r w:rsidR="00746CAC">
        <w:rPr>
          <w:rFonts w:ascii="Times New Roman" w:hAnsi="Times New Roman"/>
        </w:rPr>
        <w:t xml:space="preserve">e modifications of the Members’ </w:t>
      </w:r>
      <w:r w:rsidRPr="007D1979">
        <w:rPr>
          <w:rFonts w:ascii="Times New Roman" w:hAnsi="Times New Roman"/>
        </w:rPr>
        <w:t xml:space="preserve">Percentage Interests pursuant to </w:t>
      </w:r>
      <w:r w:rsidR="00746CAC">
        <w:rPr>
          <w:rFonts w:ascii="Times New Roman" w:hAnsi="Times New Roman"/>
        </w:rPr>
        <w:t>§§</w:t>
      </w:r>
      <w:r w:rsidRPr="007D1979">
        <w:rPr>
          <w:rFonts w:ascii="Times New Roman" w:hAnsi="Times New Roman"/>
        </w:rPr>
        <w:t xml:space="preserve">3.02(b) and 3.02(c).  Any such amendment, when prepared by said attorney-in-fact, </w:t>
      </w:r>
      <w:r w:rsidR="00EC6FF2">
        <w:rPr>
          <w:rFonts w:ascii="Times New Roman" w:hAnsi="Times New Roman"/>
        </w:rPr>
        <w:t>will</w:t>
      </w:r>
      <w:r w:rsidRPr="007D1979">
        <w:rPr>
          <w:rFonts w:ascii="Times New Roman" w:hAnsi="Times New Roman"/>
        </w:rPr>
        <w:t xml:space="preserve"> be deemed a part of this Agreement and incorporated herein by reference, as of the effective date of such amendment, to the same extent as if attached hereto and incorporated herein by this reference on the date hereof.  The power of attorney contained in this </w:t>
      </w:r>
      <w:r w:rsidR="00507822">
        <w:rPr>
          <w:rFonts w:ascii="Times New Roman" w:hAnsi="Times New Roman"/>
        </w:rPr>
        <w:t>§</w:t>
      </w:r>
      <w:r w:rsidRPr="007D1979">
        <w:rPr>
          <w:rFonts w:ascii="Times New Roman" w:hAnsi="Times New Roman"/>
        </w:rPr>
        <w:t xml:space="preserve">3.02(d) is coupled with an interest and, therefore, is irrevocable and </w:t>
      </w:r>
      <w:r w:rsidR="00EC6FF2">
        <w:rPr>
          <w:rFonts w:ascii="Times New Roman" w:hAnsi="Times New Roman"/>
        </w:rPr>
        <w:t>will</w:t>
      </w:r>
      <w:r w:rsidRPr="007D1979">
        <w:rPr>
          <w:rFonts w:ascii="Times New Roman" w:hAnsi="Times New Roman"/>
        </w:rPr>
        <w:t xml:space="preserve"> survive the death, dissolution, Bankruptcy or incapacity of any Member.</w:t>
      </w:r>
    </w:p>
    <w:p w14:paraId="49B687AA" w14:textId="77777777" w:rsidR="00C6561F" w:rsidRDefault="00C6561F" w:rsidP="007F4BDD">
      <w:pPr>
        <w:widowControl/>
        <w:ind w:firstLine="720"/>
        <w:jc w:val="both"/>
        <w:rPr>
          <w:rFonts w:ascii="Times New Roman" w:hAnsi="Times New Roman"/>
        </w:rPr>
      </w:pPr>
    </w:p>
    <w:p w14:paraId="7A7F5514" w14:textId="77777777" w:rsidR="00791CEE" w:rsidRPr="007D1979" w:rsidRDefault="00791CEE" w:rsidP="007F4BDD">
      <w:pPr>
        <w:widowControl/>
        <w:ind w:firstLine="720"/>
        <w:jc w:val="both"/>
        <w:rPr>
          <w:rFonts w:ascii="Times New Roman" w:hAnsi="Times New Roman"/>
        </w:rPr>
      </w:pPr>
      <w:r w:rsidRPr="007D1979">
        <w:rPr>
          <w:rFonts w:ascii="Times New Roman" w:hAnsi="Times New Roman"/>
        </w:rPr>
        <w:t>(e)</w:t>
      </w:r>
      <w:r w:rsidRPr="007D1979">
        <w:rPr>
          <w:rFonts w:ascii="Times New Roman" w:hAnsi="Times New Roman"/>
        </w:rPr>
        <w:tab/>
        <w:t xml:space="preserve">Upon liquidation of a Member's </w:t>
      </w:r>
      <w:r w:rsidR="00507822">
        <w:rPr>
          <w:rFonts w:ascii="Times New Roman" w:hAnsi="Times New Roman"/>
        </w:rPr>
        <w:t>Percentage I</w:t>
      </w:r>
      <w:r w:rsidRPr="007D1979">
        <w:rPr>
          <w:rFonts w:ascii="Times New Roman" w:hAnsi="Times New Roman"/>
        </w:rPr>
        <w:t xml:space="preserve">nterest (including upon liquidation of </w:t>
      </w:r>
      <w:r w:rsidR="00EC6FF2">
        <w:rPr>
          <w:rFonts w:ascii="Times New Roman" w:hAnsi="Times New Roman"/>
        </w:rPr>
        <w:t>the Company</w:t>
      </w:r>
      <w:r w:rsidRPr="007D1979">
        <w:rPr>
          <w:rFonts w:ascii="Times New Roman" w:hAnsi="Times New Roman"/>
        </w:rPr>
        <w:t xml:space="preserve">), such Member </w:t>
      </w:r>
      <w:r w:rsidR="00EC6FF2">
        <w:rPr>
          <w:rFonts w:ascii="Times New Roman" w:hAnsi="Times New Roman"/>
        </w:rPr>
        <w:t>will</w:t>
      </w:r>
      <w:r w:rsidRPr="007D1979">
        <w:rPr>
          <w:rFonts w:ascii="Times New Roman" w:hAnsi="Times New Roman"/>
        </w:rPr>
        <w:t xml:space="preserve"> contribute to the capital of </w:t>
      </w:r>
      <w:r w:rsidR="00EC6FF2">
        <w:rPr>
          <w:rFonts w:ascii="Times New Roman" w:hAnsi="Times New Roman"/>
        </w:rPr>
        <w:t>the Company</w:t>
      </w:r>
      <w:r w:rsidRPr="007D1979">
        <w:rPr>
          <w:rFonts w:ascii="Times New Roman" w:hAnsi="Times New Roman"/>
        </w:rPr>
        <w:t xml:space="preserve"> within the time period set forth in Treasury Regulations </w:t>
      </w:r>
      <w:r w:rsidR="00507822">
        <w:rPr>
          <w:rFonts w:ascii="Times New Roman" w:hAnsi="Times New Roman"/>
        </w:rPr>
        <w:t>§</w:t>
      </w:r>
      <w:r w:rsidRPr="007D1979">
        <w:rPr>
          <w:rFonts w:ascii="Times New Roman" w:hAnsi="Times New Roman"/>
        </w:rPr>
        <w:t>1.704</w:t>
      </w:r>
      <w:r w:rsidRPr="007D1979">
        <w:rPr>
          <w:rFonts w:ascii="Times New Roman" w:hAnsi="Times New Roman"/>
        </w:rPr>
        <w:noBreakHyphen/>
        <w:t>1(b)(2)(ii)(b)(3) an amount equal to the lesser of (</w:t>
      </w:r>
      <w:proofErr w:type="spellStart"/>
      <w:r w:rsidRPr="007D1979">
        <w:rPr>
          <w:rFonts w:ascii="Times New Roman" w:hAnsi="Times New Roman"/>
        </w:rPr>
        <w:t>i</w:t>
      </w:r>
      <w:proofErr w:type="spellEnd"/>
      <w:r w:rsidRPr="007D1979">
        <w:rPr>
          <w:rFonts w:ascii="Times New Roman" w:hAnsi="Times New Roman"/>
        </w:rPr>
        <w:t xml:space="preserve">) his or her negative Capital Account balance, if any (determined by assuming that all of </w:t>
      </w:r>
      <w:r w:rsidR="00EC6FF2">
        <w:rPr>
          <w:rFonts w:ascii="Times New Roman" w:hAnsi="Times New Roman"/>
        </w:rPr>
        <w:t>the Company</w:t>
      </w:r>
      <w:r w:rsidRPr="007D1979">
        <w:rPr>
          <w:rFonts w:ascii="Times New Roman" w:hAnsi="Times New Roman"/>
        </w:rPr>
        <w:t>'s assets were sold at their respective fair market values on the date of the liquidation and all items of Gross Income, Net Profits, Net Losses and Nonrecourse Deductions for the taxable period ending on such date were</w:t>
      </w:r>
      <w:r w:rsidR="00507822">
        <w:rPr>
          <w:rFonts w:ascii="Times New Roman" w:hAnsi="Times New Roman"/>
        </w:rPr>
        <w:t xml:space="preserve"> made), or (ii) the excess of (x</w:t>
      </w:r>
      <w:r w:rsidRPr="007D1979">
        <w:rPr>
          <w:rFonts w:ascii="Times New Roman" w:hAnsi="Times New Roman"/>
        </w:rPr>
        <w:t>) 1.01</w:t>
      </w:r>
      <w:r w:rsidR="00507822">
        <w:rPr>
          <w:rFonts w:ascii="Times New Roman" w:hAnsi="Times New Roman"/>
        </w:rPr>
        <w:t>%</w:t>
      </w:r>
      <w:r w:rsidRPr="007D1979">
        <w:rPr>
          <w:rFonts w:ascii="Times New Roman" w:hAnsi="Times New Roman"/>
        </w:rPr>
        <w:t xml:space="preserve"> of the total capital contributions of the other Members of </w:t>
      </w:r>
      <w:r w:rsidR="00EC6FF2">
        <w:rPr>
          <w:rFonts w:ascii="Times New Roman" w:hAnsi="Times New Roman"/>
        </w:rPr>
        <w:t>the Company</w:t>
      </w:r>
      <w:r w:rsidRPr="007D1979">
        <w:rPr>
          <w:rFonts w:ascii="Times New Roman" w:hAnsi="Times New Roman"/>
        </w:rPr>
        <w:t xml:space="preserve"> multiplied by a fraction, the numerator of which is the Percentage Interest of such Member and the denominator of which is the aggregate of the Percentage </w:t>
      </w:r>
      <w:r w:rsidR="00507822">
        <w:rPr>
          <w:rFonts w:ascii="Times New Roman" w:hAnsi="Times New Roman"/>
        </w:rPr>
        <w:t>Interests of all Members over (y</w:t>
      </w:r>
      <w:r w:rsidRPr="007D1979">
        <w:rPr>
          <w:rFonts w:ascii="Times New Roman" w:hAnsi="Times New Roman"/>
        </w:rPr>
        <w:t xml:space="preserve">) the aggregate amount of capital previously contributed to </w:t>
      </w:r>
      <w:r w:rsidR="00EC6FF2">
        <w:rPr>
          <w:rFonts w:ascii="Times New Roman" w:hAnsi="Times New Roman"/>
        </w:rPr>
        <w:t>the Company</w:t>
      </w:r>
      <w:r w:rsidRPr="007D1979">
        <w:rPr>
          <w:rFonts w:ascii="Times New Roman" w:hAnsi="Times New Roman"/>
        </w:rPr>
        <w:t xml:space="preserve"> by such Member.</w:t>
      </w:r>
    </w:p>
    <w:p w14:paraId="01EFD5AF" w14:textId="77777777" w:rsidR="00791CEE" w:rsidRPr="007D1979" w:rsidRDefault="00791CEE" w:rsidP="007F4BDD">
      <w:pPr>
        <w:widowControl/>
        <w:jc w:val="both"/>
        <w:rPr>
          <w:rFonts w:ascii="Times New Roman" w:hAnsi="Times New Roman"/>
        </w:rPr>
      </w:pPr>
    </w:p>
    <w:p w14:paraId="68E53FF6" w14:textId="77777777" w:rsidR="00791CEE" w:rsidRPr="007D1979" w:rsidRDefault="00507822" w:rsidP="007F4BDD">
      <w:pPr>
        <w:widowControl/>
        <w:jc w:val="both"/>
        <w:rPr>
          <w:rFonts w:ascii="Times New Roman" w:hAnsi="Times New Roman"/>
        </w:rPr>
      </w:pPr>
      <w:r>
        <w:rPr>
          <w:rFonts w:ascii="Times New Roman" w:hAnsi="Times New Roman"/>
        </w:rPr>
        <w:tab/>
      </w:r>
      <w:r w:rsidR="00791CEE" w:rsidRPr="007D1979">
        <w:rPr>
          <w:rFonts w:ascii="Times New Roman" w:hAnsi="Times New Roman"/>
        </w:rPr>
        <w:t>3.03</w:t>
      </w:r>
      <w:r w:rsidR="00791CEE" w:rsidRPr="007D1979">
        <w:rPr>
          <w:rFonts w:ascii="Times New Roman" w:hAnsi="Times New Roman"/>
        </w:rPr>
        <w:tab/>
      </w:r>
      <w:r w:rsidR="00791CEE" w:rsidRPr="007D1979">
        <w:rPr>
          <w:rFonts w:ascii="Times New Roman" w:hAnsi="Times New Roman"/>
          <w:u w:val="single"/>
        </w:rPr>
        <w:t>No Withdrawal of or Interest on Capital</w:t>
      </w:r>
      <w:r w:rsidR="00791CEE" w:rsidRPr="007D1979">
        <w:rPr>
          <w:rFonts w:ascii="Times New Roman" w:hAnsi="Times New Roman"/>
        </w:rPr>
        <w:t>.</w:t>
      </w:r>
    </w:p>
    <w:p w14:paraId="3DD3B2B6" w14:textId="77777777" w:rsidR="00791CEE" w:rsidRPr="007D1979" w:rsidRDefault="00791CEE" w:rsidP="007F4BDD">
      <w:pPr>
        <w:widowControl/>
        <w:jc w:val="both"/>
        <w:rPr>
          <w:rFonts w:ascii="Times New Roman" w:hAnsi="Times New Roman"/>
        </w:rPr>
      </w:pPr>
    </w:p>
    <w:p w14:paraId="7D7BC1A3" w14:textId="77777777" w:rsidR="00791CEE" w:rsidRPr="007D1979" w:rsidRDefault="00791CEE" w:rsidP="007F4BDD">
      <w:pPr>
        <w:widowControl/>
        <w:ind w:firstLine="720"/>
        <w:jc w:val="both"/>
        <w:rPr>
          <w:rFonts w:ascii="Times New Roman" w:hAnsi="Times New Roman"/>
        </w:rPr>
      </w:pPr>
      <w:r w:rsidRPr="007D1979">
        <w:rPr>
          <w:rFonts w:ascii="Times New Roman" w:hAnsi="Times New Roman"/>
        </w:rPr>
        <w:t>(a)</w:t>
      </w:r>
      <w:r w:rsidRPr="007D1979">
        <w:rPr>
          <w:rFonts w:ascii="Times New Roman" w:hAnsi="Times New Roman"/>
        </w:rPr>
        <w:tab/>
        <w:t xml:space="preserve">No Member </w:t>
      </w:r>
      <w:r w:rsidR="00EC6FF2">
        <w:rPr>
          <w:rFonts w:ascii="Times New Roman" w:hAnsi="Times New Roman"/>
        </w:rPr>
        <w:t>will</w:t>
      </w:r>
      <w:r w:rsidRPr="007D1979">
        <w:rPr>
          <w:rFonts w:ascii="Times New Roman" w:hAnsi="Times New Roman"/>
        </w:rPr>
        <w:t xml:space="preserve"> have the right to withdraw, resign, or to be repaid any capital contributed by the Member, or to receive any other payment in respect to the Member's </w:t>
      </w:r>
      <w:r w:rsidR="00F53871">
        <w:rPr>
          <w:rFonts w:ascii="Times New Roman" w:hAnsi="Times New Roman"/>
        </w:rPr>
        <w:t>Percentage I</w:t>
      </w:r>
      <w:r w:rsidRPr="007D1979">
        <w:rPr>
          <w:rFonts w:ascii="Times New Roman" w:hAnsi="Times New Roman"/>
        </w:rPr>
        <w:t xml:space="preserve">nterest in </w:t>
      </w:r>
      <w:r w:rsidR="00EC6FF2">
        <w:rPr>
          <w:rFonts w:ascii="Times New Roman" w:hAnsi="Times New Roman"/>
        </w:rPr>
        <w:t>the Company</w:t>
      </w:r>
      <w:r w:rsidRPr="007D1979">
        <w:rPr>
          <w:rFonts w:ascii="Times New Roman" w:hAnsi="Times New Roman"/>
        </w:rPr>
        <w:t xml:space="preserve">, including, without limitation, payment received as a result of the withdrawal or resignation of such Member from </w:t>
      </w:r>
      <w:r w:rsidR="00EC6FF2">
        <w:rPr>
          <w:rFonts w:ascii="Times New Roman" w:hAnsi="Times New Roman"/>
        </w:rPr>
        <w:t>the Company</w:t>
      </w:r>
      <w:r w:rsidRPr="007D1979">
        <w:rPr>
          <w:rFonts w:ascii="Times New Roman" w:hAnsi="Times New Roman"/>
        </w:rPr>
        <w:t>, except as specifically provided in this Agreement.</w:t>
      </w:r>
    </w:p>
    <w:p w14:paraId="0FC07C09" w14:textId="77777777" w:rsidR="00791CEE" w:rsidRPr="007D1979" w:rsidRDefault="00791CEE" w:rsidP="007F4BDD">
      <w:pPr>
        <w:widowControl/>
        <w:jc w:val="both"/>
        <w:rPr>
          <w:rFonts w:ascii="Times New Roman" w:hAnsi="Times New Roman"/>
        </w:rPr>
      </w:pPr>
    </w:p>
    <w:p w14:paraId="66631572" w14:textId="77777777" w:rsidR="00791CEE" w:rsidRPr="007D1979" w:rsidRDefault="00791CEE" w:rsidP="007F4BDD">
      <w:pPr>
        <w:widowControl/>
        <w:ind w:firstLine="720"/>
        <w:jc w:val="both"/>
        <w:rPr>
          <w:rFonts w:ascii="Times New Roman" w:hAnsi="Times New Roman"/>
        </w:rPr>
      </w:pPr>
      <w:r w:rsidRPr="007D1979">
        <w:rPr>
          <w:rFonts w:ascii="Times New Roman" w:hAnsi="Times New Roman"/>
        </w:rPr>
        <w:t>(b)</w:t>
      </w:r>
      <w:r w:rsidRPr="007D1979">
        <w:rPr>
          <w:rFonts w:ascii="Times New Roman" w:hAnsi="Times New Roman"/>
        </w:rPr>
        <w:tab/>
        <w:t xml:space="preserve">Except as otherwise provided in this ARTICLE III, no Member </w:t>
      </w:r>
      <w:r w:rsidR="00EC6FF2">
        <w:rPr>
          <w:rFonts w:ascii="Times New Roman" w:hAnsi="Times New Roman"/>
        </w:rPr>
        <w:t>will</w:t>
      </w:r>
      <w:r w:rsidRPr="007D1979">
        <w:rPr>
          <w:rFonts w:ascii="Times New Roman" w:hAnsi="Times New Roman"/>
        </w:rPr>
        <w:t xml:space="preserve"> be obligated or permitted, except as specifically provided in this Agreement, to contribute any additional capital to </w:t>
      </w:r>
      <w:r w:rsidR="00EC6FF2">
        <w:rPr>
          <w:rFonts w:ascii="Times New Roman" w:hAnsi="Times New Roman"/>
        </w:rPr>
        <w:t>the Company</w:t>
      </w:r>
      <w:r w:rsidRPr="007D1979">
        <w:rPr>
          <w:rFonts w:ascii="Times New Roman" w:hAnsi="Times New Roman"/>
        </w:rPr>
        <w:t xml:space="preserve">.  No interest </w:t>
      </w:r>
      <w:r w:rsidR="00EC6FF2">
        <w:rPr>
          <w:rFonts w:ascii="Times New Roman" w:hAnsi="Times New Roman"/>
        </w:rPr>
        <w:t>will</w:t>
      </w:r>
      <w:r w:rsidRPr="007D1979">
        <w:rPr>
          <w:rFonts w:ascii="Times New Roman" w:hAnsi="Times New Roman"/>
        </w:rPr>
        <w:t xml:space="preserve"> accrue on any contributions to the capital of </w:t>
      </w:r>
      <w:r w:rsidR="00EC6FF2">
        <w:rPr>
          <w:rFonts w:ascii="Times New Roman" w:hAnsi="Times New Roman"/>
        </w:rPr>
        <w:t>the Company</w:t>
      </w:r>
      <w:r w:rsidRPr="007D1979">
        <w:rPr>
          <w:rFonts w:ascii="Times New Roman" w:hAnsi="Times New Roman"/>
        </w:rPr>
        <w:t>.</w:t>
      </w:r>
    </w:p>
    <w:p w14:paraId="023AAEC1" w14:textId="77777777" w:rsidR="00791CEE" w:rsidRPr="007D1979" w:rsidRDefault="00791CEE" w:rsidP="007F4BDD">
      <w:pPr>
        <w:widowControl/>
        <w:jc w:val="both"/>
        <w:rPr>
          <w:rFonts w:ascii="Times New Roman" w:hAnsi="Times New Roman"/>
        </w:rPr>
      </w:pPr>
    </w:p>
    <w:p w14:paraId="204ECAA7" w14:textId="77777777" w:rsidR="00791CEE" w:rsidRPr="007D1979" w:rsidRDefault="00507822" w:rsidP="007F4BDD">
      <w:pPr>
        <w:widowControl/>
        <w:jc w:val="both"/>
        <w:rPr>
          <w:rFonts w:ascii="Times New Roman" w:hAnsi="Times New Roman"/>
        </w:rPr>
      </w:pPr>
      <w:r>
        <w:rPr>
          <w:rFonts w:ascii="Times New Roman" w:hAnsi="Times New Roman"/>
        </w:rPr>
        <w:tab/>
      </w:r>
      <w:r w:rsidR="00791CEE" w:rsidRPr="007D1979">
        <w:rPr>
          <w:rFonts w:ascii="Times New Roman" w:hAnsi="Times New Roman"/>
        </w:rPr>
        <w:t>3.04</w:t>
      </w:r>
      <w:r w:rsidR="00791CEE" w:rsidRPr="007D1979">
        <w:rPr>
          <w:rFonts w:ascii="Times New Roman" w:hAnsi="Times New Roman"/>
        </w:rPr>
        <w:tab/>
      </w:r>
      <w:r w:rsidR="00791CEE" w:rsidRPr="007D1979">
        <w:rPr>
          <w:rFonts w:ascii="Times New Roman" w:hAnsi="Times New Roman"/>
          <w:u w:val="single"/>
        </w:rPr>
        <w:t>Third</w:t>
      </w:r>
      <w:r w:rsidR="00791CEE" w:rsidRPr="007D1979">
        <w:rPr>
          <w:rFonts w:ascii="Times New Roman" w:hAnsi="Times New Roman"/>
          <w:u w:val="single"/>
        </w:rPr>
        <w:noBreakHyphen/>
        <w:t>Party Loans</w:t>
      </w:r>
      <w:r w:rsidR="00791CEE" w:rsidRPr="007D1979">
        <w:rPr>
          <w:rFonts w:ascii="Times New Roman" w:hAnsi="Times New Roman"/>
        </w:rPr>
        <w:t xml:space="preserve">.  In the event that </w:t>
      </w:r>
      <w:r w:rsidR="00EC6FF2">
        <w:rPr>
          <w:rFonts w:ascii="Times New Roman" w:hAnsi="Times New Roman"/>
        </w:rPr>
        <w:t>the Company</w:t>
      </w:r>
      <w:r w:rsidR="00791CEE" w:rsidRPr="007D1979">
        <w:rPr>
          <w:rFonts w:ascii="Times New Roman" w:hAnsi="Times New Roman"/>
        </w:rPr>
        <w:t xml:space="preserve"> requires additional funds to carry out its purposes, conduct its business or meet its obligations, or to make any expenditure authorized by this Agreement, </w:t>
      </w:r>
      <w:r w:rsidR="00EC6FF2">
        <w:rPr>
          <w:rFonts w:ascii="Times New Roman" w:hAnsi="Times New Roman"/>
        </w:rPr>
        <w:t>the Company</w:t>
      </w:r>
      <w:r w:rsidR="00791CEE" w:rsidRPr="007D1979">
        <w:rPr>
          <w:rFonts w:ascii="Times New Roman" w:hAnsi="Times New Roman"/>
        </w:rPr>
        <w:t xml:space="preserve"> may borrow funds from such third</w:t>
      </w:r>
      <w:r w:rsidR="00791CEE" w:rsidRPr="007D1979">
        <w:rPr>
          <w:rFonts w:ascii="Times New Roman" w:hAnsi="Times New Roman"/>
        </w:rPr>
        <w:noBreakHyphen/>
        <w:t>party lender(s) on such terms and conditions as m</w:t>
      </w:r>
      <w:r>
        <w:rPr>
          <w:rFonts w:ascii="Times New Roman" w:hAnsi="Times New Roman"/>
        </w:rPr>
        <w:t>ay be acceptable to the Manager</w:t>
      </w:r>
      <w:r w:rsidR="00791CEE" w:rsidRPr="007D1979">
        <w:rPr>
          <w:rFonts w:ascii="Times New Roman" w:hAnsi="Times New Roman"/>
        </w:rPr>
        <w:t xml:space="preserve">, in </w:t>
      </w:r>
      <w:r>
        <w:rPr>
          <w:rFonts w:ascii="Times New Roman" w:hAnsi="Times New Roman"/>
        </w:rPr>
        <w:t>its</w:t>
      </w:r>
      <w:r w:rsidR="00791CEE" w:rsidRPr="007D1979">
        <w:rPr>
          <w:rFonts w:ascii="Times New Roman" w:hAnsi="Times New Roman"/>
        </w:rPr>
        <w:t xml:space="preserve"> sole discretion.</w:t>
      </w:r>
    </w:p>
    <w:p w14:paraId="09C1266A" w14:textId="77777777" w:rsidR="00791CEE" w:rsidRPr="007D1979" w:rsidRDefault="00791CEE" w:rsidP="007F4BDD">
      <w:pPr>
        <w:widowControl/>
        <w:jc w:val="both"/>
        <w:rPr>
          <w:rFonts w:ascii="Times New Roman" w:hAnsi="Times New Roman"/>
        </w:rPr>
      </w:pPr>
    </w:p>
    <w:p w14:paraId="51EB6E66" w14:textId="77777777" w:rsidR="00791CEE" w:rsidRPr="007D1979" w:rsidRDefault="00507822" w:rsidP="007F4BDD">
      <w:pPr>
        <w:widowControl/>
        <w:jc w:val="both"/>
        <w:rPr>
          <w:rFonts w:ascii="Times New Roman" w:hAnsi="Times New Roman"/>
        </w:rPr>
      </w:pPr>
      <w:r>
        <w:rPr>
          <w:rFonts w:ascii="Times New Roman" w:hAnsi="Times New Roman"/>
        </w:rPr>
        <w:tab/>
      </w:r>
      <w:r w:rsidR="00791CEE" w:rsidRPr="007D1979">
        <w:rPr>
          <w:rFonts w:ascii="Times New Roman" w:hAnsi="Times New Roman"/>
        </w:rPr>
        <w:t>3.05</w:t>
      </w:r>
      <w:r w:rsidR="00791CEE" w:rsidRPr="007D1979">
        <w:rPr>
          <w:rFonts w:ascii="Times New Roman" w:hAnsi="Times New Roman"/>
        </w:rPr>
        <w:tab/>
      </w:r>
      <w:r w:rsidR="00791CEE" w:rsidRPr="007D1979">
        <w:rPr>
          <w:rFonts w:ascii="Times New Roman" w:hAnsi="Times New Roman"/>
          <w:u w:val="single"/>
        </w:rPr>
        <w:t>Voluntary Loans</w:t>
      </w:r>
      <w:r w:rsidR="00791CEE" w:rsidRPr="007D1979">
        <w:rPr>
          <w:rFonts w:ascii="Times New Roman" w:hAnsi="Times New Roman"/>
        </w:rPr>
        <w:t xml:space="preserve">.  In the event </w:t>
      </w:r>
      <w:r w:rsidR="00EC6FF2">
        <w:rPr>
          <w:rFonts w:ascii="Times New Roman" w:hAnsi="Times New Roman"/>
        </w:rPr>
        <w:t>the Company</w:t>
      </w:r>
      <w:r w:rsidR="00791CEE" w:rsidRPr="007D1979">
        <w:rPr>
          <w:rFonts w:ascii="Times New Roman" w:hAnsi="Times New Roman"/>
        </w:rPr>
        <w:t xml:space="preserve"> requires additional funds to carry out its purposes, conduct its business, meet its obligations or make any expenditure authorized by this Agreement, and additional funds are not available from third parties pursuant to </w:t>
      </w:r>
      <w:r>
        <w:rPr>
          <w:rFonts w:ascii="Times New Roman" w:hAnsi="Times New Roman"/>
        </w:rPr>
        <w:t>§</w:t>
      </w:r>
      <w:r w:rsidR="00791CEE" w:rsidRPr="007D1979">
        <w:rPr>
          <w:rFonts w:ascii="Times New Roman" w:hAnsi="Times New Roman"/>
        </w:rPr>
        <w:t>3.04 on t</w:t>
      </w:r>
      <w:r>
        <w:rPr>
          <w:rFonts w:ascii="Times New Roman" w:hAnsi="Times New Roman"/>
        </w:rPr>
        <w:t xml:space="preserve">erms acceptable to the Manager </w:t>
      </w:r>
      <w:r w:rsidR="00791CEE" w:rsidRPr="007D1979">
        <w:rPr>
          <w:rFonts w:ascii="Times New Roman" w:hAnsi="Times New Roman"/>
        </w:rPr>
        <w:t xml:space="preserve">in </w:t>
      </w:r>
      <w:r>
        <w:rPr>
          <w:rFonts w:ascii="Times New Roman" w:hAnsi="Times New Roman"/>
        </w:rPr>
        <w:t>its sole discretion</w:t>
      </w:r>
      <w:r w:rsidR="00791CEE" w:rsidRPr="007D1979">
        <w:rPr>
          <w:rFonts w:ascii="Times New Roman" w:hAnsi="Times New Roman"/>
        </w:rPr>
        <w:t xml:space="preserve"> or from the Members or a third party pursuant to </w:t>
      </w:r>
      <w:r>
        <w:rPr>
          <w:rFonts w:ascii="Times New Roman" w:hAnsi="Times New Roman"/>
        </w:rPr>
        <w:t>§</w:t>
      </w:r>
      <w:r w:rsidR="00791CEE" w:rsidRPr="007D1979">
        <w:rPr>
          <w:rFonts w:ascii="Times New Roman" w:hAnsi="Times New Roman"/>
        </w:rPr>
        <w:t xml:space="preserve">3.02, any Member may, but </w:t>
      </w:r>
      <w:r w:rsidR="00EC6FF2">
        <w:rPr>
          <w:rFonts w:ascii="Times New Roman" w:hAnsi="Times New Roman"/>
        </w:rPr>
        <w:t>will</w:t>
      </w:r>
      <w:r w:rsidR="00791CEE" w:rsidRPr="007D1979">
        <w:rPr>
          <w:rFonts w:ascii="Times New Roman" w:hAnsi="Times New Roman"/>
        </w:rPr>
        <w:t xml:space="preserve"> not be obligated to, loan such funds to </w:t>
      </w:r>
      <w:r w:rsidR="00EC6FF2">
        <w:rPr>
          <w:rFonts w:ascii="Times New Roman" w:hAnsi="Times New Roman"/>
        </w:rPr>
        <w:t>the Company</w:t>
      </w:r>
      <w:r w:rsidR="00791CEE" w:rsidRPr="007D1979">
        <w:rPr>
          <w:rFonts w:ascii="Times New Roman" w:hAnsi="Times New Roman"/>
        </w:rPr>
        <w:t>, upon such term</w:t>
      </w:r>
      <w:r>
        <w:rPr>
          <w:rFonts w:ascii="Times New Roman" w:hAnsi="Times New Roman"/>
        </w:rPr>
        <w:t>s and conditions as the Manager</w:t>
      </w:r>
      <w:r w:rsidR="00791CEE" w:rsidRPr="007D1979">
        <w:rPr>
          <w:rFonts w:ascii="Times New Roman" w:hAnsi="Times New Roman"/>
        </w:rPr>
        <w:t xml:space="preserve"> and </w:t>
      </w:r>
      <w:del w:id="47" w:author="Nicko" w:date="2010-09-20T15:58:00Z">
        <w:r w:rsidR="00791CEE" w:rsidRPr="007D1979">
          <w:rPr>
            <w:rFonts w:ascii="Times New Roman" w:hAnsi="Times New Roman"/>
          </w:rPr>
          <w:delText xml:space="preserve">the </w:delText>
        </w:r>
      </w:del>
      <w:r w:rsidR="00791CEE" w:rsidRPr="007D1979">
        <w:rPr>
          <w:rFonts w:ascii="Times New Roman" w:hAnsi="Times New Roman"/>
        </w:rPr>
        <w:t>such Member may agree in writing.</w:t>
      </w:r>
    </w:p>
    <w:p w14:paraId="4FF71A3E" w14:textId="77777777" w:rsidR="00791CEE" w:rsidRPr="007D1979" w:rsidRDefault="00791CEE" w:rsidP="007F4BDD">
      <w:pPr>
        <w:widowControl/>
        <w:jc w:val="both"/>
        <w:rPr>
          <w:rFonts w:ascii="Times New Roman" w:hAnsi="Times New Roman"/>
        </w:rPr>
      </w:pPr>
    </w:p>
    <w:p w14:paraId="55B69889" w14:textId="77777777" w:rsidR="00791CEE" w:rsidRPr="007D1979" w:rsidRDefault="00791CEE" w:rsidP="007F4BDD">
      <w:pPr>
        <w:keepNext/>
        <w:keepLines/>
        <w:widowControl/>
        <w:tabs>
          <w:tab w:val="center" w:pos="4680"/>
        </w:tabs>
        <w:jc w:val="both"/>
        <w:rPr>
          <w:rFonts w:ascii="Times New Roman" w:hAnsi="Times New Roman"/>
          <w:b/>
          <w:bCs/>
        </w:rPr>
      </w:pPr>
      <w:r w:rsidRPr="007D1979">
        <w:rPr>
          <w:rFonts w:ascii="Times New Roman" w:hAnsi="Times New Roman"/>
          <w:b/>
          <w:bCs/>
        </w:rPr>
        <w:tab/>
        <w:t>ARTICLE IV</w:t>
      </w:r>
    </w:p>
    <w:p w14:paraId="59069BB5" w14:textId="77777777" w:rsidR="00791CEE" w:rsidRPr="007D1979" w:rsidRDefault="00791CEE" w:rsidP="007F4BDD">
      <w:pPr>
        <w:keepNext/>
        <w:keepLines/>
        <w:widowControl/>
        <w:tabs>
          <w:tab w:val="center" w:pos="4680"/>
        </w:tabs>
        <w:jc w:val="both"/>
        <w:rPr>
          <w:rFonts w:ascii="Times New Roman" w:hAnsi="Times New Roman"/>
        </w:rPr>
      </w:pPr>
      <w:r w:rsidRPr="007D1979">
        <w:rPr>
          <w:rFonts w:ascii="Times New Roman" w:hAnsi="Times New Roman"/>
          <w:b/>
          <w:bCs/>
        </w:rPr>
        <w:tab/>
      </w:r>
      <w:r w:rsidRPr="007D1979">
        <w:rPr>
          <w:rFonts w:ascii="Times New Roman" w:hAnsi="Times New Roman"/>
          <w:b/>
          <w:bCs/>
          <w:u w:val="single"/>
        </w:rPr>
        <w:t>Cash Distributions</w:t>
      </w:r>
    </w:p>
    <w:p w14:paraId="6D9043B8" w14:textId="77777777" w:rsidR="00791CEE" w:rsidRPr="007D1979" w:rsidRDefault="00791CEE" w:rsidP="007F4BDD">
      <w:pPr>
        <w:keepNext/>
        <w:keepLines/>
        <w:widowControl/>
        <w:jc w:val="both"/>
        <w:rPr>
          <w:rFonts w:ascii="Times New Roman" w:hAnsi="Times New Roman"/>
        </w:rPr>
      </w:pPr>
    </w:p>
    <w:p w14:paraId="5282E94C" w14:textId="77777777" w:rsidR="00791CEE" w:rsidRPr="007D1979" w:rsidRDefault="00507822" w:rsidP="007F4BDD">
      <w:pPr>
        <w:keepLines/>
        <w:widowControl/>
        <w:jc w:val="both"/>
        <w:rPr>
          <w:rFonts w:ascii="Times New Roman" w:hAnsi="Times New Roman"/>
        </w:rPr>
      </w:pPr>
      <w:r>
        <w:rPr>
          <w:rFonts w:ascii="Times New Roman" w:hAnsi="Times New Roman"/>
        </w:rPr>
        <w:tab/>
      </w:r>
      <w:r w:rsidR="00791CEE" w:rsidRPr="007D1979">
        <w:rPr>
          <w:rFonts w:ascii="Times New Roman" w:hAnsi="Times New Roman"/>
        </w:rPr>
        <w:t>4.01</w:t>
      </w:r>
      <w:r w:rsidR="00791CEE" w:rsidRPr="007D1979">
        <w:rPr>
          <w:rFonts w:ascii="Times New Roman" w:hAnsi="Times New Roman"/>
        </w:rPr>
        <w:tab/>
      </w:r>
      <w:r w:rsidR="00791CEE" w:rsidRPr="007D1979">
        <w:rPr>
          <w:rFonts w:ascii="Times New Roman" w:hAnsi="Times New Roman"/>
          <w:u w:val="single"/>
        </w:rPr>
        <w:t>Distribution of Distributable Cash and Net Proceeds upon Liquidation</w:t>
      </w:r>
      <w:r w:rsidR="00791CEE" w:rsidRPr="007D1979">
        <w:rPr>
          <w:rFonts w:ascii="Times New Roman" w:hAnsi="Times New Roman"/>
        </w:rPr>
        <w:t xml:space="preserve">.  Distributable Cash and/or net proceeds upon liquidation of </w:t>
      </w:r>
      <w:r w:rsidR="00EC6FF2">
        <w:rPr>
          <w:rFonts w:ascii="Times New Roman" w:hAnsi="Times New Roman"/>
        </w:rPr>
        <w:t>the Company</w:t>
      </w:r>
      <w:r w:rsidR="00791CEE" w:rsidRPr="007D1979">
        <w:rPr>
          <w:rFonts w:ascii="Times New Roman" w:hAnsi="Times New Roman"/>
        </w:rPr>
        <w:t xml:space="preserve"> </w:t>
      </w:r>
      <w:r w:rsidR="00EC6FF2">
        <w:rPr>
          <w:rFonts w:ascii="Times New Roman" w:hAnsi="Times New Roman"/>
        </w:rPr>
        <w:t>will</w:t>
      </w:r>
      <w:r w:rsidR="00791CEE" w:rsidRPr="007D1979">
        <w:rPr>
          <w:rFonts w:ascii="Times New Roman" w:hAnsi="Times New Roman"/>
        </w:rPr>
        <w:t xml:space="preserve"> be distributed to the Members, at such times and in such amounts as the Managers may approve, in their sole discretion, as follows:</w:t>
      </w:r>
    </w:p>
    <w:p w14:paraId="033CE167" w14:textId="77777777" w:rsidR="00791CEE" w:rsidRPr="007D1979" w:rsidRDefault="00791CEE" w:rsidP="007F4BDD">
      <w:pPr>
        <w:widowControl/>
        <w:jc w:val="both"/>
        <w:rPr>
          <w:rFonts w:ascii="Times New Roman" w:hAnsi="Times New Roman"/>
        </w:rPr>
      </w:pPr>
    </w:p>
    <w:p w14:paraId="519FE942" w14:textId="77777777" w:rsidR="00791CEE" w:rsidRPr="007D1979" w:rsidRDefault="00791CEE" w:rsidP="007F4BDD">
      <w:pPr>
        <w:widowControl/>
        <w:ind w:firstLine="720"/>
        <w:jc w:val="both"/>
        <w:rPr>
          <w:rFonts w:ascii="Times New Roman" w:hAnsi="Times New Roman"/>
        </w:rPr>
      </w:pPr>
      <w:r w:rsidRPr="007D1979">
        <w:rPr>
          <w:rFonts w:ascii="Times New Roman" w:hAnsi="Times New Roman"/>
        </w:rPr>
        <w:t>(a)</w:t>
      </w:r>
      <w:r w:rsidRPr="007D1979">
        <w:rPr>
          <w:rFonts w:ascii="Times New Roman" w:hAnsi="Times New Roman"/>
        </w:rPr>
        <w:tab/>
      </w:r>
      <w:proofErr w:type="gramStart"/>
      <w:r w:rsidRPr="007D1979">
        <w:rPr>
          <w:rFonts w:ascii="Times New Roman" w:hAnsi="Times New Roman"/>
        </w:rPr>
        <w:t>first</w:t>
      </w:r>
      <w:proofErr w:type="gramEnd"/>
      <w:r w:rsidRPr="007D1979">
        <w:rPr>
          <w:rFonts w:ascii="Times New Roman" w:hAnsi="Times New Roman"/>
        </w:rPr>
        <w:t xml:space="preserve">, in the case of Distributable Cash arising from a Capital Transaction and net proceeds upon liquidation of </w:t>
      </w:r>
      <w:r w:rsidR="00EC6FF2">
        <w:rPr>
          <w:rFonts w:ascii="Times New Roman" w:hAnsi="Times New Roman"/>
        </w:rPr>
        <w:t>the Company</w:t>
      </w:r>
      <w:r w:rsidRPr="007D1979">
        <w:rPr>
          <w:rFonts w:ascii="Times New Roman" w:hAnsi="Times New Roman"/>
        </w:rPr>
        <w:t xml:space="preserve"> only, to all Members with positive Adjusted Capital Account balances (after such balances have been adjusted to reflect the allocation of Gross Income, Net Profits, Net Losses, and Nonrecourse Deductions arising from such event pursuant to </w:t>
      </w:r>
      <w:r w:rsidR="00507822">
        <w:rPr>
          <w:rFonts w:ascii="Times New Roman" w:hAnsi="Times New Roman"/>
        </w:rPr>
        <w:t>§§</w:t>
      </w:r>
      <w:r w:rsidRPr="007D1979">
        <w:rPr>
          <w:rFonts w:ascii="Times New Roman" w:hAnsi="Times New Roman"/>
        </w:rPr>
        <w:t>5.01, 5.02 and 5.03) in proportion to, and to the extent of, such positive balances;</w:t>
      </w:r>
    </w:p>
    <w:p w14:paraId="7EC475B2" w14:textId="77777777" w:rsidR="00791CEE" w:rsidRPr="007D1979" w:rsidRDefault="00791CEE" w:rsidP="007F4BDD">
      <w:pPr>
        <w:widowControl/>
        <w:jc w:val="both"/>
        <w:rPr>
          <w:rFonts w:ascii="Times New Roman" w:hAnsi="Times New Roman"/>
        </w:rPr>
      </w:pPr>
    </w:p>
    <w:p w14:paraId="51E43402" w14:textId="77777777" w:rsidR="00791CEE" w:rsidRPr="007D1979" w:rsidRDefault="00791CEE" w:rsidP="007F4BDD">
      <w:pPr>
        <w:widowControl/>
        <w:ind w:firstLine="720"/>
        <w:jc w:val="both"/>
        <w:rPr>
          <w:rFonts w:ascii="Times New Roman" w:hAnsi="Times New Roman"/>
        </w:rPr>
      </w:pPr>
      <w:r w:rsidRPr="007D1979">
        <w:rPr>
          <w:rFonts w:ascii="Times New Roman" w:hAnsi="Times New Roman"/>
        </w:rPr>
        <w:t>(b)</w:t>
      </w:r>
      <w:r w:rsidRPr="007D1979">
        <w:rPr>
          <w:rFonts w:ascii="Times New Roman" w:hAnsi="Times New Roman"/>
        </w:rPr>
        <w:tab/>
      </w:r>
      <w:proofErr w:type="gramStart"/>
      <w:r w:rsidRPr="007D1979">
        <w:rPr>
          <w:rFonts w:ascii="Times New Roman" w:hAnsi="Times New Roman"/>
        </w:rPr>
        <w:t>second</w:t>
      </w:r>
      <w:proofErr w:type="gramEnd"/>
      <w:r w:rsidRPr="007D1979">
        <w:rPr>
          <w:rFonts w:ascii="Times New Roman" w:hAnsi="Times New Roman"/>
        </w:rPr>
        <w:t>, to the Members in proportion to their respective amounts of Invested Capital until the Invested Capital of each Member has been reduced to zero; and</w:t>
      </w:r>
    </w:p>
    <w:p w14:paraId="3AAC24CB" w14:textId="77777777" w:rsidR="00791CEE" w:rsidRPr="007D1979" w:rsidRDefault="00791CEE" w:rsidP="007F4BDD">
      <w:pPr>
        <w:widowControl/>
        <w:jc w:val="both"/>
        <w:rPr>
          <w:rFonts w:ascii="Times New Roman" w:hAnsi="Times New Roman"/>
        </w:rPr>
      </w:pPr>
    </w:p>
    <w:p w14:paraId="790C4115" w14:textId="77777777" w:rsidR="00791CEE" w:rsidRPr="007D1979" w:rsidRDefault="00791CEE" w:rsidP="007F4BDD">
      <w:pPr>
        <w:widowControl/>
        <w:ind w:firstLine="720"/>
        <w:jc w:val="both"/>
        <w:rPr>
          <w:rFonts w:ascii="Times New Roman" w:hAnsi="Times New Roman"/>
        </w:rPr>
      </w:pPr>
      <w:r w:rsidRPr="007D1979">
        <w:rPr>
          <w:rFonts w:ascii="Times New Roman" w:hAnsi="Times New Roman"/>
        </w:rPr>
        <w:t>(c)</w:t>
      </w:r>
      <w:r w:rsidRPr="007D1979">
        <w:rPr>
          <w:rFonts w:ascii="Times New Roman" w:hAnsi="Times New Roman"/>
        </w:rPr>
        <w:tab/>
      </w:r>
      <w:proofErr w:type="gramStart"/>
      <w:r w:rsidRPr="007D1979">
        <w:rPr>
          <w:rFonts w:ascii="Times New Roman" w:hAnsi="Times New Roman"/>
        </w:rPr>
        <w:t>third</w:t>
      </w:r>
      <w:proofErr w:type="gramEnd"/>
      <w:r w:rsidRPr="007D1979">
        <w:rPr>
          <w:rFonts w:ascii="Times New Roman" w:hAnsi="Times New Roman"/>
        </w:rPr>
        <w:t>, the balance, if any, to the Members in accordance with their Percentage Interests.</w:t>
      </w:r>
    </w:p>
    <w:p w14:paraId="6629AB74" w14:textId="77777777" w:rsidR="00791CEE" w:rsidRPr="007D1979" w:rsidRDefault="00791CEE" w:rsidP="007F4BDD">
      <w:pPr>
        <w:widowControl/>
        <w:jc w:val="both"/>
        <w:rPr>
          <w:rFonts w:ascii="Times New Roman" w:hAnsi="Times New Roman"/>
        </w:rPr>
      </w:pPr>
    </w:p>
    <w:p w14:paraId="67A35F79" w14:textId="77777777" w:rsidR="00791CEE" w:rsidRPr="007D1979" w:rsidRDefault="00791CEE" w:rsidP="007F4BDD">
      <w:pPr>
        <w:widowControl/>
        <w:jc w:val="both"/>
        <w:rPr>
          <w:rFonts w:ascii="Times New Roman" w:hAnsi="Times New Roman"/>
        </w:rPr>
      </w:pPr>
      <w:r w:rsidRPr="007D1979">
        <w:rPr>
          <w:rFonts w:ascii="Times New Roman" w:hAnsi="Times New Roman"/>
        </w:rPr>
        <w:t xml:space="preserve">Amounts distributed pursuant to </w:t>
      </w:r>
      <w:r w:rsidR="00FA5943">
        <w:rPr>
          <w:rFonts w:ascii="Times New Roman" w:hAnsi="Times New Roman"/>
        </w:rPr>
        <w:t>§4.01</w:t>
      </w:r>
      <w:r w:rsidRPr="007D1979">
        <w:rPr>
          <w:rFonts w:ascii="Times New Roman" w:hAnsi="Times New Roman"/>
        </w:rPr>
        <w:t xml:space="preserve">(a) </w:t>
      </w:r>
      <w:r w:rsidR="00EC6FF2">
        <w:rPr>
          <w:rFonts w:ascii="Times New Roman" w:hAnsi="Times New Roman"/>
        </w:rPr>
        <w:t>will</w:t>
      </w:r>
      <w:r w:rsidRPr="007D1979">
        <w:rPr>
          <w:rFonts w:ascii="Times New Roman" w:hAnsi="Times New Roman"/>
        </w:rPr>
        <w:t xml:space="preserve"> be considered to have been distributed pursuant to</w:t>
      </w:r>
      <w:ins w:id="48" w:author="Nicko" w:date="2010-09-20T15:58:00Z">
        <w:r w:rsidR="00E4466E">
          <w:rPr>
            <w:rFonts w:ascii="Times New Roman" w:hAnsi="Times New Roman"/>
          </w:rPr>
          <w:t xml:space="preserve"> </w:t>
        </w:r>
      </w:ins>
      <w:r w:rsidR="00FA5943">
        <w:rPr>
          <w:rFonts w:ascii="Times New Roman" w:hAnsi="Times New Roman"/>
        </w:rPr>
        <w:t>§§4.01</w:t>
      </w:r>
      <w:r w:rsidRPr="007D1979">
        <w:rPr>
          <w:rFonts w:ascii="Times New Roman" w:hAnsi="Times New Roman"/>
        </w:rPr>
        <w:t xml:space="preserve">(b) </w:t>
      </w:r>
      <w:r w:rsidR="00FA5943">
        <w:rPr>
          <w:rFonts w:ascii="Times New Roman" w:hAnsi="Times New Roman"/>
        </w:rPr>
        <w:t>and</w:t>
      </w:r>
      <w:r w:rsidRPr="007D1979">
        <w:rPr>
          <w:rFonts w:ascii="Times New Roman" w:hAnsi="Times New Roman"/>
        </w:rPr>
        <w:t xml:space="preserve"> (c) (as applicable) to the extent that they would have been distributed pursuant to </w:t>
      </w:r>
      <w:r w:rsidR="00FA5943">
        <w:rPr>
          <w:rFonts w:ascii="Times New Roman" w:hAnsi="Times New Roman"/>
        </w:rPr>
        <w:t>§§4.01</w:t>
      </w:r>
      <w:r w:rsidRPr="007D1979">
        <w:rPr>
          <w:rFonts w:ascii="Times New Roman" w:hAnsi="Times New Roman"/>
        </w:rPr>
        <w:t xml:space="preserve">(b) </w:t>
      </w:r>
      <w:r w:rsidR="00FA5943">
        <w:rPr>
          <w:rFonts w:ascii="Times New Roman" w:hAnsi="Times New Roman"/>
        </w:rPr>
        <w:t>and</w:t>
      </w:r>
      <w:r w:rsidRPr="007D1979">
        <w:rPr>
          <w:rFonts w:ascii="Times New Roman" w:hAnsi="Times New Roman"/>
        </w:rPr>
        <w:t xml:space="preserve"> (c) had </w:t>
      </w:r>
      <w:r w:rsidR="00FA5943">
        <w:rPr>
          <w:rFonts w:ascii="Times New Roman" w:hAnsi="Times New Roman"/>
        </w:rPr>
        <w:t>§4.01</w:t>
      </w:r>
      <w:r w:rsidRPr="007D1979">
        <w:rPr>
          <w:rFonts w:ascii="Times New Roman" w:hAnsi="Times New Roman"/>
        </w:rPr>
        <w:t>(a) not been contained in this Agreement.</w:t>
      </w:r>
    </w:p>
    <w:p w14:paraId="0192991A" w14:textId="77777777" w:rsidR="00791CEE" w:rsidRPr="007D1979" w:rsidRDefault="00791CEE" w:rsidP="007F4BDD">
      <w:pPr>
        <w:widowControl/>
        <w:jc w:val="both"/>
        <w:rPr>
          <w:rFonts w:ascii="Times New Roman" w:hAnsi="Times New Roman"/>
        </w:rPr>
      </w:pPr>
    </w:p>
    <w:p w14:paraId="70081C63" w14:textId="77777777" w:rsidR="00791CEE" w:rsidRPr="007D1979" w:rsidRDefault="00FA5943" w:rsidP="007F4BDD">
      <w:pPr>
        <w:widowControl/>
        <w:jc w:val="both"/>
        <w:rPr>
          <w:rFonts w:ascii="Times New Roman" w:hAnsi="Times New Roman"/>
        </w:rPr>
      </w:pPr>
      <w:r>
        <w:rPr>
          <w:rFonts w:ascii="Times New Roman" w:hAnsi="Times New Roman"/>
        </w:rPr>
        <w:tab/>
      </w:r>
      <w:r w:rsidR="00791CEE" w:rsidRPr="007D1979">
        <w:rPr>
          <w:rFonts w:ascii="Times New Roman" w:hAnsi="Times New Roman"/>
        </w:rPr>
        <w:t>4.02</w:t>
      </w:r>
      <w:r w:rsidR="00791CEE" w:rsidRPr="007D1979">
        <w:rPr>
          <w:rFonts w:ascii="Times New Roman" w:hAnsi="Times New Roman"/>
        </w:rPr>
        <w:tab/>
      </w:r>
      <w:r w:rsidR="00791CEE" w:rsidRPr="007D1979">
        <w:rPr>
          <w:rFonts w:ascii="Times New Roman" w:hAnsi="Times New Roman"/>
          <w:u w:val="single"/>
        </w:rPr>
        <w:t>Distributions upon Transfer or Admission</w:t>
      </w:r>
      <w:r w:rsidR="00791CEE" w:rsidRPr="007D1979">
        <w:rPr>
          <w:rFonts w:ascii="Times New Roman" w:hAnsi="Times New Roman"/>
        </w:rPr>
        <w:t>.</w:t>
      </w:r>
    </w:p>
    <w:p w14:paraId="0235E6AC" w14:textId="77777777" w:rsidR="00791CEE" w:rsidRPr="007D1979" w:rsidRDefault="00791CEE" w:rsidP="007F4BDD">
      <w:pPr>
        <w:widowControl/>
        <w:jc w:val="both"/>
        <w:rPr>
          <w:rFonts w:ascii="Times New Roman" w:hAnsi="Times New Roman"/>
        </w:rPr>
      </w:pPr>
    </w:p>
    <w:p w14:paraId="68DF184B" w14:textId="77777777" w:rsidR="00791CEE" w:rsidRPr="007D1979" w:rsidRDefault="00791CEE" w:rsidP="007F4BDD">
      <w:pPr>
        <w:widowControl/>
        <w:ind w:firstLine="720"/>
        <w:jc w:val="both"/>
        <w:rPr>
          <w:rFonts w:ascii="Times New Roman" w:hAnsi="Times New Roman"/>
        </w:rPr>
      </w:pPr>
      <w:r w:rsidRPr="007D1979">
        <w:rPr>
          <w:rFonts w:ascii="Times New Roman" w:hAnsi="Times New Roman"/>
        </w:rPr>
        <w:t>(a)</w:t>
      </w:r>
      <w:r w:rsidRPr="007D1979">
        <w:rPr>
          <w:rFonts w:ascii="Times New Roman" w:hAnsi="Times New Roman"/>
        </w:rPr>
        <w:tab/>
        <w:t xml:space="preserve">In the event that a Member acquires a </w:t>
      </w:r>
      <w:r w:rsidR="00261BBA">
        <w:rPr>
          <w:rFonts w:ascii="Times New Roman" w:hAnsi="Times New Roman"/>
        </w:rPr>
        <w:t>Percentage Interest</w:t>
      </w:r>
      <w:r w:rsidRPr="007D1979">
        <w:rPr>
          <w:rFonts w:ascii="Times New Roman" w:hAnsi="Times New Roman"/>
        </w:rPr>
        <w:t xml:space="preserve"> either by Transfer from another Member or by acquisition from </w:t>
      </w:r>
      <w:r w:rsidR="00EC6FF2">
        <w:rPr>
          <w:rFonts w:ascii="Times New Roman" w:hAnsi="Times New Roman"/>
        </w:rPr>
        <w:t>the Company</w:t>
      </w:r>
      <w:r w:rsidRPr="007D1979">
        <w:rPr>
          <w:rFonts w:ascii="Times New Roman" w:hAnsi="Times New Roman"/>
        </w:rPr>
        <w:t xml:space="preserve">, an equal portion of the Distributable Cash (other than Distributable Cash from a Capital Transaction) of </w:t>
      </w:r>
      <w:r w:rsidR="00EC6FF2">
        <w:rPr>
          <w:rFonts w:ascii="Times New Roman" w:hAnsi="Times New Roman"/>
        </w:rPr>
        <w:t>the Company</w:t>
      </w:r>
      <w:r w:rsidRPr="007D1979">
        <w:rPr>
          <w:rFonts w:ascii="Times New Roman" w:hAnsi="Times New Roman"/>
        </w:rPr>
        <w:t xml:space="preserve"> for the year in which such acquisition occurs </w:t>
      </w:r>
      <w:r w:rsidR="00EC6FF2">
        <w:rPr>
          <w:rFonts w:ascii="Times New Roman" w:hAnsi="Times New Roman"/>
        </w:rPr>
        <w:t>will</w:t>
      </w:r>
      <w:r w:rsidRPr="007D1979">
        <w:rPr>
          <w:rFonts w:ascii="Times New Roman" w:hAnsi="Times New Roman"/>
        </w:rPr>
        <w:t xml:space="preserve"> be allocated in the following manner:</w:t>
      </w:r>
    </w:p>
    <w:p w14:paraId="51B3DDD9" w14:textId="77777777" w:rsidR="00791CEE" w:rsidRPr="007D1979" w:rsidRDefault="00791CEE" w:rsidP="007F4BDD">
      <w:pPr>
        <w:widowControl/>
        <w:jc w:val="both"/>
        <w:rPr>
          <w:rFonts w:ascii="Times New Roman" w:hAnsi="Times New Roman"/>
        </w:rPr>
      </w:pPr>
    </w:p>
    <w:p w14:paraId="7C52AE30" w14:textId="77777777" w:rsidR="00791CEE" w:rsidRPr="007D1979" w:rsidRDefault="00791CEE" w:rsidP="007F4BDD">
      <w:pPr>
        <w:widowControl/>
        <w:tabs>
          <w:tab w:val="left" w:pos="-1440"/>
        </w:tabs>
        <w:ind w:left="2160" w:hanging="720"/>
        <w:jc w:val="both"/>
        <w:rPr>
          <w:rFonts w:ascii="Times New Roman" w:hAnsi="Times New Roman"/>
        </w:rPr>
      </w:pPr>
      <w:r w:rsidRPr="007D1979">
        <w:rPr>
          <w:rFonts w:ascii="Times New Roman" w:hAnsi="Times New Roman"/>
        </w:rPr>
        <w:t>(</w:t>
      </w:r>
      <w:proofErr w:type="spellStart"/>
      <w:r w:rsidRPr="007D1979">
        <w:rPr>
          <w:rFonts w:ascii="Times New Roman" w:hAnsi="Times New Roman"/>
        </w:rPr>
        <w:t>i</w:t>
      </w:r>
      <w:proofErr w:type="spellEnd"/>
      <w:r w:rsidRPr="007D1979">
        <w:rPr>
          <w:rFonts w:ascii="Times New Roman" w:hAnsi="Times New Roman"/>
        </w:rPr>
        <w:t>)</w:t>
      </w:r>
      <w:r w:rsidRPr="007D1979">
        <w:rPr>
          <w:rFonts w:ascii="Times New Roman" w:hAnsi="Times New Roman"/>
        </w:rPr>
        <w:tab/>
      </w:r>
      <w:proofErr w:type="gramStart"/>
      <w:r w:rsidRPr="007D1979">
        <w:rPr>
          <w:rFonts w:ascii="Times New Roman" w:hAnsi="Times New Roman"/>
        </w:rPr>
        <w:t>first</w:t>
      </w:r>
      <w:proofErr w:type="gramEnd"/>
      <w:r w:rsidRPr="007D1979">
        <w:rPr>
          <w:rFonts w:ascii="Times New Roman" w:hAnsi="Times New Roman"/>
        </w:rPr>
        <w:t xml:space="preserve">, the total amount of Distributable Cash </w:t>
      </w:r>
      <w:r w:rsidR="00EC6FF2">
        <w:rPr>
          <w:rFonts w:ascii="Times New Roman" w:hAnsi="Times New Roman"/>
        </w:rPr>
        <w:t>will</w:t>
      </w:r>
      <w:r w:rsidRPr="007D1979">
        <w:rPr>
          <w:rFonts w:ascii="Times New Roman" w:hAnsi="Times New Roman"/>
        </w:rPr>
        <w:t xml:space="preserve"> be allocated to each day of such year;</w:t>
      </w:r>
    </w:p>
    <w:p w14:paraId="0AF157E9" w14:textId="77777777" w:rsidR="00791CEE" w:rsidRPr="007D1979" w:rsidRDefault="00791CEE" w:rsidP="007F4BDD">
      <w:pPr>
        <w:widowControl/>
        <w:jc w:val="both"/>
        <w:rPr>
          <w:rFonts w:ascii="Times New Roman" w:hAnsi="Times New Roman"/>
        </w:rPr>
      </w:pPr>
    </w:p>
    <w:p w14:paraId="67C62B7B" w14:textId="77777777" w:rsidR="00791CEE" w:rsidRPr="007D1979" w:rsidRDefault="00791CEE" w:rsidP="007F4BDD">
      <w:pPr>
        <w:widowControl/>
        <w:tabs>
          <w:tab w:val="left" w:pos="-1440"/>
        </w:tabs>
        <w:ind w:left="2160" w:hanging="720"/>
        <w:jc w:val="both"/>
        <w:rPr>
          <w:rFonts w:ascii="Times New Roman" w:hAnsi="Times New Roman"/>
        </w:rPr>
      </w:pPr>
      <w:r w:rsidRPr="007D1979">
        <w:rPr>
          <w:rFonts w:ascii="Times New Roman" w:hAnsi="Times New Roman"/>
        </w:rPr>
        <w:t>(ii)</w:t>
      </w:r>
      <w:r w:rsidRPr="007D1979">
        <w:rPr>
          <w:rFonts w:ascii="Times New Roman" w:hAnsi="Times New Roman"/>
        </w:rPr>
        <w:tab/>
      </w:r>
      <w:proofErr w:type="gramStart"/>
      <w:r w:rsidRPr="007D1979">
        <w:rPr>
          <w:rFonts w:ascii="Times New Roman" w:hAnsi="Times New Roman"/>
        </w:rPr>
        <w:t>that</w:t>
      </w:r>
      <w:proofErr w:type="gramEnd"/>
      <w:r w:rsidRPr="007D1979">
        <w:rPr>
          <w:rFonts w:ascii="Times New Roman" w:hAnsi="Times New Roman"/>
        </w:rPr>
        <w:t xml:space="preserve"> amount of Distributable Cash allocated to the portion of the year prior to the date of the acquisition of the </w:t>
      </w:r>
      <w:r w:rsidR="00F53871">
        <w:rPr>
          <w:rFonts w:ascii="Times New Roman" w:hAnsi="Times New Roman"/>
        </w:rPr>
        <w:t>Percentage I</w:t>
      </w:r>
      <w:r w:rsidRPr="007D1979">
        <w:rPr>
          <w:rFonts w:ascii="Times New Roman" w:hAnsi="Times New Roman"/>
        </w:rPr>
        <w:t xml:space="preserve">nterest by the new Member </w:t>
      </w:r>
      <w:r w:rsidR="00EC6FF2">
        <w:rPr>
          <w:rFonts w:ascii="Times New Roman" w:hAnsi="Times New Roman"/>
        </w:rPr>
        <w:t>will</w:t>
      </w:r>
      <w:r w:rsidRPr="007D1979">
        <w:rPr>
          <w:rFonts w:ascii="Times New Roman" w:hAnsi="Times New Roman"/>
        </w:rPr>
        <w:t xml:space="preserve"> be distributed among the Members without giving effect to such acquisition; and</w:t>
      </w:r>
    </w:p>
    <w:p w14:paraId="387F0379" w14:textId="77777777" w:rsidR="00791CEE" w:rsidRPr="007D1979" w:rsidRDefault="00791CEE" w:rsidP="007F4BDD">
      <w:pPr>
        <w:widowControl/>
        <w:jc w:val="both"/>
        <w:rPr>
          <w:rFonts w:ascii="Times New Roman" w:hAnsi="Times New Roman"/>
        </w:rPr>
      </w:pPr>
    </w:p>
    <w:p w14:paraId="7BB5011C" w14:textId="77777777" w:rsidR="00791CEE" w:rsidRPr="007D1979" w:rsidRDefault="00791CEE" w:rsidP="007F4BDD">
      <w:pPr>
        <w:widowControl/>
        <w:tabs>
          <w:tab w:val="left" w:pos="-1440"/>
        </w:tabs>
        <w:ind w:left="2160" w:hanging="720"/>
        <w:jc w:val="both"/>
        <w:rPr>
          <w:rFonts w:ascii="Times New Roman" w:hAnsi="Times New Roman"/>
        </w:rPr>
      </w:pPr>
      <w:r w:rsidRPr="007D1979">
        <w:rPr>
          <w:rFonts w:ascii="Times New Roman" w:hAnsi="Times New Roman"/>
        </w:rPr>
        <w:t>(iii)</w:t>
      </w:r>
      <w:r w:rsidRPr="007D1979">
        <w:rPr>
          <w:rFonts w:ascii="Times New Roman" w:hAnsi="Times New Roman"/>
        </w:rPr>
        <w:tab/>
      </w:r>
      <w:proofErr w:type="gramStart"/>
      <w:r w:rsidRPr="007D1979">
        <w:rPr>
          <w:rFonts w:ascii="Times New Roman" w:hAnsi="Times New Roman"/>
        </w:rPr>
        <w:t>that</w:t>
      </w:r>
      <w:proofErr w:type="gramEnd"/>
      <w:r w:rsidRPr="007D1979">
        <w:rPr>
          <w:rFonts w:ascii="Times New Roman" w:hAnsi="Times New Roman"/>
        </w:rPr>
        <w:t xml:space="preserve"> amount of Distributable Cash allocated to the portion of the year from and after the date of the acquisition of the </w:t>
      </w:r>
      <w:r w:rsidR="00F53871">
        <w:rPr>
          <w:rFonts w:ascii="Times New Roman" w:hAnsi="Times New Roman"/>
        </w:rPr>
        <w:t>Percentage I</w:t>
      </w:r>
      <w:r w:rsidRPr="007D1979">
        <w:rPr>
          <w:rFonts w:ascii="Times New Roman" w:hAnsi="Times New Roman"/>
        </w:rPr>
        <w:t xml:space="preserve">nterest by the new Member </w:t>
      </w:r>
      <w:r w:rsidR="00EC6FF2">
        <w:rPr>
          <w:rFonts w:ascii="Times New Roman" w:hAnsi="Times New Roman"/>
        </w:rPr>
        <w:t>will</w:t>
      </w:r>
      <w:r w:rsidRPr="007D1979">
        <w:rPr>
          <w:rFonts w:ascii="Times New Roman" w:hAnsi="Times New Roman"/>
        </w:rPr>
        <w:t xml:space="preserve"> be distributed among the Members by giving effect to such acquisition.</w:t>
      </w:r>
    </w:p>
    <w:p w14:paraId="69F88C4D" w14:textId="77777777" w:rsidR="00791CEE" w:rsidRPr="007D1979" w:rsidRDefault="00791CEE" w:rsidP="007F4BDD">
      <w:pPr>
        <w:widowControl/>
        <w:jc w:val="both"/>
        <w:rPr>
          <w:rFonts w:ascii="Times New Roman" w:hAnsi="Times New Roman"/>
        </w:rPr>
      </w:pPr>
    </w:p>
    <w:p w14:paraId="7F2B4CFF" w14:textId="77777777" w:rsidR="00791CEE" w:rsidRPr="007D1979" w:rsidRDefault="00791CEE" w:rsidP="007F4BDD">
      <w:pPr>
        <w:widowControl/>
        <w:ind w:firstLine="720"/>
        <w:jc w:val="both"/>
        <w:rPr>
          <w:rFonts w:ascii="Times New Roman" w:hAnsi="Times New Roman"/>
        </w:rPr>
      </w:pPr>
      <w:r w:rsidRPr="007D1979">
        <w:rPr>
          <w:rFonts w:ascii="Times New Roman" w:hAnsi="Times New Roman"/>
        </w:rPr>
        <w:t>(b)</w:t>
      </w:r>
      <w:r w:rsidRPr="007D1979">
        <w:rPr>
          <w:rFonts w:ascii="Times New Roman" w:hAnsi="Times New Roman"/>
        </w:rPr>
        <w:tab/>
        <w:t xml:space="preserve">Distributable Cash made available from a Capital Transaction </w:t>
      </w:r>
      <w:r w:rsidR="00EC6FF2">
        <w:rPr>
          <w:rFonts w:ascii="Times New Roman" w:hAnsi="Times New Roman"/>
        </w:rPr>
        <w:t>will</w:t>
      </w:r>
      <w:r w:rsidRPr="007D1979">
        <w:rPr>
          <w:rFonts w:ascii="Times New Roman" w:hAnsi="Times New Roman"/>
        </w:rPr>
        <w:t xml:space="preserve"> be distributed to the Members based on the actual ownership of </w:t>
      </w:r>
      <w:r w:rsidR="00FA5943">
        <w:rPr>
          <w:rFonts w:ascii="Times New Roman" w:hAnsi="Times New Roman"/>
        </w:rPr>
        <w:t>Percentage I</w:t>
      </w:r>
      <w:r w:rsidRPr="007D1979">
        <w:rPr>
          <w:rFonts w:ascii="Times New Roman" w:hAnsi="Times New Roman"/>
        </w:rPr>
        <w:t xml:space="preserve">nterests on the date of the Capital Transaction </w:t>
      </w:r>
      <w:proofErr w:type="gramStart"/>
      <w:r w:rsidRPr="007D1979">
        <w:rPr>
          <w:rFonts w:ascii="Times New Roman" w:hAnsi="Times New Roman"/>
        </w:rPr>
        <w:t>event giving</w:t>
      </w:r>
      <w:proofErr w:type="gramEnd"/>
      <w:r w:rsidRPr="007D1979">
        <w:rPr>
          <w:rFonts w:ascii="Times New Roman" w:hAnsi="Times New Roman"/>
        </w:rPr>
        <w:t xml:space="preserve"> rise to such Distributable Cash.</w:t>
      </w:r>
    </w:p>
    <w:p w14:paraId="3B35C979" w14:textId="77777777" w:rsidR="00791CEE" w:rsidRPr="007D1979" w:rsidRDefault="00791CEE" w:rsidP="007F4BDD">
      <w:pPr>
        <w:widowControl/>
        <w:jc w:val="both"/>
        <w:rPr>
          <w:rFonts w:ascii="Times New Roman" w:hAnsi="Times New Roman"/>
        </w:rPr>
      </w:pPr>
    </w:p>
    <w:p w14:paraId="197F0418" w14:textId="77777777" w:rsidR="00791CEE" w:rsidRPr="007D1979" w:rsidRDefault="00FA5943" w:rsidP="007F4BDD">
      <w:pPr>
        <w:widowControl/>
        <w:jc w:val="both"/>
        <w:rPr>
          <w:rFonts w:ascii="Times New Roman" w:hAnsi="Times New Roman"/>
        </w:rPr>
      </w:pPr>
      <w:r>
        <w:rPr>
          <w:rFonts w:ascii="Times New Roman" w:hAnsi="Times New Roman"/>
        </w:rPr>
        <w:tab/>
      </w:r>
      <w:r w:rsidR="00791CEE" w:rsidRPr="007D1979">
        <w:rPr>
          <w:rFonts w:ascii="Times New Roman" w:hAnsi="Times New Roman"/>
        </w:rPr>
        <w:t>4.03</w:t>
      </w:r>
      <w:r w:rsidR="00791CEE" w:rsidRPr="007D1979">
        <w:rPr>
          <w:rFonts w:ascii="Times New Roman" w:hAnsi="Times New Roman"/>
        </w:rPr>
        <w:tab/>
      </w:r>
      <w:r w:rsidR="00791CEE" w:rsidRPr="007D1979">
        <w:rPr>
          <w:rFonts w:ascii="Times New Roman" w:hAnsi="Times New Roman"/>
          <w:u w:val="single"/>
        </w:rPr>
        <w:t>Certain Payments to the</w:t>
      </w:r>
      <w:r w:rsidR="001F4306">
        <w:rPr>
          <w:rFonts w:ascii="Times New Roman" w:hAnsi="Times New Roman"/>
          <w:u w:val="single"/>
        </w:rPr>
        <w:t xml:space="preserve"> Taxing Authorities </w:t>
      </w:r>
      <w:r w:rsidR="00791CEE" w:rsidRPr="007D1979">
        <w:rPr>
          <w:rFonts w:ascii="Times New Roman" w:hAnsi="Times New Roman"/>
          <w:u w:val="single"/>
        </w:rPr>
        <w:t>Treated as Distributions</w:t>
      </w:r>
      <w:r w:rsidR="00791CEE" w:rsidRPr="007D1979">
        <w:rPr>
          <w:rFonts w:ascii="Times New Roman" w:hAnsi="Times New Roman"/>
        </w:rPr>
        <w:t xml:space="preserve">.  Notwithstanding anything to the contrary herein, to the extent that </w:t>
      </w:r>
      <w:r w:rsidR="00EC6FF2">
        <w:rPr>
          <w:rFonts w:ascii="Times New Roman" w:hAnsi="Times New Roman"/>
        </w:rPr>
        <w:t>the Company</w:t>
      </w:r>
      <w:r w:rsidR="00791CEE" w:rsidRPr="007D1979">
        <w:rPr>
          <w:rFonts w:ascii="Times New Roman" w:hAnsi="Times New Roman"/>
        </w:rPr>
        <w:t xml:space="preserve"> is required or elects, pursuant to applicable law, either (</w:t>
      </w:r>
      <w:proofErr w:type="spellStart"/>
      <w:r w:rsidR="00791CEE" w:rsidRPr="007D1979">
        <w:rPr>
          <w:rFonts w:ascii="Times New Roman" w:hAnsi="Times New Roman"/>
        </w:rPr>
        <w:t>i</w:t>
      </w:r>
      <w:proofErr w:type="spellEnd"/>
      <w:r w:rsidR="00791CEE" w:rsidRPr="007D1979">
        <w:rPr>
          <w:rFonts w:ascii="Times New Roman" w:hAnsi="Times New Roman"/>
        </w:rPr>
        <w:t xml:space="preserve">) to pay tax (including estimated tax) on a Member's allocable share of items of income or gain, whether or not distributed, or (ii) to withhold and pay over to the tax authorities any portion of a distribution otherwise distributable to a Member, the Manager may pay over such tax or such withheld amount to the tax authorities, and such amount </w:t>
      </w:r>
      <w:r w:rsidR="00EC6FF2">
        <w:rPr>
          <w:rFonts w:ascii="Times New Roman" w:hAnsi="Times New Roman"/>
        </w:rPr>
        <w:t>will</w:t>
      </w:r>
      <w:r w:rsidR="00791CEE" w:rsidRPr="007D1979">
        <w:rPr>
          <w:rFonts w:ascii="Times New Roman" w:hAnsi="Times New Roman"/>
        </w:rPr>
        <w:t xml:space="preserve"> be treated as a distribution to such Member at the time it is paid to the tax authorities.</w:t>
      </w:r>
    </w:p>
    <w:p w14:paraId="38CCDE17" w14:textId="77777777" w:rsidR="00791CEE" w:rsidRPr="007D1979" w:rsidRDefault="00791CEE" w:rsidP="007F4BDD">
      <w:pPr>
        <w:widowControl/>
        <w:jc w:val="both"/>
        <w:rPr>
          <w:rFonts w:ascii="Times New Roman" w:hAnsi="Times New Roman"/>
        </w:rPr>
      </w:pPr>
    </w:p>
    <w:p w14:paraId="2670FC3D" w14:textId="77777777" w:rsidR="00791CEE" w:rsidRPr="007D1979" w:rsidRDefault="00FA5943" w:rsidP="007F4BDD">
      <w:pPr>
        <w:widowControl/>
        <w:jc w:val="both"/>
        <w:rPr>
          <w:rFonts w:ascii="Times New Roman" w:hAnsi="Times New Roman"/>
        </w:rPr>
      </w:pPr>
      <w:r>
        <w:rPr>
          <w:rFonts w:ascii="Times New Roman" w:hAnsi="Times New Roman"/>
        </w:rPr>
        <w:tab/>
      </w:r>
      <w:r w:rsidR="00791CEE" w:rsidRPr="007D1979">
        <w:rPr>
          <w:rFonts w:ascii="Times New Roman" w:hAnsi="Times New Roman"/>
        </w:rPr>
        <w:t>4.04</w:t>
      </w:r>
      <w:r w:rsidR="00791CEE" w:rsidRPr="007D1979">
        <w:rPr>
          <w:rFonts w:ascii="Times New Roman" w:hAnsi="Times New Roman"/>
        </w:rPr>
        <w:tab/>
      </w:r>
      <w:r w:rsidR="00791CEE" w:rsidRPr="007D1979">
        <w:rPr>
          <w:rFonts w:ascii="Times New Roman" w:hAnsi="Times New Roman"/>
          <w:u w:val="single"/>
        </w:rPr>
        <w:t>Distribution of Assets in Kind</w:t>
      </w:r>
      <w:r w:rsidR="00791CEE" w:rsidRPr="007D1979">
        <w:rPr>
          <w:rFonts w:ascii="Times New Roman" w:hAnsi="Times New Roman"/>
        </w:rPr>
        <w:t xml:space="preserve">.  No Member </w:t>
      </w:r>
      <w:r w:rsidR="00EC6FF2">
        <w:rPr>
          <w:rFonts w:ascii="Times New Roman" w:hAnsi="Times New Roman"/>
        </w:rPr>
        <w:t>will</w:t>
      </w:r>
      <w:r w:rsidR="00791CEE" w:rsidRPr="007D1979">
        <w:rPr>
          <w:rFonts w:ascii="Times New Roman" w:hAnsi="Times New Roman"/>
        </w:rPr>
        <w:t xml:space="preserve"> have the right to require any distribution of any assets of </w:t>
      </w:r>
      <w:r w:rsidR="00EC6FF2">
        <w:rPr>
          <w:rFonts w:ascii="Times New Roman" w:hAnsi="Times New Roman"/>
        </w:rPr>
        <w:t>the Company</w:t>
      </w:r>
      <w:r w:rsidR="00791CEE" w:rsidRPr="007D1979">
        <w:rPr>
          <w:rFonts w:ascii="Times New Roman" w:hAnsi="Times New Roman"/>
        </w:rPr>
        <w:t xml:space="preserve"> in kind.  If any assets of </w:t>
      </w:r>
      <w:r w:rsidR="00EC6FF2">
        <w:rPr>
          <w:rFonts w:ascii="Times New Roman" w:hAnsi="Times New Roman"/>
        </w:rPr>
        <w:t>the Company</w:t>
      </w:r>
      <w:r w:rsidR="00791CEE" w:rsidRPr="007D1979">
        <w:rPr>
          <w:rFonts w:ascii="Times New Roman" w:hAnsi="Times New Roman"/>
        </w:rPr>
        <w:t xml:space="preserve"> are distributed in kind, such assets </w:t>
      </w:r>
      <w:r w:rsidR="00EC6FF2">
        <w:rPr>
          <w:rFonts w:ascii="Times New Roman" w:hAnsi="Times New Roman"/>
        </w:rPr>
        <w:t>will</w:t>
      </w:r>
      <w:r w:rsidR="00791CEE" w:rsidRPr="007D1979">
        <w:rPr>
          <w:rFonts w:ascii="Times New Roman" w:hAnsi="Times New Roman"/>
        </w:rPr>
        <w:t xml:space="preserve"> be distributed on the basis of their fair market value, as determined by the Manager.  Any Member entitled to any interest in such assets </w:t>
      </w:r>
      <w:r w:rsidR="00EC6FF2">
        <w:rPr>
          <w:rFonts w:ascii="Times New Roman" w:hAnsi="Times New Roman"/>
        </w:rPr>
        <w:t>will</w:t>
      </w:r>
      <w:r w:rsidR="00791CEE" w:rsidRPr="007D1979">
        <w:rPr>
          <w:rFonts w:ascii="Times New Roman" w:hAnsi="Times New Roman"/>
        </w:rPr>
        <w:t xml:space="preserve">, unless otherwise determined by the Manager, receive separate assets of </w:t>
      </w:r>
      <w:r w:rsidR="00EC6FF2">
        <w:rPr>
          <w:rFonts w:ascii="Times New Roman" w:hAnsi="Times New Roman"/>
        </w:rPr>
        <w:t>the Company</w:t>
      </w:r>
      <w:r w:rsidR="00791CEE" w:rsidRPr="007D1979">
        <w:rPr>
          <w:rFonts w:ascii="Times New Roman" w:hAnsi="Times New Roman"/>
        </w:rPr>
        <w:t xml:space="preserve"> and not an interest as a tenant in common with other Members entitled to any asset being dis</w:t>
      </w:r>
      <w:r w:rsidR="00791CEE" w:rsidRPr="007D1979">
        <w:rPr>
          <w:rFonts w:ascii="Times New Roman" w:hAnsi="Times New Roman"/>
        </w:rPr>
        <w:softHyphen/>
        <w:t>tributed.</w:t>
      </w:r>
    </w:p>
    <w:p w14:paraId="57896881" w14:textId="77777777" w:rsidR="00791CEE" w:rsidRPr="007D1979" w:rsidRDefault="00791CEE" w:rsidP="007F4BDD">
      <w:pPr>
        <w:widowControl/>
        <w:jc w:val="both"/>
        <w:rPr>
          <w:rFonts w:ascii="Times New Roman" w:hAnsi="Times New Roman"/>
        </w:rPr>
      </w:pPr>
    </w:p>
    <w:p w14:paraId="4D7B0D7B" w14:textId="77777777" w:rsidR="00791CEE" w:rsidRPr="007D1979" w:rsidRDefault="00791CEE" w:rsidP="007F4BDD">
      <w:pPr>
        <w:keepNext/>
        <w:keepLines/>
        <w:widowControl/>
        <w:jc w:val="center"/>
        <w:rPr>
          <w:rFonts w:ascii="Times New Roman" w:hAnsi="Times New Roman"/>
          <w:u w:val="single"/>
        </w:rPr>
      </w:pPr>
      <w:r w:rsidRPr="007D1979">
        <w:rPr>
          <w:rFonts w:ascii="Times New Roman" w:hAnsi="Times New Roman"/>
          <w:b/>
          <w:bCs/>
        </w:rPr>
        <w:t>ARTICLE V</w:t>
      </w:r>
    </w:p>
    <w:p w14:paraId="04C101C0" w14:textId="77777777" w:rsidR="00791CEE" w:rsidRPr="007D1979" w:rsidRDefault="00791CEE" w:rsidP="007F4BDD">
      <w:pPr>
        <w:keepNext/>
        <w:keepLines/>
        <w:widowControl/>
        <w:jc w:val="center"/>
        <w:rPr>
          <w:rFonts w:ascii="Times New Roman" w:hAnsi="Times New Roman"/>
        </w:rPr>
      </w:pPr>
      <w:r w:rsidRPr="007D1979">
        <w:rPr>
          <w:rFonts w:ascii="Times New Roman" w:hAnsi="Times New Roman"/>
          <w:b/>
          <w:bCs/>
          <w:u w:val="single"/>
        </w:rPr>
        <w:t>Allocation of Net Profits and Net Losses</w:t>
      </w:r>
    </w:p>
    <w:p w14:paraId="7B6CE2F6" w14:textId="77777777" w:rsidR="00791CEE" w:rsidRPr="007D1979" w:rsidRDefault="00791CEE" w:rsidP="007F4BDD">
      <w:pPr>
        <w:keepNext/>
        <w:keepLines/>
        <w:widowControl/>
        <w:jc w:val="center"/>
        <w:rPr>
          <w:rFonts w:ascii="Times New Roman" w:hAnsi="Times New Roman"/>
        </w:rPr>
      </w:pPr>
    </w:p>
    <w:p w14:paraId="1B4BEAC2" w14:textId="77777777" w:rsidR="00791CEE" w:rsidRPr="007D1979" w:rsidRDefault="00FA5943" w:rsidP="007F4BDD">
      <w:pPr>
        <w:keepNext/>
        <w:keepLines/>
        <w:widowControl/>
        <w:jc w:val="both"/>
        <w:rPr>
          <w:rFonts w:ascii="Times New Roman" w:hAnsi="Times New Roman"/>
        </w:rPr>
      </w:pPr>
      <w:r>
        <w:rPr>
          <w:rFonts w:ascii="Times New Roman" w:hAnsi="Times New Roman"/>
        </w:rPr>
        <w:tab/>
      </w:r>
      <w:r w:rsidR="00791CEE" w:rsidRPr="007D1979">
        <w:rPr>
          <w:rFonts w:ascii="Times New Roman" w:hAnsi="Times New Roman"/>
        </w:rPr>
        <w:t>5.01</w:t>
      </w:r>
      <w:r w:rsidR="00791CEE" w:rsidRPr="007D1979">
        <w:rPr>
          <w:rFonts w:ascii="Times New Roman" w:hAnsi="Times New Roman"/>
        </w:rPr>
        <w:tab/>
      </w:r>
      <w:r w:rsidR="00791CEE" w:rsidRPr="007D1979">
        <w:rPr>
          <w:rFonts w:ascii="Times New Roman" w:hAnsi="Times New Roman"/>
          <w:u w:val="single"/>
        </w:rPr>
        <w:t>Basic Allocations</w:t>
      </w:r>
      <w:r w:rsidR="00791CEE" w:rsidRPr="007D1979">
        <w:rPr>
          <w:rFonts w:ascii="Times New Roman" w:hAnsi="Times New Roman"/>
        </w:rPr>
        <w:t>.</w:t>
      </w:r>
    </w:p>
    <w:p w14:paraId="4A79E3D3" w14:textId="77777777" w:rsidR="00791CEE" w:rsidRPr="007D1979" w:rsidRDefault="00791CEE" w:rsidP="007F4BDD">
      <w:pPr>
        <w:keepNext/>
        <w:keepLines/>
        <w:widowControl/>
        <w:jc w:val="both"/>
        <w:rPr>
          <w:rFonts w:ascii="Times New Roman" w:hAnsi="Times New Roman"/>
        </w:rPr>
      </w:pPr>
    </w:p>
    <w:p w14:paraId="4125FD34" w14:textId="77777777" w:rsidR="00791CEE" w:rsidRPr="007D1979" w:rsidRDefault="00791CEE" w:rsidP="007F4BDD">
      <w:pPr>
        <w:keepLines/>
        <w:widowControl/>
        <w:ind w:firstLine="720"/>
        <w:jc w:val="both"/>
        <w:rPr>
          <w:rFonts w:ascii="Times New Roman" w:hAnsi="Times New Roman"/>
        </w:rPr>
      </w:pPr>
      <w:r w:rsidRPr="007D1979">
        <w:rPr>
          <w:rFonts w:ascii="Times New Roman" w:hAnsi="Times New Roman"/>
        </w:rPr>
        <w:t>(a)</w:t>
      </w:r>
      <w:r w:rsidRPr="007D1979">
        <w:rPr>
          <w:rFonts w:ascii="Times New Roman" w:hAnsi="Times New Roman"/>
        </w:rPr>
        <w:tab/>
        <w:t xml:space="preserve">Except as provided in </w:t>
      </w:r>
      <w:r w:rsidR="00FA5943">
        <w:rPr>
          <w:rFonts w:ascii="Times New Roman" w:hAnsi="Times New Roman"/>
        </w:rPr>
        <w:t>§§</w:t>
      </w:r>
      <w:r w:rsidRPr="007D1979">
        <w:rPr>
          <w:rFonts w:ascii="Times New Roman" w:hAnsi="Times New Roman"/>
        </w:rPr>
        <w:t>5.02 and 5.03</w:t>
      </w:r>
      <w:r w:rsidR="00FA5943">
        <w:rPr>
          <w:rFonts w:ascii="Times New Roman" w:hAnsi="Times New Roman"/>
        </w:rPr>
        <w:t xml:space="preserve">, </w:t>
      </w:r>
      <w:r w:rsidRPr="007D1979">
        <w:rPr>
          <w:rFonts w:ascii="Times New Roman" w:hAnsi="Times New Roman"/>
        </w:rPr>
        <w:t xml:space="preserve">which </w:t>
      </w:r>
      <w:r w:rsidR="00EC6FF2">
        <w:rPr>
          <w:rFonts w:ascii="Times New Roman" w:hAnsi="Times New Roman"/>
        </w:rPr>
        <w:t>will</w:t>
      </w:r>
      <w:r w:rsidRPr="007D1979">
        <w:rPr>
          <w:rFonts w:ascii="Times New Roman" w:hAnsi="Times New Roman"/>
        </w:rPr>
        <w:t xml:space="preserve"> be applied </w:t>
      </w:r>
      <w:r w:rsidR="00FA5943">
        <w:rPr>
          <w:rFonts w:ascii="Times New Roman" w:hAnsi="Times New Roman"/>
        </w:rPr>
        <w:t>first</w:t>
      </w:r>
      <w:r w:rsidRPr="007D1979">
        <w:rPr>
          <w:rFonts w:ascii="Times New Roman" w:hAnsi="Times New Roman"/>
        </w:rPr>
        <w:t xml:space="preserve">, the Net Profits and Net Losses of </w:t>
      </w:r>
      <w:r w:rsidR="00EC6FF2">
        <w:rPr>
          <w:rFonts w:ascii="Times New Roman" w:hAnsi="Times New Roman"/>
        </w:rPr>
        <w:t>the Company</w:t>
      </w:r>
      <w:r w:rsidRPr="007D1979">
        <w:rPr>
          <w:rFonts w:ascii="Times New Roman" w:hAnsi="Times New Roman"/>
        </w:rPr>
        <w:t xml:space="preserve"> from operations for any year (or other fiscal period) </w:t>
      </w:r>
      <w:r w:rsidR="00EC6FF2">
        <w:rPr>
          <w:rFonts w:ascii="Times New Roman" w:hAnsi="Times New Roman"/>
        </w:rPr>
        <w:t>will</w:t>
      </w:r>
      <w:r w:rsidRPr="007D1979">
        <w:rPr>
          <w:rFonts w:ascii="Times New Roman" w:hAnsi="Times New Roman"/>
        </w:rPr>
        <w:t xml:space="preserve"> be allocated among the Members in accordance with their Percentage Interests.</w:t>
      </w:r>
    </w:p>
    <w:p w14:paraId="696F8EC7" w14:textId="77777777" w:rsidR="00791CEE" w:rsidRPr="007D1979" w:rsidRDefault="00791CEE" w:rsidP="007F4BDD">
      <w:pPr>
        <w:widowControl/>
        <w:jc w:val="both"/>
        <w:rPr>
          <w:rFonts w:ascii="Times New Roman" w:hAnsi="Times New Roman"/>
        </w:rPr>
      </w:pPr>
    </w:p>
    <w:p w14:paraId="77C54ECB" w14:textId="77777777" w:rsidR="00791CEE" w:rsidRPr="007D1979" w:rsidRDefault="00791CEE" w:rsidP="007F4BDD">
      <w:pPr>
        <w:widowControl/>
        <w:ind w:firstLine="720"/>
        <w:jc w:val="both"/>
        <w:rPr>
          <w:rFonts w:ascii="Times New Roman" w:hAnsi="Times New Roman"/>
        </w:rPr>
      </w:pPr>
      <w:r w:rsidRPr="007D1979">
        <w:rPr>
          <w:rFonts w:ascii="Times New Roman" w:hAnsi="Times New Roman"/>
        </w:rPr>
        <w:lastRenderedPageBreak/>
        <w:t>(b)</w:t>
      </w:r>
      <w:r w:rsidRPr="007D1979">
        <w:rPr>
          <w:rFonts w:ascii="Times New Roman" w:hAnsi="Times New Roman"/>
        </w:rPr>
        <w:tab/>
        <w:t xml:space="preserve">Except as provided in </w:t>
      </w:r>
      <w:r w:rsidR="00FA5943">
        <w:rPr>
          <w:rFonts w:ascii="Times New Roman" w:hAnsi="Times New Roman"/>
        </w:rPr>
        <w:t>§§</w:t>
      </w:r>
      <w:r w:rsidRPr="007D1979">
        <w:rPr>
          <w:rFonts w:ascii="Times New Roman" w:hAnsi="Times New Roman"/>
        </w:rPr>
        <w:t>5.02 and 5.03</w:t>
      </w:r>
      <w:r w:rsidR="00FA5943">
        <w:rPr>
          <w:rFonts w:ascii="Times New Roman" w:hAnsi="Times New Roman"/>
        </w:rPr>
        <w:t xml:space="preserve">, </w:t>
      </w:r>
      <w:r w:rsidRPr="007D1979">
        <w:rPr>
          <w:rFonts w:ascii="Times New Roman" w:hAnsi="Times New Roman"/>
        </w:rPr>
        <w:t xml:space="preserve">which </w:t>
      </w:r>
      <w:r w:rsidR="00EC6FF2">
        <w:rPr>
          <w:rFonts w:ascii="Times New Roman" w:hAnsi="Times New Roman"/>
        </w:rPr>
        <w:t>will</w:t>
      </w:r>
      <w:r w:rsidR="00FA5943">
        <w:rPr>
          <w:rFonts w:ascii="Times New Roman" w:hAnsi="Times New Roman"/>
        </w:rPr>
        <w:t xml:space="preserve"> be applied first</w:t>
      </w:r>
      <w:r w:rsidRPr="007D1979">
        <w:rPr>
          <w:rFonts w:ascii="Times New Roman" w:hAnsi="Times New Roman"/>
        </w:rPr>
        <w:t xml:space="preserve">, any Net Profits arising from a Capital Transaction or upon liquidation of </w:t>
      </w:r>
      <w:r w:rsidR="00EC6FF2">
        <w:rPr>
          <w:rFonts w:ascii="Times New Roman" w:hAnsi="Times New Roman"/>
        </w:rPr>
        <w:t>the Company</w:t>
      </w:r>
      <w:r w:rsidRPr="007D1979">
        <w:rPr>
          <w:rFonts w:ascii="Times New Roman" w:hAnsi="Times New Roman"/>
        </w:rPr>
        <w:t xml:space="preserve"> </w:t>
      </w:r>
      <w:r w:rsidR="00EC6FF2">
        <w:rPr>
          <w:rFonts w:ascii="Times New Roman" w:hAnsi="Times New Roman"/>
        </w:rPr>
        <w:t>will</w:t>
      </w:r>
      <w:r w:rsidRPr="007D1979">
        <w:rPr>
          <w:rFonts w:ascii="Times New Roman" w:hAnsi="Times New Roman"/>
        </w:rPr>
        <w:t xml:space="preserve"> be allo</w:t>
      </w:r>
      <w:r w:rsidRPr="007D1979">
        <w:rPr>
          <w:rFonts w:ascii="Times New Roman" w:hAnsi="Times New Roman"/>
        </w:rPr>
        <w:softHyphen/>
        <w:t>cated as follows:</w:t>
      </w:r>
    </w:p>
    <w:p w14:paraId="676CAE2A" w14:textId="77777777" w:rsidR="00791CEE" w:rsidRPr="007D1979" w:rsidRDefault="00791CEE" w:rsidP="007F4BDD">
      <w:pPr>
        <w:widowControl/>
        <w:jc w:val="both"/>
        <w:rPr>
          <w:rFonts w:ascii="Times New Roman" w:hAnsi="Times New Roman"/>
        </w:rPr>
      </w:pPr>
    </w:p>
    <w:p w14:paraId="4F627B2A" w14:textId="77777777" w:rsidR="00791CEE" w:rsidRPr="007D1979" w:rsidRDefault="00791CEE" w:rsidP="007F4BDD">
      <w:pPr>
        <w:widowControl/>
        <w:ind w:firstLine="1440"/>
        <w:jc w:val="both"/>
        <w:rPr>
          <w:rFonts w:ascii="Times New Roman" w:hAnsi="Times New Roman"/>
        </w:rPr>
      </w:pPr>
      <w:r w:rsidRPr="007D1979">
        <w:rPr>
          <w:rFonts w:ascii="Times New Roman" w:hAnsi="Times New Roman"/>
        </w:rPr>
        <w:t>(</w:t>
      </w:r>
      <w:proofErr w:type="spellStart"/>
      <w:r w:rsidRPr="007D1979">
        <w:rPr>
          <w:rFonts w:ascii="Times New Roman" w:hAnsi="Times New Roman"/>
        </w:rPr>
        <w:t>i</w:t>
      </w:r>
      <w:proofErr w:type="spellEnd"/>
      <w:r w:rsidRPr="007D1979">
        <w:rPr>
          <w:rFonts w:ascii="Times New Roman" w:hAnsi="Times New Roman"/>
        </w:rPr>
        <w:t>)</w:t>
      </w:r>
      <w:r w:rsidRPr="007D1979">
        <w:rPr>
          <w:rFonts w:ascii="Times New Roman" w:hAnsi="Times New Roman"/>
        </w:rPr>
        <w:tab/>
      </w:r>
      <w:proofErr w:type="gramStart"/>
      <w:r w:rsidRPr="007D1979">
        <w:rPr>
          <w:rFonts w:ascii="Times New Roman" w:hAnsi="Times New Roman"/>
        </w:rPr>
        <w:t>first</w:t>
      </w:r>
      <w:proofErr w:type="gramEnd"/>
      <w:r w:rsidRPr="007D1979">
        <w:rPr>
          <w:rFonts w:ascii="Times New Roman" w:hAnsi="Times New Roman"/>
        </w:rPr>
        <w:t>, to any Members having negative Adjusted Capital Account balances, in proportion to and to the extent of such negative balances; and</w:t>
      </w:r>
    </w:p>
    <w:p w14:paraId="101BE868" w14:textId="77777777" w:rsidR="00791CEE" w:rsidRPr="007D1979" w:rsidRDefault="00791CEE" w:rsidP="007F4BDD">
      <w:pPr>
        <w:widowControl/>
        <w:jc w:val="both"/>
        <w:rPr>
          <w:rFonts w:ascii="Times New Roman" w:hAnsi="Times New Roman"/>
        </w:rPr>
      </w:pPr>
    </w:p>
    <w:p w14:paraId="19AF91B6" w14:textId="77777777" w:rsidR="00791CEE" w:rsidRPr="007D1979" w:rsidRDefault="00791CEE" w:rsidP="007F4BDD">
      <w:pPr>
        <w:widowControl/>
        <w:ind w:firstLine="1440"/>
        <w:jc w:val="both"/>
        <w:rPr>
          <w:rFonts w:ascii="Times New Roman" w:hAnsi="Times New Roman"/>
        </w:rPr>
      </w:pPr>
      <w:r w:rsidRPr="007D1979">
        <w:rPr>
          <w:rFonts w:ascii="Times New Roman" w:hAnsi="Times New Roman"/>
        </w:rPr>
        <w:t>(ii)</w:t>
      </w:r>
      <w:r w:rsidRPr="007D1979">
        <w:rPr>
          <w:rFonts w:ascii="Times New Roman" w:hAnsi="Times New Roman"/>
        </w:rPr>
        <w:tab/>
      </w:r>
      <w:proofErr w:type="gramStart"/>
      <w:r w:rsidRPr="007D1979">
        <w:rPr>
          <w:rFonts w:ascii="Times New Roman" w:hAnsi="Times New Roman"/>
        </w:rPr>
        <w:t>second</w:t>
      </w:r>
      <w:proofErr w:type="gramEnd"/>
      <w:r w:rsidRPr="007D1979">
        <w:rPr>
          <w:rFonts w:ascii="Times New Roman" w:hAnsi="Times New Roman"/>
        </w:rPr>
        <w:t xml:space="preserve">, the balance, if any, to the Members, in such proportions and in such amounts as would result in the respective Adjusted Capital Account balance of each Member equaling, as nearly as possible, such Member's share of the then available </w:t>
      </w:r>
      <w:r w:rsidR="00A123B5">
        <w:rPr>
          <w:rFonts w:ascii="Times New Roman" w:hAnsi="Times New Roman"/>
        </w:rPr>
        <w:t>Company Capital</w:t>
      </w:r>
      <w:r w:rsidRPr="007D1979">
        <w:rPr>
          <w:rFonts w:ascii="Times New Roman" w:hAnsi="Times New Roman"/>
        </w:rPr>
        <w:t xml:space="preserve">, determined by calculating the amount the Member would receive if an amount equal to </w:t>
      </w:r>
      <w:r w:rsidR="00EC6FF2">
        <w:rPr>
          <w:rFonts w:ascii="Times New Roman" w:hAnsi="Times New Roman"/>
        </w:rPr>
        <w:t>the Company</w:t>
      </w:r>
      <w:r w:rsidRPr="007D1979">
        <w:rPr>
          <w:rFonts w:ascii="Times New Roman" w:hAnsi="Times New Roman"/>
        </w:rPr>
        <w:t xml:space="preserve"> Capital were distributed to the Members in accord</w:t>
      </w:r>
      <w:r w:rsidRPr="007D1979">
        <w:rPr>
          <w:rFonts w:ascii="Times New Roman" w:hAnsi="Times New Roman"/>
        </w:rPr>
        <w:softHyphen/>
        <w:t xml:space="preserve">ance with </w:t>
      </w:r>
      <w:r w:rsidR="00FA5943">
        <w:rPr>
          <w:rFonts w:ascii="Times New Roman" w:hAnsi="Times New Roman"/>
        </w:rPr>
        <w:t>§</w:t>
      </w:r>
      <w:r w:rsidRPr="007D1979">
        <w:rPr>
          <w:rFonts w:ascii="Times New Roman" w:hAnsi="Times New Roman"/>
        </w:rPr>
        <w:t xml:space="preserve">4.01, other than </w:t>
      </w:r>
      <w:r w:rsidR="00FA5943">
        <w:rPr>
          <w:rFonts w:ascii="Times New Roman" w:hAnsi="Times New Roman"/>
        </w:rPr>
        <w:t>§4.01</w:t>
      </w:r>
      <w:r w:rsidRPr="007D1979">
        <w:rPr>
          <w:rFonts w:ascii="Times New Roman" w:hAnsi="Times New Roman"/>
        </w:rPr>
        <w:t>(a).</w:t>
      </w:r>
    </w:p>
    <w:p w14:paraId="7F75A1DE" w14:textId="77777777" w:rsidR="00791CEE" w:rsidRPr="007D1979" w:rsidRDefault="00791CEE" w:rsidP="007F4BDD">
      <w:pPr>
        <w:widowControl/>
        <w:jc w:val="both"/>
        <w:rPr>
          <w:rFonts w:ascii="Times New Roman" w:hAnsi="Times New Roman"/>
        </w:rPr>
      </w:pPr>
    </w:p>
    <w:p w14:paraId="5ECFCF09" w14:textId="77777777" w:rsidR="00791CEE" w:rsidRPr="007D1979" w:rsidRDefault="00791CEE" w:rsidP="007F4BDD">
      <w:pPr>
        <w:keepLines/>
        <w:widowControl/>
        <w:ind w:firstLine="720"/>
        <w:jc w:val="both"/>
        <w:rPr>
          <w:rFonts w:ascii="Times New Roman" w:hAnsi="Times New Roman"/>
        </w:rPr>
      </w:pPr>
      <w:r w:rsidRPr="007D1979">
        <w:rPr>
          <w:rFonts w:ascii="Times New Roman" w:hAnsi="Times New Roman"/>
        </w:rPr>
        <w:t>(c)</w:t>
      </w:r>
      <w:r w:rsidRPr="007D1979">
        <w:rPr>
          <w:rFonts w:ascii="Times New Roman" w:hAnsi="Times New Roman"/>
        </w:rPr>
        <w:tab/>
        <w:t xml:space="preserve">Except as provided in </w:t>
      </w:r>
      <w:r w:rsidR="00FA5943">
        <w:rPr>
          <w:rFonts w:ascii="Times New Roman" w:hAnsi="Times New Roman"/>
        </w:rPr>
        <w:t>§§</w:t>
      </w:r>
      <w:r w:rsidR="00FA5943" w:rsidRPr="007D1979">
        <w:rPr>
          <w:rFonts w:ascii="Times New Roman" w:hAnsi="Times New Roman"/>
        </w:rPr>
        <w:t>5.02 and 5.03</w:t>
      </w:r>
      <w:r w:rsidR="00FA5943">
        <w:rPr>
          <w:rFonts w:ascii="Times New Roman" w:hAnsi="Times New Roman"/>
        </w:rPr>
        <w:t xml:space="preserve">, </w:t>
      </w:r>
      <w:r w:rsidR="00FA5943" w:rsidRPr="007D1979">
        <w:rPr>
          <w:rFonts w:ascii="Times New Roman" w:hAnsi="Times New Roman"/>
        </w:rPr>
        <w:t xml:space="preserve">which </w:t>
      </w:r>
      <w:r w:rsidR="00FA5943">
        <w:rPr>
          <w:rFonts w:ascii="Times New Roman" w:hAnsi="Times New Roman"/>
        </w:rPr>
        <w:t>will be applied first</w:t>
      </w:r>
      <w:r w:rsidR="00FA5943" w:rsidRPr="007D1979">
        <w:rPr>
          <w:rFonts w:ascii="Times New Roman" w:hAnsi="Times New Roman"/>
        </w:rPr>
        <w:t>,</w:t>
      </w:r>
      <w:r w:rsidRPr="007D1979">
        <w:rPr>
          <w:rFonts w:ascii="Times New Roman" w:hAnsi="Times New Roman"/>
        </w:rPr>
        <w:t xml:space="preserve"> any Net Losses arising from a Capital Transaction or upon liquidation of </w:t>
      </w:r>
      <w:r w:rsidR="00EC6FF2">
        <w:rPr>
          <w:rFonts w:ascii="Times New Roman" w:hAnsi="Times New Roman"/>
        </w:rPr>
        <w:t>the Company</w:t>
      </w:r>
      <w:r w:rsidRPr="007D1979">
        <w:rPr>
          <w:rFonts w:ascii="Times New Roman" w:hAnsi="Times New Roman"/>
        </w:rPr>
        <w:t xml:space="preserve"> </w:t>
      </w:r>
      <w:r w:rsidR="00EC6FF2">
        <w:rPr>
          <w:rFonts w:ascii="Times New Roman" w:hAnsi="Times New Roman"/>
        </w:rPr>
        <w:t>will</w:t>
      </w:r>
      <w:r w:rsidRPr="007D1979">
        <w:rPr>
          <w:rFonts w:ascii="Times New Roman" w:hAnsi="Times New Roman"/>
        </w:rPr>
        <w:t xml:space="preserve"> be allocated among the Members as follows:</w:t>
      </w:r>
    </w:p>
    <w:p w14:paraId="6546832E" w14:textId="77777777" w:rsidR="00791CEE" w:rsidRPr="007D1979" w:rsidRDefault="00121E06" w:rsidP="007F4BDD">
      <w:pPr>
        <w:widowControl/>
        <w:tabs>
          <w:tab w:val="left" w:pos="-1440"/>
        </w:tabs>
        <w:ind w:left="2160" w:hanging="720"/>
        <w:jc w:val="both"/>
        <w:rPr>
          <w:rFonts w:ascii="Times New Roman" w:hAnsi="Times New Roman"/>
        </w:rPr>
      </w:pPr>
      <w:r w:rsidRPr="007D1979">
        <w:rPr>
          <w:rFonts w:ascii="Times New Roman" w:hAnsi="Times New Roman"/>
        </w:rPr>
        <w:t xml:space="preserve"> </w:t>
      </w:r>
      <w:r w:rsidR="00791CEE" w:rsidRPr="007D1979">
        <w:rPr>
          <w:rFonts w:ascii="Times New Roman" w:hAnsi="Times New Roman"/>
        </w:rPr>
        <w:t>(</w:t>
      </w:r>
      <w:proofErr w:type="spellStart"/>
      <w:r w:rsidR="00791CEE" w:rsidRPr="007D1979">
        <w:rPr>
          <w:rFonts w:ascii="Times New Roman" w:hAnsi="Times New Roman"/>
        </w:rPr>
        <w:t>i</w:t>
      </w:r>
      <w:proofErr w:type="spellEnd"/>
      <w:r w:rsidR="00791CEE" w:rsidRPr="007D1979">
        <w:rPr>
          <w:rFonts w:ascii="Times New Roman" w:hAnsi="Times New Roman"/>
        </w:rPr>
        <w:t>)</w:t>
      </w:r>
      <w:r w:rsidR="00791CEE" w:rsidRPr="007D1979">
        <w:rPr>
          <w:rFonts w:ascii="Times New Roman" w:hAnsi="Times New Roman"/>
        </w:rPr>
        <w:tab/>
      </w:r>
      <w:proofErr w:type="gramStart"/>
      <w:r w:rsidR="00791CEE" w:rsidRPr="007D1979">
        <w:rPr>
          <w:rFonts w:ascii="Times New Roman" w:hAnsi="Times New Roman"/>
        </w:rPr>
        <w:t>first</w:t>
      </w:r>
      <w:proofErr w:type="gramEnd"/>
      <w:r w:rsidR="00791CEE" w:rsidRPr="007D1979">
        <w:rPr>
          <w:rFonts w:ascii="Times New Roman" w:hAnsi="Times New Roman"/>
        </w:rPr>
        <w:t>, to each Member with a positive Adjusted Capital Account bal</w:t>
      </w:r>
      <w:r w:rsidR="00791CEE" w:rsidRPr="007D1979">
        <w:rPr>
          <w:rFonts w:ascii="Times New Roman" w:hAnsi="Times New Roman"/>
        </w:rPr>
        <w:softHyphen/>
        <w:t xml:space="preserve">ance, in the amount of such positive balance; provided, however, that if the amount of Net Losses to be allocated is less than the sum of the Adjusted Capital Account balances of all Members having positive Adjusted Capital Account balances, then the Net Losses </w:t>
      </w:r>
      <w:r w:rsidR="00EC6FF2">
        <w:rPr>
          <w:rFonts w:ascii="Times New Roman" w:hAnsi="Times New Roman"/>
        </w:rPr>
        <w:t>will</w:t>
      </w:r>
      <w:r w:rsidR="00791CEE" w:rsidRPr="007D1979">
        <w:rPr>
          <w:rFonts w:ascii="Times New Roman" w:hAnsi="Times New Roman"/>
        </w:rPr>
        <w:t xml:space="preserve"> be allocated to the Members in such proportions and in such amounts as would result in the respective Adjusted Capital Account balance of each Member equaling, as nearly as possible, such Member's share of the available </w:t>
      </w:r>
      <w:r w:rsidR="00A123B5">
        <w:rPr>
          <w:rFonts w:ascii="Times New Roman" w:hAnsi="Times New Roman"/>
        </w:rPr>
        <w:t>Company Capital</w:t>
      </w:r>
      <w:r w:rsidR="00791CEE" w:rsidRPr="007D1979">
        <w:rPr>
          <w:rFonts w:ascii="Times New Roman" w:hAnsi="Times New Roman"/>
        </w:rPr>
        <w:t xml:space="preserve"> determined, as set forth in </w:t>
      </w:r>
      <w:r w:rsidR="00FA5943">
        <w:rPr>
          <w:rFonts w:ascii="Times New Roman" w:hAnsi="Times New Roman"/>
        </w:rPr>
        <w:t>§</w:t>
      </w:r>
      <w:r w:rsidR="00791CEE" w:rsidRPr="007D1979">
        <w:rPr>
          <w:rFonts w:ascii="Times New Roman" w:hAnsi="Times New Roman"/>
        </w:rPr>
        <w:t>5.01(b)(ii); and</w:t>
      </w:r>
    </w:p>
    <w:p w14:paraId="5D235FAA" w14:textId="77777777" w:rsidR="00791CEE" w:rsidRPr="007D1979" w:rsidRDefault="00791CEE" w:rsidP="007F4BDD">
      <w:pPr>
        <w:widowControl/>
        <w:jc w:val="both"/>
        <w:rPr>
          <w:rFonts w:ascii="Times New Roman" w:hAnsi="Times New Roman"/>
        </w:rPr>
      </w:pPr>
    </w:p>
    <w:p w14:paraId="3119E270" w14:textId="77777777" w:rsidR="00791CEE" w:rsidRPr="007D1979" w:rsidRDefault="00791CEE" w:rsidP="007F4BDD">
      <w:pPr>
        <w:widowControl/>
        <w:tabs>
          <w:tab w:val="left" w:pos="-1440"/>
        </w:tabs>
        <w:ind w:left="2160" w:hanging="720"/>
        <w:jc w:val="both"/>
        <w:rPr>
          <w:rFonts w:ascii="Times New Roman" w:hAnsi="Times New Roman"/>
        </w:rPr>
      </w:pPr>
      <w:r w:rsidRPr="007D1979">
        <w:rPr>
          <w:rFonts w:ascii="Times New Roman" w:hAnsi="Times New Roman"/>
        </w:rPr>
        <w:t>(ii)</w:t>
      </w:r>
      <w:r w:rsidRPr="007D1979">
        <w:rPr>
          <w:rFonts w:ascii="Times New Roman" w:hAnsi="Times New Roman"/>
        </w:rPr>
        <w:tab/>
      </w:r>
      <w:proofErr w:type="gramStart"/>
      <w:r w:rsidRPr="007D1979">
        <w:rPr>
          <w:rFonts w:ascii="Times New Roman" w:hAnsi="Times New Roman"/>
        </w:rPr>
        <w:t>second</w:t>
      </w:r>
      <w:proofErr w:type="gramEnd"/>
      <w:r w:rsidRPr="007D1979">
        <w:rPr>
          <w:rFonts w:ascii="Times New Roman" w:hAnsi="Times New Roman"/>
        </w:rPr>
        <w:t>, the balance, if any, to the Members in accordance with their Percentage Interests.</w:t>
      </w:r>
    </w:p>
    <w:p w14:paraId="4910A8D2" w14:textId="77777777" w:rsidR="00791CEE" w:rsidRPr="007D1979" w:rsidRDefault="00791CEE" w:rsidP="007F4BDD">
      <w:pPr>
        <w:widowControl/>
        <w:jc w:val="both"/>
        <w:rPr>
          <w:rFonts w:ascii="Times New Roman" w:hAnsi="Times New Roman"/>
        </w:rPr>
      </w:pPr>
    </w:p>
    <w:p w14:paraId="1F295ABB" w14:textId="77777777" w:rsidR="00791CEE" w:rsidRPr="007D1979" w:rsidRDefault="00791CEE" w:rsidP="007F4BDD">
      <w:pPr>
        <w:widowControl/>
        <w:ind w:firstLine="720"/>
        <w:jc w:val="both"/>
        <w:rPr>
          <w:rFonts w:ascii="Times New Roman" w:hAnsi="Times New Roman"/>
        </w:rPr>
      </w:pPr>
      <w:r w:rsidRPr="007D1979">
        <w:rPr>
          <w:rFonts w:ascii="Times New Roman" w:hAnsi="Times New Roman"/>
        </w:rPr>
        <w:t>(d)</w:t>
      </w:r>
      <w:r w:rsidRPr="007D1979">
        <w:rPr>
          <w:rFonts w:ascii="Times New Roman" w:hAnsi="Times New Roman"/>
        </w:rPr>
        <w:tab/>
        <w:t xml:space="preserve">If the amount of Net Profits allocable to the Members pursuant to </w:t>
      </w:r>
      <w:r w:rsidR="00FA5943">
        <w:rPr>
          <w:rFonts w:ascii="Times New Roman" w:hAnsi="Times New Roman"/>
        </w:rPr>
        <w:t>§</w:t>
      </w:r>
      <w:ins w:id="49" w:author="Nicko" w:date="2010-09-20T15:58:00Z">
        <w:r w:rsidR="00F7150F">
          <w:rPr>
            <w:rFonts w:ascii="Times New Roman" w:hAnsi="Times New Roman"/>
          </w:rPr>
          <w:t xml:space="preserve"> </w:t>
        </w:r>
      </w:ins>
      <w:r w:rsidRPr="007D1979">
        <w:rPr>
          <w:rFonts w:ascii="Times New Roman" w:hAnsi="Times New Roman"/>
        </w:rPr>
        <w:t xml:space="preserve">5.01(b)(ii) or the amount of Net Losses allocable to them pursuant to </w:t>
      </w:r>
      <w:r w:rsidR="00FA5943">
        <w:rPr>
          <w:rFonts w:ascii="Times New Roman" w:hAnsi="Times New Roman"/>
        </w:rPr>
        <w:t>§</w:t>
      </w:r>
      <w:ins w:id="50" w:author="Nicko" w:date="2010-09-20T15:58:00Z">
        <w:r w:rsidR="00F7150F">
          <w:rPr>
            <w:rFonts w:ascii="Times New Roman" w:hAnsi="Times New Roman"/>
          </w:rPr>
          <w:t xml:space="preserve"> </w:t>
        </w:r>
      </w:ins>
      <w:r w:rsidRPr="007D1979">
        <w:rPr>
          <w:rFonts w:ascii="Times New Roman" w:hAnsi="Times New Roman"/>
        </w:rPr>
        <w:t>5.01(c)(</w:t>
      </w:r>
      <w:proofErr w:type="spellStart"/>
      <w:r w:rsidRPr="007D1979">
        <w:rPr>
          <w:rFonts w:ascii="Times New Roman" w:hAnsi="Times New Roman"/>
        </w:rPr>
        <w:t>i</w:t>
      </w:r>
      <w:proofErr w:type="spellEnd"/>
      <w:r w:rsidRPr="007D1979">
        <w:rPr>
          <w:rFonts w:ascii="Times New Roman" w:hAnsi="Times New Roman"/>
        </w:rPr>
        <w:t>) is insufficient to allow the Adjusted Capital Account balance of e</w:t>
      </w:r>
      <w:r w:rsidR="00FA5943">
        <w:rPr>
          <w:rFonts w:ascii="Times New Roman" w:hAnsi="Times New Roman"/>
        </w:rPr>
        <w:t>ach Member to equal such Member’</w:t>
      </w:r>
      <w:r w:rsidRPr="007D1979">
        <w:rPr>
          <w:rFonts w:ascii="Times New Roman" w:hAnsi="Times New Roman"/>
        </w:rPr>
        <w:t xml:space="preserve">s share of </w:t>
      </w:r>
      <w:r w:rsidR="00EC6FF2">
        <w:rPr>
          <w:rFonts w:ascii="Times New Roman" w:hAnsi="Times New Roman"/>
        </w:rPr>
        <w:t>Company</w:t>
      </w:r>
      <w:r w:rsidRPr="007D1979">
        <w:rPr>
          <w:rFonts w:ascii="Times New Roman" w:hAnsi="Times New Roman"/>
        </w:rPr>
        <w:t xml:space="preserve"> Capital, such Net Profits or Net Losses </w:t>
      </w:r>
      <w:r w:rsidR="00EC6FF2">
        <w:rPr>
          <w:rFonts w:ascii="Times New Roman" w:hAnsi="Times New Roman"/>
        </w:rPr>
        <w:t>will</w:t>
      </w:r>
      <w:r w:rsidRPr="007D1979">
        <w:rPr>
          <w:rFonts w:ascii="Times New Roman" w:hAnsi="Times New Roman"/>
        </w:rPr>
        <w:t xml:space="preserve"> be allocated among the Members in such a manner as to decrease the differences between the Members' respective Adjusted Capital Account balances and their respective shares of </w:t>
      </w:r>
      <w:r w:rsidR="00EC6FF2">
        <w:rPr>
          <w:rFonts w:ascii="Times New Roman" w:hAnsi="Times New Roman"/>
        </w:rPr>
        <w:t>the Company</w:t>
      </w:r>
      <w:r w:rsidRPr="007D1979">
        <w:rPr>
          <w:rFonts w:ascii="Times New Roman" w:hAnsi="Times New Roman"/>
        </w:rPr>
        <w:t xml:space="preserve"> Capital in proportion to such differences.</w:t>
      </w:r>
    </w:p>
    <w:p w14:paraId="108A74A1" w14:textId="77777777" w:rsidR="00791CEE" w:rsidRPr="007D1979" w:rsidRDefault="00791CEE" w:rsidP="007F4BDD">
      <w:pPr>
        <w:widowControl/>
        <w:jc w:val="both"/>
        <w:rPr>
          <w:rFonts w:ascii="Times New Roman" w:hAnsi="Times New Roman"/>
        </w:rPr>
      </w:pPr>
    </w:p>
    <w:p w14:paraId="2AA8FCE9" w14:textId="77777777" w:rsidR="00791CEE" w:rsidRPr="007D1979" w:rsidRDefault="00791CEE" w:rsidP="007F4BDD">
      <w:pPr>
        <w:widowControl/>
        <w:ind w:firstLine="720"/>
        <w:jc w:val="both"/>
        <w:rPr>
          <w:rFonts w:ascii="Times New Roman" w:hAnsi="Times New Roman"/>
        </w:rPr>
      </w:pPr>
      <w:r w:rsidRPr="007D1979">
        <w:rPr>
          <w:rFonts w:ascii="Times New Roman" w:hAnsi="Times New Roman"/>
        </w:rPr>
        <w:t>(e)</w:t>
      </w:r>
      <w:r w:rsidRPr="007D1979">
        <w:rPr>
          <w:rFonts w:ascii="Times New Roman" w:hAnsi="Times New Roman"/>
        </w:rPr>
        <w:tab/>
        <w:t xml:space="preserve">Allocations of Net Profits and Net Losses provided for in this </w:t>
      </w:r>
      <w:r w:rsidR="00FA5943">
        <w:rPr>
          <w:rFonts w:ascii="Times New Roman" w:hAnsi="Times New Roman"/>
        </w:rPr>
        <w:t>§</w:t>
      </w:r>
      <w:r w:rsidRPr="007D1979">
        <w:rPr>
          <w:rFonts w:ascii="Times New Roman" w:hAnsi="Times New Roman"/>
        </w:rPr>
        <w:t xml:space="preserve">5.01 </w:t>
      </w:r>
      <w:r w:rsidR="00EC6FF2">
        <w:rPr>
          <w:rFonts w:ascii="Times New Roman" w:hAnsi="Times New Roman"/>
        </w:rPr>
        <w:t>will</w:t>
      </w:r>
      <w:r w:rsidRPr="007D1979">
        <w:rPr>
          <w:rFonts w:ascii="Times New Roman" w:hAnsi="Times New Roman"/>
        </w:rPr>
        <w:t xml:space="preserve"> generally be made as of the end of the fiscal year of </w:t>
      </w:r>
      <w:r w:rsidR="00EC6FF2">
        <w:rPr>
          <w:rFonts w:ascii="Times New Roman" w:hAnsi="Times New Roman"/>
        </w:rPr>
        <w:t>the Company</w:t>
      </w:r>
      <w:r w:rsidRPr="007D1979">
        <w:rPr>
          <w:rFonts w:ascii="Times New Roman" w:hAnsi="Times New Roman"/>
        </w:rPr>
        <w:t xml:space="preserve">; provided, however, that allocations of Net Profits and Net Losses pursuant to </w:t>
      </w:r>
      <w:r w:rsidR="00FA5943">
        <w:rPr>
          <w:rFonts w:ascii="Times New Roman" w:hAnsi="Times New Roman"/>
        </w:rPr>
        <w:t>§§</w:t>
      </w:r>
      <w:r w:rsidRPr="007D1979">
        <w:rPr>
          <w:rFonts w:ascii="Times New Roman" w:hAnsi="Times New Roman"/>
        </w:rPr>
        <w:t xml:space="preserve">5.01(b) and (c) </w:t>
      </w:r>
      <w:r w:rsidR="00EC6FF2">
        <w:rPr>
          <w:rFonts w:ascii="Times New Roman" w:hAnsi="Times New Roman"/>
        </w:rPr>
        <w:t>will</w:t>
      </w:r>
      <w:r w:rsidRPr="007D1979">
        <w:rPr>
          <w:rFonts w:ascii="Times New Roman" w:hAnsi="Times New Roman"/>
        </w:rPr>
        <w:t xml:space="preserve"> be made no later than immediately prior to the time that the proceeds from the event giving rise to such Net Profits or Net Losses are distributed to the Members.</w:t>
      </w:r>
    </w:p>
    <w:p w14:paraId="2FFB47DE" w14:textId="77777777" w:rsidR="00791CEE" w:rsidRPr="007D1979" w:rsidRDefault="00791CEE" w:rsidP="007F4BDD">
      <w:pPr>
        <w:widowControl/>
        <w:jc w:val="both"/>
        <w:rPr>
          <w:rFonts w:ascii="Times New Roman" w:hAnsi="Times New Roman"/>
        </w:rPr>
      </w:pPr>
    </w:p>
    <w:p w14:paraId="5600E597" w14:textId="77777777" w:rsidR="00791CEE" w:rsidRPr="007D1979" w:rsidRDefault="00791CEE" w:rsidP="007F4BDD">
      <w:pPr>
        <w:widowControl/>
        <w:ind w:firstLine="720"/>
        <w:jc w:val="both"/>
        <w:rPr>
          <w:rFonts w:ascii="Times New Roman" w:hAnsi="Times New Roman"/>
        </w:rPr>
      </w:pPr>
      <w:r w:rsidRPr="007D1979">
        <w:rPr>
          <w:rFonts w:ascii="Times New Roman" w:hAnsi="Times New Roman"/>
        </w:rPr>
        <w:lastRenderedPageBreak/>
        <w:t>(f)</w:t>
      </w:r>
      <w:r w:rsidRPr="007D1979">
        <w:rPr>
          <w:rFonts w:ascii="Times New Roman" w:hAnsi="Times New Roman"/>
        </w:rPr>
        <w:tab/>
        <w:t xml:space="preserve">Net Profits and Net Losses allocated hereunder to the Members (or to any particular group of Members) as a group </w:t>
      </w:r>
      <w:r w:rsidR="00EC6FF2">
        <w:rPr>
          <w:rFonts w:ascii="Times New Roman" w:hAnsi="Times New Roman"/>
        </w:rPr>
        <w:t>will</w:t>
      </w:r>
      <w:r w:rsidRPr="007D1979">
        <w:rPr>
          <w:rFonts w:ascii="Times New Roman" w:hAnsi="Times New Roman"/>
        </w:rPr>
        <w:t xml:space="preserve"> be allocated among them based on their Percentage Interests.</w:t>
      </w:r>
    </w:p>
    <w:p w14:paraId="7B74B8CE" w14:textId="77777777" w:rsidR="00791CEE" w:rsidRPr="007D1979" w:rsidRDefault="00791CEE" w:rsidP="007F4BDD">
      <w:pPr>
        <w:widowControl/>
        <w:jc w:val="both"/>
        <w:rPr>
          <w:rFonts w:ascii="Times New Roman" w:hAnsi="Times New Roman"/>
        </w:rPr>
      </w:pPr>
    </w:p>
    <w:p w14:paraId="47E2A6B4" w14:textId="77777777" w:rsidR="00791CEE" w:rsidRPr="007D1979" w:rsidRDefault="00B84A92" w:rsidP="007F4BDD">
      <w:pPr>
        <w:widowControl/>
        <w:jc w:val="both"/>
        <w:rPr>
          <w:rFonts w:ascii="Times New Roman" w:hAnsi="Times New Roman"/>
        </w:rPr>
      </w:pPr>
      <w:r>
        <w:rPr>
          <w:rFonts w:ascii="Times New Roman" w:hAnsi="Times New Roman"/>
        </w:rPr>
        <w:tab/>
      </w:r>
      <w:r w:rsidR="00791CEE" w:rsidRPr="007D1979">
        <w:rPr>
          <w:rFonts w:ascii="Times New Roman" w:hAnsi="Times New Roman"/>
        </w:rPr>
        <w:t>5.02</w:t>
      </w:r>
      <w:r w:rsidR="00791CEE" w:rsidRPr="007D1979">
        <w:rPr>
          <w:rFonts w:ascii="Times New Roman" w:hAnsi="Times New Roman"/>
        </w:rPr>
        <w:tab/>
      </w:r>
      <w:r w:rsidR="00791CEE" w:rsidRPr="007D1979">
        <w:rPr>
          <w:rFonts w:ascii="Times New Roman" w:hAnsi="Times New Roman"/>
          <w:u w:val="single"/>
        </w:rPr>
        <w:t>Allocations of Nonrecourse Deductions and Minimum Gain</w:t>
      </w:r>
      <w:r w:rsidR="00791CEE" w:rsidRPr="007D1979">
        <w:rPr>
          <w:rFonts w:ascii="Times New Roman" w:hAnsi="Times New Roman"/>
        </w:rPr>
        <w:t>.  Notwithstanding</w:t>
      </w:r>
      <w:r>
        <w:rPr>
          <w:rFonts w:ascii="Times New Roman" w:hAnsi="Times New Roman"/>
        </w:rPr>
        <w:t xml:space="preserve"> §</w:t>
      </w:r>
      <w:r w:rsidR="00791CEE" w:rsidRPr="007D1979">
        <w:rPr>
          <w:rFonts w:ascii="Times New Roman" w:hAnsi="Times New Roman"/>
        </w:rPr>
        <w:t>5.01, the follow</w:t>
      </w:r>
      <w:r w:rsidR="00791CEE" w:rsidRPr="007D1979">
        <w:rPr>
          <w:rFonts w:ascii="Times New Roman" w:hAnsi="Times New Roman"/>
        </w:rPr>
        <w:softHyphen/>
        <w:t xml:space="preserve">ing allocations of Gross Income and Nonrecourse Deductions </w:t>
      </w:r>
      <w:r w:rsidR="00EC6FF2">
        <w:rPr>
          <w:rFonts w:ascii="Times New Roman" w:hAnsi="Times New Roman"/>
        </w:rPr>
        <w:t>will</w:t>
      </w:r>
      <w:r w:rsidR="00791CEE" w:rsidRPr="007D1979">
        <w:rPr>
          <w:rFonts w:ascii="Times New Roman" w:hAnsi="Times New Roman"/>
        </w:rPr>
        <w:t xml:space="preserve"> be made in the following order of priority.</w:t>
      </w:r>
    </w:p>
    <w:p w14:paraId="5D222892" w14:textId="77777777" w:rsidR="00791CEE" w:rsidRPr="007D1979" w:rsidRDefault="00791CEE" w:rsidP="007F4BDD">
      <w:pPr>
        <w:widowControl/>
        <w:jc w:val="both"/>
        <w:rPr>
          <w:rFonts w:ascii="Times New Roman" w:hAnsi="Times New Roman"/>
        </w:rPr>
      </w:pPr>
    </w:p>
    <w:p w14:paraId="027B5970" w14:textId="77777777" w:rsidR="00791CEE" w:rsidRPr="007D1979" w:rsidRDefault="00791CEE" w:rsidP="007F4BDD">
      <w:pPr>
        <w:widowControl/>
        <w:ind w:firstLine="720"/>
        <w:jc w:val="both"/>
        <w:rPr>
          <w:rFonts w:ascii="Times New Roman" w:hAnsi="Times New Roman"/>
        </w:rPr>
      </w:pPr>
      <w:r w:rsidRPr="007D1979">
        <w:rPr>
          <w:rFonts w:ascii="Times New Roman" w:hAnsi="Times New Roman"/>
        </w:rPr>
        <w:t>(a)</w:t>
      </w:r>
      <w:r w:rsidRPr="007D1979">
        <w:rPr>
          <w:rFonts w:ascii="Times New Roman" w:hAnsi="Times New Roman"/>
        </w:rPr>
        <w:tab/>
        <w:t>If, in any year, there is a net decrease in the amount of Minimum Gain attributable to either (</w:t>
      </w:r>
      <w:proofErr w:type="spellStart"/>
      <w:r w:rsidRPr="007D1979">
        <w:rPr>
          <w:rFonts w:ascii="Times New Roman" w:hAnsi="Times New Roman"/>
        </w:rPr>
        <w:t>i</w:t>
      </w:r>
      <w:proofErr w:type="spellEnd"/>
      <w:r w:rsidRPr="007D1979">
        <w:rPr>
          <w:rFonts w:ascii="Times New Roman" w:hAnsi="Times New Roman"/>
        </w:rPr>
        <w:t xml:space="preserve">) Nonrecourse Debt that is not </w:t>
      </w:r>
      <w:r w:rsidR="00550DEB">
        <w:rPr>
          <w:rFonts w:ascii="Times New Roman" w:hAnsi="Times New Roman"/>
        </w:rPr>
        <w:t>Member</w:t>
      </w:r>
      <w:r w:rsidRPr="007D1979">
        <w:rPr>
          <w:rFonts w:ascii="Times New Roman" w:hAnsi="Times New Roman"/>
        </w:rPr>
        <w:t xml:space="preserve"> Nonrecourse Debt or (ii) </w:t>
      </w:r>
      <w:r w:rsidR="00550DEB">
        <w:rPr>
          <w:rFonts w:ascii="Times New Roman" w:hAnsi="Times New Roman"/>
        </w:rPr>
        <w:t>Member</w:t>
      </w:r>
      <w:r w:rsidRPr="007D1979">
        <w:rPr>
          <w:rFonts w:ascii="Times New Roman" w:hAnsi="Times New Roman"/>
        </w:rPr>
        <w:t xml:space="preserve"> Nonrecourse Debt, then each Member </w:t>
      </w:r>
      <w:r w:rsidR="00EC6FF2">
        <w:rPr>
          <w:rFonts w:ascii="Times New Roman" w:hAnsi="Times New Roman"/>
        </w:rPr>
        <w:t>will</w:t>
      </w:r>
      <w:r w:rsidRPr="007D1979">
        <w:rPr>
          <w:rFonts w:ascii="Times New Roman" w:hAnsi="Times New Roman"/>
        </w:rPr>
        <w:t xml:space="preserve"> first be allocated items of Gross Income for such year (and, if necessary, subsequent years) in an amount equal to such Member's share of the net decrease in such Minimum Gain (determined in accordance with Treasury Regulations </w:t>
      </w:r>
      <w:r w:rsidR="00B84A92">
        <w:rPr>
          <w:rFonts w:ascii="Times New Roman" w:hAnsi="Times New Roman"/>
        </w:rPr>
        <w:t>§§</w:t>
      </w:r>
      <w:r w:rsidRPr="007D1979">
        <w:rPr>
          <w:rFonts w:ascii="Times New Roman" w:hAnsi="Times New Roman"/>
        </w:rPr>
        <w:t>1.704</w:t>
      </w:r>
      <w:r w:rsidRPr="007D1979">
        <w:rPr>
          <w:rFonts w:ascii="Times New Roman" w:hAnsi="Times New Roman"/>
        </w:rPr>
        <w:noBreakHyphen/>
        <w:t>2(g)(2) and 1.704</w:t>
      </w:r>
      <w:r w:rsidRPr="007D1979">
        <w:rPr>
          <w:rFonts w:ascii="Times New Roman" w:hAnsi="Times New Roman"/>
        </w:rPr>
        <w:noBreakHyphen/>
        <w:t>2(</w:t>
      </w:r>
      <w:proofErr w:type="spellStart"/>
      <w:r w:rsidRPr="007D1979">
        <w:rPr>
          <w:rFonts w:ascii="Times New Roman" w:hAnsi="Times New Roman"/>
        </w:rPr>
        <w:t>i</w:t>
      </w:r>
      <w:proofErr w:type="spellEnd"/>
      <w:r w:rsidRPr="007D1979">
        <w:rPr>
          <w:rFonts w:ascii="Times New Roman" w:hAnsi="Times New Roman"/>
        </w:rPr>
        <w:t xml:space="preserve">)(5)) to the minimum extent required by, and in the manner specified in, Treasury Regulations </w:t>
      </w:r>
      <w:r w:rsidR="00B84A92">
        <w:rPr>
          <w:rFonts w:ascii="Times New Roman" w:hAnsi="Times New Roman"/>
        </w:rPr>
        <w:t>§§</w:t>
      </w:r>
      <w:r w:rsidRPr="007D1979">
        <w:rPr>
          <w:rFonts w:ascii="Times New Roman" w:hAnsi="Times New Roman"/>
        </w:rPr>
        <w:t>1.704</w:t>
      </w:r>
      <w:r w:rsidRPr="007D1979">
        <w:rPr>
          <w:rFonts w:ascii="Times New Roman" w:hAnsi="Times New Roman"/>
        </w:rPr>
        <w:noBreakHyphen/>
        <w:t>2(f) and 1.704</w:t>
      </w:r>
      <w:r w:rsidRPr="007D1979">
        <w:rPr>
          <w:rFonts w:ascii="Times New Roman" w:hAnsi="Times New Roman"/>
        </w:rPr>
        <w:noBreakHyphen/>
        <w:t>2(</w:t>
      </w:r>
      <w:proofErr w:type="spellStart"/>
      <w:r w:rsidRPr="007D1979">
        <w:rPr>
          <w:rFonts w:ascii="Times New Roman" w:hAnsi="Times New Roman"/>
        </w:rPr>
        <w:t>i</w:t>
      </w:r>
      <w:proofErr w:type="spellEnd"/>
      <w:r w:rsidRPr="007D1979">
        <w:rPr>
          <w:rFonts w:ascii="Times New Roman" w:hAnsi="Times New Roman"/>
        </w:rPr>
        <w:t>)(4).</w:t>
      </w:r>
    </w:p>
    <w:p w14:paraId="5122BC7B" w14:textId="77777777" w:rsidR="00791CEE" w:rsidRPr="007D1979" w:rsidRDefault="00791CEE" w:rsidP="007F4BDD">
      <w:pPr>
        <w:widowControl/>
        <w:jc w:val="both"/>
        <w:rPr>
          <w:rFonts w:ascii="Times New Roman" w:hAnsi="Times New Roman"/>
        </w:rPr>
      </w:pPr>
    </w:p>
    <w:p w14:paraId="3CA5ADA0" w14:textId="77777777" w:rsidR="00791CEE" w:rsidRPr="007D1979" w:rsidRDefault="00791CEE" w:rsidP="007F4BDD">
      <w:pPr>
        <w:widowControl/>
        <w:ind w:firstLine="720"/>
        <w:jc w:val="both"/>
        <w:rPr>
          <w:rFonts w:ascii="Times New Roman" w:hAnsi="Times New Roman"/>
        </w:rPr>
      </w:pPr>
      <w:r w:rsidRPr="007D1979">
        <w:rPr>
          <w:rFonts w:ascii="Times New Roman" w:hAnsi="Times New Roman"/>
        </w:rPr>
        <w:t>(b)</w:t>
      </w:r>
      <w:r w:rsidRPr="007D1979">
        <w:rPr>
          <w:rFonts w:ascii="Times New Roman" w:hAnsi="Times New Roman"/>
        </w:rPr>
        <w:tab/>
        <w:t xml:space="preserve">All Nonrecourse Deductions of </w:t>
      </w:r>
      <w:r w:rsidR="00EC6FF2">
        <w:rPr>
          <w:rFonts w:ascii="Times New Roman" w:hAnsi="Times New Roman"/>
        </w:rPr>
        <w:t>the Company</w:t>
      </w:r>
      <w:r w:rsidRPr="007D1979">
        <w:rPr>
          <w:rFonts w:ascii="Times New Roman" w:hAnsi="Times New Roman"/>
        </w:rPr>
        <w:t xml:space="preserve"> for any year other than Nonrecourse Deductions attributable to</w:t>
      </w:r>
      <w:r w:rsidR="00550DEB">
        <w:rPr>
          <w:rFonts w:ascii="Times New Roman" w:hAnsi="Times New Roman"/>
        </w:rPr>
        <w:t xml:space="preserve"> Member</w:t>
      </w:r>
      <w:r w:rsidRPr="007D1979">
        <w:rPr>
          <w:rFonts w:ascii="Times New Roman" w:hAnsi="Times New Roman"/>
        </w:rPr>
        <w:t xml:space="preserve"> Nonrecourse Debt </w:t>
      </w:r>
      <w:r w:rsidR="00EC6FF2">
        <w:rPr>
          <w:rFonts w:ascii="Times New Roman" w:hAnsi="Times New Roman"/>
        </w:rPr>
        <w:t>will</w:t>
      </w:r>
      <w:r w:rsidRPr="007D1979">
        <w:rPr>
          <w:rFonts w:ascii="Times New Roman" w:hAnsi="Times New Roman"/>
        </w:rPr>
        <w:t xml:space="preserve"> be allocated to the Members in accordance with their Percentage Interests.</w:t>
      </w:r>
    </w:p>
    <w:p w14:paraId="3B02B608" w14:textId="77777777" w:rsidR="00791CEE" w:rsidRPr="007D1979" w:rsidRDefault="00791CEE" w:rsidP="007F4BDD">
      <w:pPr>
        <w:widowControl/>
        <w:jc w:val="both"/>
        <w:rPr>
          <w:rFonts w:ascii="Times New Roman" w:hAnsi="Times New Roman"/>
        </w:rPr>
      </w:pPr>
    </w:p>
    <w:p w14:paraId="720E21C0" w14:textId="77777777" w:rsidR="00791CEE" w:rsidRPr="007D1979" w:rsidRDefault="00791CEE" w:rsidP="007F4BDD">
      <w:pPr>
        <w:widowControl/>
        <w:ind w:firstLine="720"/>
        <w:jc w:val="both"/>
        <w:rPr>
          <w:rFonts w:ascii="Times New Roman" w:hAnsi="Times New Roman"/>
        </w:rPr>
      </w:pPr>
      <w:r w:rsidRPr="007D1979">
        <w:rPr>
          <w:rFonts w:ascii="Times New Roman" w:hAnsi="Times New Roman"/>
        </w:rPr>
        <w:t>(c)</w:t>
      </w:r>
      <w:r w:rsidRPr="007D1979">
        <w:rPr>
          <w:rFonts w:ascii="Times New Roman" w:hAnsi="Times New Roman"/>
        </w:rPr>
        <w:tab/>
        <w:t xml:space="preserve">All Nonrecourse Deductions of </w:t>
      </w:r>
      <w:r w:rsidR="00EC6FF2">
        <w:rPr>
          <w:rFonts w:ascii="Times New Roman" w:hAnsi="Times New Roman"/>
        </w:rPr>
        <w:t>the Company</w:t>
      </w:r>
      <w:r w:rsidRPr="007D1979">
        <w:rPr>
          <w:rFonts w:ascii="Times New Roman" w:hAnsi="Times New Roman"/>
        </w:rPr>
        <w:t xml:space="preserve"> for any year attributable to </w:t>
      </w:r>
      <w:r w:rsidR="00550DEB">
        <w:rPr>
          <w:rFonts w:ascii="Times New Roman" w:hAnsi="Times New Roman"/>
        </w:rPr>
        <w:t>Member</w:t>
      </w:r>
      <w:r w:rsidR="00B84A92">
        <w:rPr>
          <w:rFonts w:ascii="Times New Roman" w:hAnsi="Times New Roman"/>
        </w:rPr>
        <w:t xml:space="preserve"> </w:t>
      </w:r>
      <w:r w:rsidRPr="007D1979">
        <w:rPr>
          <w:rFonts w:ascii="Times New Roman" w:hAnsi="Times New Roman"/>
        </w:rPr>
        <w:t xml:space="preserve">Nonrecourse Debt </w:t>
      </w:r>
      <w:r w:rsidR="00EC6FF2">
        <w:rPr>
          <w:rFonts w:ascii="Times New Roman" w:hAnsi="Times New Roman"/>
        </w:rPr>
        <w:t>will</w:t>
      </w:r>
      <w:r w:rsidRPr="007D1979">
        <w:rPr>
          <w:rFonts w:ascii="Times New Roman" w:hAnsi="Times New Roman"/>
        </w:rPr>
        <w:t xml:space="preserve"> be allocated to the Members who bear the Economic Risk of Loss with respect to the debt.</w:t>
      </w:r>
    </w:p>
    <w:p w14:paraId="2331C294" w14:textId="77777777" w:rsidR="00791CEE" w:rsidRPr="007D1979" w:rsidRDefault="00791CEE" w:rsidP="007F4BDD">
      <w:pPr>
        <w:widowControl/>
        <w:jc w:val="both"/>
        <w:rPr>
          <w:rFonts w:ascii="Times New Roman" w:hAnsi="Times New Roman"/>
        </w:rPr>
      </w:pPr>
    </w:p>
    <w:p w14:paraId="47027D1C" w14:textId="77777777" w:rsidR="00791CEE" w:rsidRPr="007D1979" w:rsidRDefault="00B84A92" w:rsidP="007F4BDD">
      <w:pPr>
        <w:widowControl/>
        <w:jc w:val="both"/>
        <w:rPr>
          <w:rFonts w:ascii="Times New Roman" w:hAnsi="Times New Roman"/>
        </w:rPr>
      </w:pPr>
      <w:r>
        <w:rPr>
          <w:rFonts w:ascii="Times New Roman" w:hAnsi="Times New Roman"/>
        </w:rPr>
        <w:tab/>
      </w:r>
      <w:r w:rsidR="00791CEE" w:rsidRPr="007D1979">
        <w:rPr>
          <w:rFonts w:ascii="Times New Roman" w:hAnsi="Times New Roman"/>
        </w:rPr>
        <w:t>5.03</w:t>
      </w:r>
      <w:r w:rsidR="00791CEE" w:rsidRPr="007D1979">
        <w:rPr>
          <w:rFonts w:ascii="Times New Roman" w:hAnsi="Times New Roman"/>
        </w:rPr>
        <w:tab/>
      </w:r>
      <w:r w:rsidR="00791CEE" w:rsidRPr="007D1979">
        <w:rPr>
          <w:rFonts w:ascii="Times New Roman" w:hAnsi="Times New Roman"/>
          <w:u w:val="single"/>
        </w:rPr>
        <w:t>Overriding Allocations of Net Profits and Net Losses</w:t>
      </w:r>
      <w:r w:rsidR="00791CEE" w:rsidRPr="007D1979">
        <w:rPr>
          <w:rFonts w:ascii="Times New Roman" w:hAnsi="Times New Roman"/>
        </w:rPr>
        <w:t>.  Notwithstanding</w:t>
      </w:r>
      <w:r>
        <w:rPr>
          <w:rFonts w:ascii="Times New Roman" w:hAnsi="Times New Roman"/>
        </w:rPr>
        <w:t xml:space="preserve"> §</w:t>
      </w:r>
      <w:r w:rsidR="00791CEE" w:rsidRPr="007D1979">
        <w:rPr>
          <w:rFonts w:ascii="Times New Roman" w:hAnsi="Times New Roman"/>
        </w:rPr>
        <w:t xml:space="preserve">5.01, but subject to </w:t>
      </w:r>
      <w:r>
        <w:rPr>
          <w:rFonts w:ascii="Times New Roman" w:hAnsi="Times New Roman"/>
        </w:rPr>
        <w:t>§</w:t>
      </w:r>
      <w:r w:rsidR="00791CEE" w:rsidRPr="007D1979">
        <w:rPr>
          <w:rFonts w:ascii="Times New Roman" w:hAnsi="Times New Roman"/>
        </w:rPr>
        <w:t>5.02, the follow</w:t>
      </w:r>
      <w:r w:rsidR="00791CEE" w:rsidRPr="007D1979">
        <w:rPr>
          <w:rFonts w:ascii="Times New Roman" w:hAnsi="Times New Roman"/>
        </w:rPr>
        <w:softHyphen/>
        <w:t xml:space="preserve">ing allocations of Net Profits and Net Losses and items thereof </w:t>
      </w:r>
      <w:r w:rsidR="00EC6FF2">
        <w:rPr>
          <w:rFonts w:ascii="Times New Roman" w:hAnsi="Times New Roman"/>
        </w:rPr>
        <w:t>will</w:t>
      </w:r>
      <w:r w:rsidR="00791CEE" w:rsidRPr="007D1979">
        <w:rPr>
          <w:rFonts w:ascii="Times New Roman" w:hAnsi="Times New Roman"/>
        </w:rPr>
        <w:t xml:space="preserve"> be made.</w:t>
      </w:r>
    </w:p>
    <w:p w14:paraId="458670BD" w14:textId="77777777" w:rsidR="00791CEE" w:rsidRPr="007D1979" w:rsidRDefault="00791CEE" w:rsidP="007F4BDD">
      <w:pPr>
        <w:widowControl/>
        <w:jc w:val="both"/>
        <w:rPr>
          <w:rFonts w:ascii="Times New Roman" w:hAnsi="Times New Roman"/>
        </w:rPr>
      </w:pPr>
    </w:p>
    <w:p w14:paraId="519FED22" w14:textId="77777777" w:rsidR="00791CEE" w:rsidRPr="007D1979" w:rsidRDefault="00791CEE" w:rsidP="007F4BDD">
      <w:pPr>
        <w:widowControl/>
        <w:ind w:firstLine="720"/>
        <w:jc w:val="both"/>
        <w:rPr>
          <w:rFonts w:ascii="Times New Roman" w:hAnsi="Times New Roman"/>
        </w:rPr>
      </w:pPr>
      <w:r w:rsidRPr="007D1979">
        <w:rPr>
          <w:rFonts w:ascii="Times New Roman" w:hAnsi="Times New Roman"/>
        </w:rPr>
        <w:t>(a)</w:t>
      </w:r>
      <w:r w:rsidRPr="007D1979">
        <w:rPr>
          <w:rFonts w:ascii="Times New Roman" w:hAnsi="Times New Roman"/>
        </w:rPr>
        <w:tab/>
        <w:t>If, during any year a Member receives any adjustment, alloca</w:t>
      </w:r>
      <w:r w:rsidRPr="007D1979">
        <w:rPr>
          <w:rFonts w:ascii="Times New Roman" w:hAnsi="Times New Roman"/>
        </w:rPr>
        <w:softHyphen/>
        <w:t xml:space="preserve">tion or distribution described in Treasury Regulations </w:t>
      </w:r>
      <w:r w:rsidR="00B84A92">
        <w:rPr>
          <w:rFonts w:ascii="Times New Roman" w:hAnsi="Times New Roman"/>
        </w:rPr>
        <w:t>§§</w:t>
      </w:r>
      <w:ins w:id="51" w:author="Nicko" w:date="2010-09-20T15:58:00Z">
        <w:r w:rsidR="00F55968">
          <w:rPr>
            <w:rFonts w:ascii="Times New Roman" w:hAnsi="Times New Roman"/>
          </w:rPr>
          <w:t xml:space="preserve"> </w:t>
        </w:r>
      </w:ins>
      <w:r w:rsidRPr="007D1979">
        <w:rPr>
          <w:rFonts w:ascii="Times New Roman" w:hAnsi="Times New Roman"/>
        </w:rPr>
        <w:t>1.704</w:t>
      </w:r>
      <w:r w:rsidRPr="007D1979">
        <w:rPr>
          <w:rFonts w:ascii="Times New Roman" w:hAnsi="Times New Roman"/>
        </w:rPr>
        <w:noBreakHyphen/>
        <w:t xml:space="preserve">1(b)(2)(ii)(d)(4), (5) or (6), and, as a result of such adjustment, allocation or distribution, such Member's Capital Account has an Excess Negative Balance, then items of Gross Income for such year (and, if necessary, subsequent years) </w:t>
      </w:r>
      <w:r w:rsidR="00EC6FF2">
        <w:rPr>
          <w:rFonts w:ascii="Times New Roman" w:hAnsi="Times New Roman"/>
        </w:rPr>
        <w:t>will</w:t>
      </w:r>
      <w:r w:rsidRPr="007D1979">
        <w:rPr>
          <w:rFonts w:ascii="Times New Roman" w:hAnsi="Times New Roman"/>
        </w:rPr>
        <w:t xml:space="preserve"> first be allocated to such Member in an amount equal to such Member's Excess Negative Balance.</w:t>
      </w:r>
    </w:p>
    <w:p w14:paraId="7F590F75" w14:textId="77777777" w:rsidR="00791CEE" w:rsidRPr="007D1979" w:rsidRDefault="00791CEE" w:rsidP="007F4BDD">
      <w:pPr>
        <w:widowControl/>
        <w:jc w:val="both"/>
        <w:rPr>
          <w:rFonts w:ascii="Times New Roman" w:hAnsi="Times New Roman"/>
        </w:rPr>
      </w:pPr>
    </w:p>
    <w:p w14:paraId="16B3011B" w14:textId="77777777" w:rsidR="00791CEE" w:rsidRPr="007D1979" w:rsidRDefault="00791CEE" w:rsidP="007F4BDD">
      <w:pPr>
        <w:widowControl/>
        <w:ind w:firstLine="720"/>
        <w:jc w:val="both"/>
        <w:rPr>
          <w:rFonts w:ascii="Times New Roman" w:hAnsi="Times New Roman"/>
        </w:rPr>
      </w:pPr>
      <w:r w:rsidRPr="007D1979">
        <w:rPr>
          <w:rFonts w:ascii="Times New Roman" w:hAnsi="Times New Roman"/>
        </w:rPr>
        <w:t>(b)</w:t>
      </w:r>
      <w:r w:rsidRPr="007D1979">
        <w:rPr>
          <w:rFonts w:ascii="Times New Roman" w:hAnsi="Times New Roman"/>
        </w:rPr>
        <w:tab/>
        <w:t xml:space="preserve">In no event </w:t>
      </w:r>
      <w:r w:rsidR="00EC6FF2">
        <w:rPr>
          <w:rFonts w:ascii="Times New Roman" w:hAnsi="Times New Roman"/>
        </w:rPr>
        <w:t>will</w:t>
      </w:r>
      <w:r w:rsidRPr="007D1979">
        <w:rPr>
          <w:rFonts w:ascii="Times New Roman" w:hAnsi="Times New Roman"/>
        </w:rPr>
        <w:t xml:space="preserve"> Net Losses of </w:t>
      </w:r>
      <w:r w:rsidR="00EC6FF2">
        <w:rPr>
          <w:rFonts w:ascii="Times New Roman" w:hAnsi="Times New Roman"/>
        </w:rPr>
        <w:t>the Company</w:t>
      </w:r>
      <w:r w:rsidRPr="007D1979">
        <w:rPr>
          <w:rFonts w:ascii="Times New Roman" w:hAnsi="Times New Roman"/>
        </w:rPr>
        <w:t xml:space="preserve"> be allocated to a Member if such allocation would cause or increase an Excess </w:t>
      </w:r>
      <w:r w:rsidR="00B84A92">
        <w:rPr>
          <w:rFonts w:ascii="Times New Roman" w:hAnsi="Times New Roman"/>
        </w:rPr>
        <w:t>Negative Balance in such Member’</w:t>
      </w:r>
      <w:r w:rsidRPr="007D1979">
        <w:rPr>
          <w:rFonts w:ascii="Times New Roman" w:hAnsi="Times New Roman"/>
        </w:rPr>
        <w:t>s Capital Account.</w:t>
      </w:r>
    </w:p>
    <w:p w14:paraId="6C3E1730" w14:textId="77777777" w:rsidR="00791CEE" w:rsidRPr="007D1979" w:rsidRDefault="00791CEE" w:rsidP="007F4BDD">
      <w:pPr>
        <w:widowControl/>
        <w:jc w:val="both"/>
        <w:rPr>
          <w:rFonts w:ascii="Times New Roman" w:hAnsi="Times New Roman"/>
        </w:rPr>
      </w:pPr>
    </w:p>
    <w:p w14:paraId="250C76FD" w14:textId="77777777" w:rsidR="00791CEE" w:rsidRPr="007D1979" w:rsidRDefault="00791CEE" w:rsidP="007F4BDD">
      <w:pPr>
        <w:widowControl/>
        <w:ind w:firstLine="720"/>
        <w:jc w:val="both"/>
        <w:rPr>
          <w:rFonts w:ascii="Times New Roman" w:hAnsi="Times New Roman"/>
        </w:rPr>
      </w:pPr>
      <w:r w:rsidRPr="007D1979">
        <w:rPr>
          <w:rFonts w:ascii="Times New Roman" w:hAnsi="Times New Roman"/>
        </w:rPr>
        <w:t>(c)</w:t>
      </w:r>
      <w:r w:rsidRPr="007D1979">
        <w:rPr>
          <w:rFonts w:ascii="Times New Roman" w:hAnsi="Times New Roman"/>
        </w:rPr>
        <w:tab/>
        <w:t xml:space="preserve">Except to the extent necessary to comply with </w:t>
      </w:r>
      <w:r w:rsidR="00B84A92">
        <w:rPr>
          <w:rFonts w:ascii="Times New Roman" w:hAnsi="Times New Roman"/>
        </w:rPr>
        <w:t>§§</w:t>
      </w:r>
      <w:r w:rsidRPr="007D1979">
        <w:rPr>
          <w:rFonts w:ascii="Times New Roman" w:hAnsi="Times New Roman"/>
        </w:rPr>
        <w:t xml:space="preserve">5.02, 5.03(a), and 5.03(b), </w:t>
      </w:r>
      <w:r w:rsidR="00EC6FF2">
        <w:rPr>
          <w:rFonts w:ascii="Times New Roman" w:hAnsi="Times New Roman"/>
        </w:rPr>
        <w:t xml:space="preserve">the </w:t>
      </w:r>
      <w:r w:rsidRPr="007D1979">
        <w:rPr>
          <w:rFonts w:ascii="Times New Roman" w:hAnsi="Times New Roman"/>
        </w:rPr>
        <w:t xml:space="preserve">interest of each Manager (who is also a Member) in each item of income, gain, loss, deduction or credit </w:t>
      </w:r>
      <w:r w:rsidR="00EC6FF2">
        <w:rPr>
          <w:rFonts w:ascii="Times New Roman" w:hAnsi="Times New Roman"/>
        </w:rPr>
        <w:t>will</w:t>
      </w:r>
      <w:r w:rsidRPr="007D1979">
        <w:rPr>
          <w:rFonts w:ascii="Times New Roman" w:hAnsi="Times New Roman"/>
        </w:rPr>
        <w:t xml:space="preserve"> be allocated among them in proportion to their respective Percentage Interests.</w:t>
      </w:r>
    </w:p>
    <w:p w14:paraId="6A3D86C6" w14:textId="77777777" w:rsidR="00791CEE" w:rsidRPr="007D1979" w:rsidRDefault="00791CEE" w:rsidP="007F4BDD">
      <w:pPr>
        <w:widowControl/>
        <w:jc w:val="both"/>
        <w:rPr>
          <w:rFonts w:ascii="Times New Roman" w:hAnsi="Times New Roman"/>
        </w:rPr>
      </w:pPr>
    </w:p>
    <w:p w14:paraId="556842FA" w14:textId="77777777" w:rsidR="00791CEE" w:rsidRPr="007D1979" w:rsidRDefault="00791CEE" w:rsidP="007F4BDD">
      <w:pPr>
        <w:widowControl/>
        <w:ind w:firstLine="720"/>
        <w:jc w:val="both"/>
        <w:rPr>
          <w:rFonts w:ascii="Times New Roman" w:hAnsi="Times New Roman"/>
        </w:rPr>
      </w:pPr>
      <w:r w:rsidRPr="007D1979">
        <w:rPr>
          <w:rFonts w:ascii="Times New Roman" w:hAnsi="Times New Roman"/>
        </w:rPr>
        <w:t>(d)</w:t>
      </w:r>
      <w:r w:rsidRPr="007D1979">
        <w:rPr>
          <w:rFonts w:ascii="Times New Roman" w:hAnsi="Times New Roman"/>
        </w:rPr>
        <w:tab/>
        <w:t xml:space="preserve">In the event that Gross Income, Net Profits, Net Losses or items thereof are allocated to one or more Members pursuant to </w:t>
      </w:r>
      <w:r w:rsidR="00B84A92">
        <w:rPr>
          <w:rFonts w:ascii="Times New Roman" w:hAnsi="Times New Roman"/>
        </w:rPr>
        <w:t>§§</w:t>
      </w:r>
      <w:ins w:id="52" w:author="Nicko" w:date="2010-09-20T15:58:00Z">
        <w:r w:rsidR="00F55968">
          <w:rPr>
            <w:rFonts w:ascii="Times New Roman" w:hAnsi="Times New Roman"/>
          </w:rPr>
          <w:t xml:space="preserve"> </w:t>
        </w:r>
      </w:ins>
      <w:r w:rsidR="00B84A92">
        <w:rPr>
          <w:rFonts w:ascii="Times New Roman" w:hAnsi="Times New Roman"/>
        </w:rPr>
        <w:t>5.03 (a), (b)</w:t>
      </w:r>
      <w:r w:rsidRPr="007D1979">
        <w:rPr>
          <w:rFonts w:ascii="Times New Roman" w:hAnsi="Times New Roman"/>
        </w:rPr>
        <w:t xml:space="preserve"> or (c), subsequent Gross Income, </w:t>
      </w:r>
      <w:r w:rsidRPr="007D1979">
        <w:rPr>
          <w:rFonts w:ascii="Times New Roman" w:hAnsi="Times New Roman"/>
        </w:rPr>
        <w:lastRenderedPageBreak/>
        <w:t xml:space="preserve">Net Profits and Net Losses from operations will first be allocated (subject to </w:t>
      </w:r>
      <w:r w:rsidR="00B84A92">
        <w:rPr>
          <w:rFonts w:ascii="Times New Roman" w:hAnsi="Times New Roman"/>
        </w:rPr>
        <w:t xml:space="preserve">§§5.03 (a), (b) and </w:t>
      </w:r>
      <w:r w:rsidR="00B84A92" w:rsidRPr="007D1979">
        <w:rPr>
          <w:rFonts w:ascii="Times New Roman" w:hAnsi="Times New Roman"/>
        </w:rPr>
        <w:t>(c)</w:t>
      </w:r>
      <w:r w:rsidRPr="007D1979">
        <w:rPr>
          <w:rFonts w:ascii="Times New Roman" w:hAnsi="Times New Roman"/>
        </w:rPr>
        <w:t>) to the Members in a man</w:t>
      </w:r>
      <w:r w:rsidRPr="007D1979">
        <w:rPr>
          <w:rFonts w:ascii="Times New Roman" w:hAnsi="Times New Roman"/>
        </w:rPr>
        <w:softHyphen/>
        <w:t>ner designed to result in each Member having a Capital Account bal</w:t>
      </w:r>
      <w:r w:rsidRPr="007D1979">
        <w:rPr>
          <w:rFonts w:ascii="Times New Roman" w:hAnsi="Times New Roman"/>
        </w:rPr>
        <w:softHyphen/>
        <w:t>ance equal to what the balance would have been if the original alloca</w:t>
      </w:r>
      <w:r w:rsidRPr="007D1979">
        <w:rPr>
          <w:rFonts w:ascii="Times New Roman" w:hAnsi="Times New Roman"/>
        </w:rPr>
        <w:softHyphen/>
        <w:t xml:space="preserve">tion of Gross Income, Net Profits, Net Losses or items thereof, pursuant to </w:t>
      </w:r>
      <w:r w:rsidR="00B84A92">
        <w:rPr>
          <w:rFonts w:ascii="Times New Roman" w:hAnsi="Times New Roman"/>
        </w:rPr>
        <w:t>§§5.03 (a), (b)</w:t>
      </w:r>
      <w:r w:rsidR="00B84A92" w:rsidRPr="007D1979">
        <w:rPr>
          <w:rFonts w:ascii="Times New Roman" w:hAnsi="Times New Roman"/>
        </w:rPr>
        <w:t xml:space="preserve"> or (c)</w:t>
      </w:r>
      <w:r w:rsidRPr="007D1979">
        <w:rPr>
          <w:rFonts w:ascii="Times New Roman" w:hAnsi="Times New Roman"/>
        </w:rPr>
        <w:t xml:space="preserve"> had not occurred.</w:t>
      </w:r>
    </w:p>
    <w:p w14:paraId="1BDE63FD" w14:textId="77777777" w:rsidR="00791CEE" w:rsidRPr="007D1979" w:rsidRDefault="00791CEE" w:rsidP="007F4BDD">
      <w:pPr>
        <w:widowControl/>
        <w:jc w:val="both"/>
        <w:rPr>
          <w:rFonts w:ascii="Times New Roman" w:hAnsi="Times New Roman"/>
        </w:rPr>
      </w:pPr>
    </w:p>
    <w:p w14:paraId="3DAE9B5B" w14:textId="77777777" w:rsidR="00791CEE" w:rsidRPr="007D1979" w:rsidRDefault="00791CEE" w:rsidP="007F4BDD">
      <w:pPr>
        <w:widowControl/>
        <w:ind w:firstLine="720"/>
        <w:jc w:val="both"/>
        <w:rPr>
          <w:rFonts w:ascii="Times New Roman" w:hAnsi="Times New Roman"/>
        </w:rPr>
      </w:pPr>
      <w:r w:rsidRPr="007D1979">
        <w:rPr>
          <w:rFonts w:ascii="Times New Roman" w:hAnsi="Times New Roman"/>
        </w:rPr>
        <w:t>(e)</w:t>
      </w:r>
      <w:r w:rsidRPr="007D1979">
        <w:rPr>
          <w:rFonts w:ascii="Times New Roman" w:hAnsi="Times New Roman"/>
        </w:rPr>
        <w:tab/>
        <w:t xml:space="preserve">For tax purposes, except as otherwise provided herein, or as required by </w:t>
      </w:r>
      <w:r w:rsidR="00C20D64">
        <w:rPr>
          <w:rFonts w:ascii="Times New Roman" w:hAnsi="Times New Roman"/>
        </w:rPr>
        <w:t>Code</w:t>
      </w:r>
      <w:r w:rsidRPr="007D1979">
        <w:rPr>
          <w:rFonts w:ascii="Times New Roman" w:hAnsi="Times New Roman"/>
        </w:rPr>
        <w:t xml:space="preserve"> </w:t>
      </w:r>
      <w:r w:rsidR="00B84A92">
        <w:rPr>
          <w:rFonts w:ascii="Times New Roman" w:hAnsi="Times New Roman"/>
        </w:rPr>
        <w:t xml:space="preserve"> §</w:t>
      </w:r>
      <w:r w:rsidRPr="007D1979">
        <w:rPr>
          <w:rFonts w:ascii="Times New Roman" w:hAnsi="Times New Roman"/>
        </w:rPr>
        <w:t xml:space="preserve">704, all items of income, gain, loss, deduction or credit </w:t>
      </w:r>
      <w:r w:rsidR="00EC6FF2">
        <w:rPr>
          <w:rFonts w:ascii="Times New Roman" w:hAnsi="Times New Roman"/>
        </w:rPr>
        <w:t>will</w:t>
      </w:r>
      <w:r w:rsidRPr="007D1979">
        <w:rPr>
          <w:rFonts w:ascii="Times New Roman" w:hAnsi="Times New Roman"/>
        </w:rPr>
        <w:t xml:space="preserve"> be allocated to the Members in the same manner as are Net Profits and Net Losses; provided, however, that if the Carrying Value of any property of </w:t>
      </w:r>
      <w:r w:rsidR="00EC6FF2">
        <w:rPr>
          <w:rFonts w:ascii="Times New Roman" w:hAnsi="Times New Roman"/>
        </w:rPr>
        <w:t>the Company</w:t>
      </w:r>
      <w:r w:rsidRPr="007D1979">
        <w:rPr>
          <w:rFonts w:ascii="Times New Roman" w:hAnsi="Times New Roman"/>
        </w:rPr>
        <w:t xml:space="preserve"> differs from its adjusted basis for tax purposes, then items of income, gain, loss, deduc</w:t>
      </w:r>
      <w:r w:rsidRPr="007D1979">
        <w:rPr>
          <w:rFonts w:ascii="Times New Roman" w:hAnsi="Times New Roman"/>
        </w:rPr>
        <w:softHyphen/>
        <w:t xml:space="preserve">tion or credit related to such property for tax purposes </w:t>
      </w:r>
      <w:r w:rsidR="00EC6FF2">
        <w:rPr>
          <w:rFonts w:ascii="Times New Roman" w:hAnsi="Times New Roman"/>
        </w:rPr>
        <w:t>will</w:t>
      </w:r>
      <w:r w:rsidRPr="007D1979">
        <w:rPr>
          <w:rFonts w:ascii="Times New Roman" w:hAnsi="Times New Roman"/>
        </w:rPr>
        <w:t xml:space="preserve"> be allocated among the Members so as to take account of the varia</w:t>
      </w:r>
      <w:r w:rsidRPr="007D1979">
        <w:rPr>
          <w:rFonts w:ascii="Times New Roman" w:hAnsi="Times New Roman"/>
        </w:rPr>
        <w:softHyphen/>
        <w:t xml:space="preserve">tion between the adjusted basis of the property for tax purposes and its Carrying Value in the manner provided for under </w:t>
      </w:r>
      <w:r w:rsidR="00C20D64">
        <w:rPr>
          <w:rFonts w:ascii="Times New Roman" w:hAnsi="Times New Roman"/>
        </w:rPr>
        <w:t>Code</w:t>
      </w:r>
      <w:r w:rsidRPr="007D1979">
        <w:rPr>
          <w:rFonts w:ascii="Times New Roman" w:hAnsi="Times New Roman"/>
        </w:rPr>
        <w:t xml:space="preserve"> </w:t>
      </w:r>
      <w:r w:rsidR="00B84A92">
        <w:rPr>
          <w:rFonts w:ascii="Times New Roman" w:hAnsi="Times New Roman"/>
        </w:rPr>
        <w:t>§</w:t>
      </w:r>
      <w:r w:rsidRPr="007D1979">
        <w:rPr>
          <w:rFonts w:ascii="Times New Roman" w:hAnsi="Times New Roman"/>
        </w:rPr>
        <w:t>704(c).</w:t>
      </w:r>
    </w:p>
    <w:p w14:paraId="6E8ABF9B" w14:textId="77777777" w:rsidR="00791CEE" w:rsidRPr="007D1979" w:rsidRDefault="00791CEE" w:rsidP="007F4BDD">
      <w:pPr>
        <w:widowControl/>
        <w:jc w:val="both"/>
        <w:rPr>
          <w:rFonts w:ascii="Times New Roman" w:hAnsi="Times New Roman"/>
        </w:rPr>
      </w:pPr>
    </w:p>
    <w:p w14:paraId="5BE59D6F" w14:textId="77777777" w:rsidR="00791CEE" w:rsidRPr="007D1979" w:rsidRDefault="00791CEE" w:rsidP="007F4BDD">
      <w:pPr>
        <w:widowControl/>
        <w:ind w:firstLine="720"/>
        <w:jc w:val="both"/>
        <w:rPr>
          <w:rFonts w:ascii="Times New Roman" w:hAnsi="Times New Roman"/>
        </w:rPr>
      </w:pPr>
      <w:r w:rsidRPr="007D1979">
        <w:rPr>
          <w:rFonts w:ascii="Times New Roman" w:hAnsi="Times New Roman"/>
        </w:rPr>
        <w:t>(f)</w:t>
      </w:r>
      <w:r w:rsidRPr="007D1979">
        <w:rPr>
          <w:rFonts w:ascii="Times New Roman" w:hAnsi="Times New Roman"/>
        </w:rPr>
        <w:tab/>
        <w:t xml:space="preserve">To the extent that any portion of any Net Profits realized upon a sale or other disposition of any asset of </w:t>
      </w:r>
      <w:r w:rsidR="00EC6FF2">
        <w:rPr>
          <w:rFonts w:ascii="Times New Roman" w:hAnsi="Times New Roman"/>
        </w:rPr>
        <w:t>the Company</w:t>
      </w:r>
      <w:r w:rsidRPr="007D1979">
        <w:rPr>
          <w:rFonts w:ascii="Times New Roman" w:hAnsi="Times New Roman"/>
        </w:rPr>
        <w:t xml:space="preserve"> is treated as ordinary income pursuant to </w:t>
      </w:r>
      <w:r w:rsidR="00C20D64">
        <w:rPr>
          <w:rFonts w:ascii="Times New Roman" w:hAnsi="Times New Roman"/>
        </w:rPr>
        <w:t>Code</w:t>
      </w:r>
      <w:r w:rsidRPr="007D1979">
        <w:rPr>
          <w:rFonts w:ascii="Times New Roman" w:hAnsi="Times New Roman"/>
        </w:rPr>
        <w:t xml:space="preserve"> </w:t>
      </w:r>
      <w:r w:rsidR="00B84A92">
        <w:rPr>
          <w:rFonts w:ascii="Times New Roman" w:hAnsi="Times New Roman"/>
        </w:rPr>
        <w:t>§§</w:t>
      </w:r>
      <w:r w:rsidRPr="007D1979">
        <w:rPr>
          <w:rFonts w:ascii="Times New Roman" w:hAnsi="Times New Roman"/>
        </w:rPr>
        <w:t>1245 or 1250 (</w:t>
      </w:r>
      <w:r w:rsidR="00181500" w:rsidRPr="00B84A92">
        <w:rPr>
          <w:rFonts w:ascii="Times New Roman" w:hAnsi="Times New Roman"/>
          <w:i/>
        </w:rPr>
        <w:t>“</w:t>
      </w:r>
      <w:r w:rsidRPr="00B84A92">
        <w:rPr>
          <w:rFonts w:ascii="Times New Roman" w:hAnsi="Times New Roman"/>
          <w:i/>
        </w:rPr>
        <w:t>Recapture Income</w:t>
      </w:r>
      <w:r w:rsidR="00181500" w:rsidRPr="00B84A92">
        <w:rPr>
          <w:rFonts w:ascii="Times New Roman" w:hAnsi="Times New Roman"/>
          <w:i/>
        </w:rPr>
        <w:t>”</w:t>
      </w:r>
      <w:r w:rsidRPr="007D1979">
        <w:rPr>
          <w:rFonts w:ascii="Times New Roman" w:hAnsi="Times New Roman"/>
        </w:rPr>
        <w:t xml:space="preserve">), such Recapture Income </w:t>
      </w:r>
      <w:r w:rsidR="00EC6FF2">
        <w:rPr>
          <w:rFonts w:ascii="Times New Roman" w:hAnsi="Times New Roman"/>
        </w:rPr>
        <w:t>will</w:t>
      </w:r>
      <w:r w:rsidRPr="007D1979">
        <w:rPr>
          <w:rFonts w:ascii="Times New Roman" w:hAnsi="Times New Roman"/>
        </w:rPr>
        <w:t xml:space="preserve"> be allocated (prior to any allocation of Net Profits from such event pursuant to </w:t>
      </w:r>
      <w:r w:rsidR="00B84A92">
        <w:rPr>
          <w:rFonts w:ascii="Times New Roman" w:hAnsi="Times New Roman"/>
        </w:rPr>
        <w:t>§</w:t>
      </w:r>
      <w:r w:rsidRPr="007D1979">
        <w:rPr>
          <w:rFonts w:ascii="Times New Roman" w:hAnsi="Times New Roman"/>
        </w:rPr>
        <w:t>5.01 above) as follows:</w:t>
      </w:r>
    </w:p>
    <w:p w14:paraId="12D59C8B" w14:textId="77777777" w:rsidR="00791CEE" w:rsidRPr="007D1979" w:rsidRDefault="00791CEE" w:rsidP="007F4BDD">
      <w:pPr>
        <w:widowControl/>
        <w:jc w:val="both"/>
        <w:rPr>
          <w:rFonts w:ascii="Times New Roman" w:hAnsi="Times New Roman"/>
        </w:rPr>
      </w:pPr>
    </w:p>
    <w:p w14:paraId="27E34595" w14:textId="77777777" w:rsidR="00791CEE" w:rsidRPr="007D1979" w:rsidRDefault="00791CEE" w:rsidP="007F4BDD">
      <w:pPr>
        <w:widowControl/>
        <w:tabs>
          <w:tab w:val="left" w:pos="-1440"/>
        </w:tabs>
        <w:ind w:left="2160" w:hanging="720"/>
        <w:jc w:val="both"/>
        <w:rPr>
          <w:rFonts w:ascii="Times New Roman" w:hAnsi="Times New Roman"/>
        </w:rPr>
      </w:pPr>
      <w:r w:rsidRPr="007D1979">
        <w:rPr>
          <w:rFonts w:ascii="Times New Roman" w:hAnsi="Times New Roman"/>
        </w:rPr>
        <w:t>(</w:t>
      </w:r>
      <w:proofErr w:type="spellStart"/>
      <w:r w:rsidRPr="007D1979">
        <w:rPr>
          <w:rFonts w:ascii="Times New Roman" w:hAnsi="Times New Roman"/>
        </w:rPr>
        <w:t>i</w:t>
      </w:r>
      <w:proofErr w:type="spellEnd"/>
      <w:r w:rsidRPr="007D1979">
        <w:rPr>
          <w:rFonts w:ascii="Times New Roman" w:hAnsi="Times New Roman"/>
        </w:rPr>
        <w:t>)</w:t>
      </w:r>
      <w:r w:rsidRPr="007D1979">
        <w:rPr>
          <w:rFonts w:ascii="Times New Roman" w:hAnsi="Times New Roman"/>
        </w:rPr>
        <w:tab/>
      </w:r>
      <w:proofErr w:type="gramStart"/>
      <w:r w:rsidRPr="007D1979">
        <w:rPr>
          <w:rFonts w:ascii="Times New Roman" w:hAnsi="Times New Roman"/>
        </w:rPr>
        <w:t>in</w:t>
      </w:r>
      <w:proofErr w:type="gramEnd"/>
      <w:r w:rsidRPr="007D1979">
        <w:rPr>
          <w:rFonts w:ascii="Times New Roman" w:hAnsi="Times New Roman"/>
        </w:rPr>
        <w:t xml:space="preserve"> the case of Recapture Income arising under </w:t>
      </w:r>
      <w:r w:rsidR="00C20D64">
        <w:rPr>
          <w:rFonts w:ascii="Times New Roman" w:hAnsi="Times New Roman"/>
        </w:rPr>
        <w:t>Code</w:t>
      </w:r>
      <w:r w:rsidRPr="007D1979">
        <w:rPr>
          <w:rFonts w:ascii="Times New Roman" w:hAnsi="Times New Roman"/>
        </w:rPr>
        <w:t xml:space="preserve"> </w:t>
      </w:r>
      <w:r w:rsidR="00054425">
        <w:rPr>
          <w:rFonts w:ascii="Times New Roman" w:hAnsi="Times New Roman"/>
        </w:rPr>
        <w:t>§</w:t>
      </w:r>
      <w:r w:rsidRPr="007D1979">
        <w:rPr>
          <w:rFonts w:ascii="Times New Roman" w:hAnsi="Times New Roman"/>
        </w:rPr>
        <w:t>1245, to each Member in an amount equal to the amount of depreciation deductions allocated to such Member with respect to such asset; and</w:t>
      </w:r>
    </w:p>
    <w:p w14:paraId="54F12ABD" w14:textId="77777777" w:rsidR="00791CEE" w:rsidRPr="007D1979" w:rsidRDefault="00791CEE" w:rsidP="007F4BDD">
      <w:pPr>
        <w:widowControl/>
        <w:jc w:val="both"/>
        <w:rPr>
          <w:rFonts w:ascii="Times New Roman" w:hAnsi="Times New Roman"/>
        </w:rPr>
      </w:pPr>
    </w:p>
    <w:p w14:paraId="430164AF" w14:textId="77777777" w:rsidR="00791CEE" w:rsidRPr="007D1979" w:rsidRDefault="00791CEE" w:rsidP="007F4BDD">
      <w:pPr>
        <w:widowControl/>
        <w:tabs>
          <w:tab w:val="left" w:pos="-1440"/>
        </w:tabs>
        <w:ind w:left="2160" w:hanging="720"/>
        <w:jc w:val="both"/>
        <w:rPr>
          <w:rFonts w:ascii="Times New Roman" w:hAnsi="Times New Roman"/>
        </w:rPr>
      </w:pPr>
      <w:r w:rsidRPr="007D1979">
        <w:rPr>
          <w:rFonts w:ascii="Times New Roman" w:hAnsi="Times New Roman"/>
        </w:rPr>
        <w:t>(ii)</w:t>
      </w:r>
      <w:r w:rsidRPr="007D1979">
        <w:rPr>
          <w:rFonts w:ascii="Times New Roman" w:hAnsi="Times New Roman"/>
        </w:rPr>
        <w:tab/>
      </w:r>
      <w:proofErr w:type="gramStart"/>
      <w:r w:rsidRPr="007D1979">
        <w:rPr>
          <w:rFonts w:ascii="Times New Roman" w:hAnsi="Times New Roman"/>
        </w:rPr>
        <w:t>in</w:t>
      </w:r>
      <w:proofErr w:type="gramEnd"/>
      <w:r w:rsidRPr="007D1979">
        <w:rPr>
          <w:rFonts w:ascii="Times New Roman" w:hAnsi="Times New Roman"/>
        </w:rPr>
        <w:t xml:space="preserve"> the case of Recapture Income arising under </w:t>
      </w:r>
      <w:r w:rsidR="00C20D64">
        <w:rPr>
          <w:rFonts w:ascii="Times New Roman" w:hAnsi="Times New Roman"/>
        </w:rPr>
        <w:t>Code</w:t>
      </w:r>
      <w:r w:rsidRPr="007D1979">
        <w:rPr>
          <w:rFonts w:ascii="Times New Roman" w:hAnsi="Times New Roman"/>
        </w:rPr>
        <w:t xml:space="preserve"> </w:t>
      </w:r>
      <w:r w:rsidR="00054425">
        <w:rPr>
          <w:rFonts w:ascii="Times New Roman" w:hAnsi="Times New Roman"/>
        </w:rPr>
        <w:t>§</w:t>
      </w:r>
      <w:r w:rsidRPr="007D1979">
        <w:rPr>
          <w:rFonts w:ascii="Times New Roman" w:hAnsi="Times New Roman"/>
        </w:rPr>
        <w:t xml:space="preserve">1250, to each Member in an amount equal to the excess of the amount of </w:t>
      </w:r>
      <w:r w:rsidR="00181500">
        <w:rPr>
          <w:rFonts w:ascii="Times New Roman" w:hAnsi="Times New Roman"/>
        </w:rPr>
        <w:t>“</w:t>
      </w:r>
      <w:r w:rsidRPr="007D1979">
        <w:rPr>
          <w:rFonts w:ascii="Times New Roman" w:hAnsi="Times New Roman"/>
        </w:rPr>
        <w:t>depreciation adjustments</w:t>
      </w:r>
      <w:r w:rsidR="00181500">
        <w:rPr>
          <w:rFonts w:ascii="Times New Roman" w:hAnsi="Times New Roman"/>
        </w:rPr>
        <w:t>”</w:t>
      </w:r>
      <w:r w:rsidRPr="007D1979">
        <w:rPr>
          <w:rFonts w:ascii="Times New Roman" w:hAnsi="Times New Roman"/>
        </w:rPr>
        <w:t xml:space="preserve"> (as defined in </w:t>
      </w:r>
      <w:r w:rsidR="00C20D64">
        <w:rPr>
          <w:rFonts w:ascii="Times New Roman" w:hAnsi="Times New Roman"/>
        </w:rPr>
        <w:t>Code</w:t>
      </w:r>
      <w:r w:rsidRPr="007D1979">
        <w:rPr>
          <w:rFonts w:ascii="Times New Roman" w:hAnsi="Times New Roman"/>
        </w:rPr>
        <w:t xml:space="preserve"> </w:t>
      </w:r>
      <w:r w:rsidR="00054425">
        <w:rPr>
          <w:rFonts w:ascii="Times New Roman" w:hAnsi="Times New Roman"/>
        </w:rPr>
        <w:t>§§</w:t>
      </w:r>
      <w:r w:rsidRPr="007D1979">
        <w:rPr>
          <w:rFonts w:ascii="Times New Roman" w:hAnsi="Times New Roman"/>
        </w:rPr>
        <w:t>1250(b)(1) and (4)) allocated or attributable to such Member with respect to such asset over the amount of depreciation adjust</w:t>
      </w:r>
      <w:r w:rsidRPr="007D1979">
        <w:rPr>
          <w:rFonts w:ascii="Times New Roman" w:hAnsi="Times New Roman"/>
        </w:rPr>
        <w:softHyphen/>
        <w:t>ments that would have been allocated or at</w:t>
      </w:r>
      <w:r w:rsidRPr="007D1979">
        <w:rPr>
          <w:rFonts w:ascii="Times New Roman" w:hAnsi="Times New Roman"/>
        </w:rPr>
        <w:softHyphen/>
        <w:t xml:space="preserve">tributable to such Member if the </w:t>
      </w:r>
      <w:r w:rsidR="00181500">
        <w:rPr>
          <w:rFonts w:ascii="Times New Roman" w:hAnsi="Times New Roman"/>
        </w:rPr>
        <w:t>“</w:t>
      </w:r>
      <w:r w:rsidRPr="007D1979">
        <w:rPr>
          <w:rFonts w:ascii="Times New Roman" w:hAnsi="Times New Roman"/>
        </w:rPr>
        <w:t>straight</w:t>
      </w:r>
      <w:r w:rsidRPr="007D1979">
        <w:rPr>
          <w:rFonts w:ascii="Times New Roman" w:hAnsi="Times New Roman"/>
        </w:rPr>
        <w:noBreakHyphen/>
        <w:t>line method of adjust</w:t>
      </w:r>
      <w:r w:rsidRPr="007D1979">
        <w:rPr>
          <w:rFonts w:ascii="Times New Roman" w:hAnsi="Times New Roman"/>
        </w:rPr>
        <w:softHyphen/>
        <w:t>ment</w:t>
      </w:r>
      <w:r w:rsidR="00181500">
        <w:rPr>
          <w:rFonts w:ascii="Times New Roman" w:hAnsi="Times New Roman"/>
        </w:rPr>
        <w:t>”</w:t>
      </w:r>
      <w:r w:rsidRPr="007D1979">
        <w:rPr>
          <w:rFonts w:ascii="Times New Roman" w:hAnsi="Times New Roman"/>
        </w:rPr>
        <w:t xml:space="preserve"> (as described in </w:t>
      </w:r>
      <w:r w:rsidR="00C20D64">
        <w:rPr>
          <w:rFonts w:ascii="Times New Roman" w:hAnsi="Times New Roman"/>
        </w:rPr>
        <w:t>Code</w:t>
      </w:r>
      <w:r w:rsidRPr="007D1979">
        <w:rPr>
          <w:rFonts w:ascii="Times New Roman" w:hAnsi="Times New Roman"/>
        </w:rPr>
        <w:t xml:space="preserve"> </w:t>
      </w:r>
      <w:r w:rsidR="00054425">
        <w:rPr>
          <w:rFonts w:ascii="Times New Roman" w:hAnsi="Times New Roman"/>
        </w:rPr>
        <w:t>§</w:t>
      </w:r>
      <w:r w:rsidRPr="007D1979">
        <w:rPr>
          <w:rFonts w:ascii="Times New Roman" w:hAnsi="Times New Roman"/>
        </w:rPr>
        <w:t>1250(b)(5)) had been used with respect to such asset;  provided, however, that in the event the amount of Recapture Income arising from the sale or disposition is less than the aggregate amount set forth in clause (</w:t>
      </w:r>
      <w:proofErr w:type="spellStart"/>
      <w:r w:rsidRPr="007D1979">
        <w:rPr>
          <w:rFonts w:ascii="Times New Roman" w:hAnsi="Times New Roman"/>
        </w:rPr>
        <w:t>i</w:t>
      </w:r>
      <w:proofErr w:type="spellEnd"/>
      <w:r w:rsidRPr="007D1979">
        <w:rPr>
          <w:rFonts w:ascii="Times New Roman" w:hAnsi="Times New Roman"/>
        </w:rPr>
        <w:t xml:space="preserve">) or (ii) (whichever is applicable), the Recapture Income </w:t>
      </w:r>
      <w:r w:rsidR="00EC6FF2">
        <w:rPr>
          <w:rFonts w:ascii="Times New Roman" w:hAnsi="Times New Roman"/>
        </w:rPr>
        <w:t>will</w:t>
      </w:r>
      <w:r w:rsidRPr="007D1979">
        <w:rPr>
          <w:rFonts w:ascii="Times New Roman" w:hAnsi="Times New Roman"/>
        </w:rPr>
        <w:t xml:space="preserve"> be allocated to Members based on the order in time in which the Members were allocated depreciation deductions or adjustments with respect to such as</w:t>
      </w:r>
      <w:r w:rsidRPr="007D1979">
        <w:rPr>
          <w:rFonts w:ascii="Times New Roman" w:hAnsi="Times New Roman"/>
        </w:rPr>
        <w:softHyphen/>
        <w:t>set.</w:t>
      </w:r>
    </w:p>
    <w:p w14:paraId="2780671E" w14:textId="77777777" w:rsidR="00791CEE" w:rsidRPr="007D1979" w:rsidRDefault="00791CEE" w:rsidP="007F4BDD">
      <w:pPr>
        <w:widowControl/>
        <w:jc w:val="both"/>
        <w:rPr>
          <w:rFonts w:ascii="Times New Roman" w:hAnsi="Times New Roman"/>
        </w:rPr>
      </w:pPr>
    </w:p>
    <w:p w14:paraId="04009FB3" w14:textId="77777777" w:rsidR="00791CEE" w:rsidRPr="007D1979" w:rsidRDefault="00791CEE" w:rsidP="007F4BDD">
      <w:pPr>
        <w:widowControl/>
        <w:ind w:firstLine="720"/>
        <w:jc w:val="both"/>
        <w:rPr>
          <w:rFonts w:ascii="Times New Roman" w:hAnsi="Times New Roman"/>
        </w:rPr>
      </w:pPr>
      <w:r w:rsidRPr="007D1979">
        <w:rPr>
          <w:rFonts w:ascii="Times New Roman" w:hAnsi="Times New Roman"/>
        </w:rPr>
        <w:t>(g)</w:t>
      </w:r>
      <w:r w:rsidRPr="007D1979">
        <w:rPr>
          <w:rFonts w:ascii="Times New Roman" w:hAnsi="Times New Roman"/>
        </w:rPr>
        <w:tab/>
        <w:t xml:space="preserve">Subject to the other provisions of this </w:t>
      </w:r>
      <w:r w:rsidR="00054425">
        <w:rPr>
          <w:rFonts w:ascii="Times New Roman" w:hAnsi="Times New Roman"/>
        </w:rPr>
        <w:t>§</w:t>
      </w:r>
      <w:r w:rsidRPr="007D1979">
        <w:rPr>
          <w:rFonts w:ascii="Times New Roman" w:hAnsi="Times New Roman"/>
        </w:rPr>
        <w:t xml:space="preserve">5.03, if at any time any portion of any of </w:t>
      </w:r>
      <w:r w:rsidR="00EC6FF2">
        <w:rPr>
          <w:rFonts w:ascii="Times New Roman" w:hAnsi="Times New Roman"/>
        </w:rPr>
        <w:t>the Company</w:t>
      </w:r>
      <w:r w:rsidRPr="007D1979">
        <w:rPr>
          <w:rFonts w:ascii="Times New Roman" w:hAnsi="Times New Roman"/>
        </w:rPr>
        <w:t>'s as</w:t>
      </w:r>
      <w:r w:rsidRPr="007D1979">
        <w:rPr>
          <w:rFonts w:ascii="Times New Roman" w:hAnsi="Times New Roman"/>
        </w:rPr>
        <w:softHyphen/>
        <w:t xml:space="preserve">sets is treated as </w:t>
      </w:r>
      <w:r w:rsidR="00181500">
        <w:rPr>
          <w:rFonts w:ascii="Times New Roman" w:hAnsi="Times New Roman"/>
        </w:rPr>
        <w:t>“</w:t>
      </w:r>
      <w:r w:rsidRPr="007D1979">
        <w:rPr>
          <w:rFonts w:ascii="Times New Roman" w:hAnsi="Times New Roman"/>
        </w:rPr>
        <w:t>tax</w:t>
      </w:r>
      <w:r w:rsidRPr="007D1979">
        <w:rPr>
          <w:rFonts w:ascii="Times New Roman" w:hAnsi="Times New Roman"/>
        </w:rPr>
        <w:noBreakHyphen/>
        <w:t>exempt use property</w:t>
      </w:r>
      <w:r w:rsidR="00181500">
        <w:rPr>
          <w:rFonts w:ascii="Times New Roman" w:hAnsi="Times New Roman"/>
        </w:rPr>
        <w:t>”</w:t>
      </w:r>
      <w:r w:rsidRPr="007D1979">
        <w:rPr>
          <w:rFonts w:ascii="Times New Roman" w:hAnsi="Times New Roman"/>
        </w:rPr>
        <w:t xml:space="preserve"> within the meaning of </w:t>
      </w:r>
      <w:r w:rsidR="00C20D64">
        <w:rPr>
          <w:rFonts w:ascii="Times New Roman" w:hAnsi="Times New Roman"/>
        </w:rPr>
        <w:t>Code</w:t>
      </w:r>
      <w:r w:rsidRPr="007D1979">
        <w:rPr>
          <w:rFonts w:ascii="Times New Roman" w:hAnsi="Times New Roman"/>
        </w:rPr>
        <w:t xml:space="preserve"> </w:t>
      </w:r>
      <w:r w:rsidR="00054425">
        <w:rPr>
          <w:rFonts w:ascii="Times New Roman" w:hAnsi="Times New Roman"/>
        </w:rPr>
        <w:t>§</w:t>
      </w:r>
      <w:r w:rsidRPr="007D1979">
        <w:rPr>
          <w:rFonts w:ascii="Times New Roman" w:hAnsi="Times New Roman"/>
        </w:rPr>
        <w:t xml:space="preserve">168(h) (or successor provision), those Members who are not </w:t>
      </w:r>
      <w:r w:rsidR="00181500">
        <w:rPr>
          <w:rFonts w:ascii="Times New Roman" w:hAnsi="Times New Roman"/>
        </w:rPr>
        <w:t>“</w:t>
      </w:r>
      <w:r w:rsidRPr="007D1979">
        <w:rPr>
          <w:rFonts w:ascii="Times New Roman" w:hAnsi="Times New Roman"/>
        </w:rPr>
        <w:t>tax</w:t>
      </w:r>
      <w:r w:rsidRPr="007D1979">
        <w:rPr>
          <w:rFonts w:ascii="Times New Roman" w:hAnsi="Times New Roman"/>
        </w:rPr>
        <w:noBreakHyphen/>
        <w:t>exempt entities</w:t>
      </w:r>
      <w:r w:rsidR="00181500">
        <w:rPr>
          <w:rFonts w:ascii="Times New Roman" w:hAnsi="Times New Roman"/>
        </w:rPr>
        <w:t>”</w:t>
      </w:r>
      <w:r w:rsidRPr="007D1979">
        <w:rPr>
          <w:rFonts w:ascii="Times New Roman" w:hAnsi="Times New Roman"/>
        </w:rPr>
        <w:t xml:space="preserve"> within the meaning of </w:t>
      </w:r>
      <w:r w:rsidR="00C20D64">
        <w:rPr>
          <w:rFonts w:ascii="Times New Roman" w:hAnsi="Times New Roman"/>
        </w:rPr>
        <w:t>Code</w:t>
      </w:r>
      <w:r w:rsidRPr="007D1979">
        <w:rPr>
          <w:rFonts w:ascii="Times New Roman" w:hAnsi="Times New Roman"/>
        </w:rPr>
        <w:t xml:space="preserve"> </w:t>
      </w:r>
      <w:r w:rsidR="00054425">
        <w:rPr>
          <w:rFonts w:ascii="Times New Roman" w:hAnsi="Times New Roman"/>
        </w:rPr>
        <w:t>§</w:t>
      </w:r>
      <w:r w:rsidRPr="007D1979">
        <w:rPr>
          <w:rFonts w:ascii="Times New Roman" w:hAnsi="Times New Roman"/>
        </w:rPr>
        <w:t xml:space="preserve">168(h) will be allocated as nearly as possible the same amount of Net Profits and Net Losses, as they would have been allocated had none of such assets been treated as </w:t>
      </w:r>
      <w:r w:rsidR="00181500">
        <w:rPr>
          <w:rFonts w:ascii="Times New Roman" w:hAnsi="Times New Roman"/>
        </w:rPr>
        <w:t>“</w:t>
      </w:r>
      <w:r w:rsidRPr="007D1979">
        <w:rPr>
          <w:rFonts w:ascii="Times New Roman" w:hAnsi="Times New Roman"/>
        </w:rPr>
        <w:t>tax</w:t>
      </w:r>
      <w:r w:rsidRPr="007D1979">
        <w:rPr>
          <w:rFonts w:ascii="Times New Roman" w:hAnsi="Times New Roman"/>
        </w:rPr>
        <w:noBreakHyphen/>
        <w:t>exempt use property</w:t>
      </w:r>
      <w:r w:rsidR="00181500">
        <w:rPr>
          <w:rFonts w:ascii="Times New Roman" w:hAnsi="Times New Roman"/>
        </w:rPr>
        <w:t>”</w:t>
      </w:r>
      <w:r w:rsidRPr="007D1979">
        <w:rPr>
          <w:rFonts w:ascii="Times New Roman" w:hAnsi="Times New Roman"/>
        </w:rPr>
        <w:t>.</w:t>
      </w:r>
    </w:p>
    <w:p w14:paraId="26FB598A" w14:textId="77777777" w:rsidR="00791CEE" w:rsidRPr="007D1979" w:rsidRDefault="00791CEE" w:rsidP="007F4BDD">
      <w:pPr>
        <w:widowControl/>
        <w:jc w:val="both"/>
        <w:rPr>
          <w:rFonts w:ascii="Times New Roman" w:hAnsi="Times New Roman"/>
        </w:rPr>
      </w:pPr>
    </w:p>
    <w:p w14:paraId="13A6CFDD" w14:textId="77777777" w:rsidR="00C6561F" w:rsidRDefault="00054425" w:rsidP="007F4BDD">
      <w:pPr>
        <w:widowControl/>
        <w:jc w:val="both"/>
        <w:rPr>
          <w:rFonts w:ascii="Times New Roman" w:hAnsi="Times New Roman"/>
        </w:rPr>
      </w:pPr>
      <w:r>
        <w:rPr>
          <w:rFonts w:ascii="Times New Roman" w:hAnsi="Times New Roman"/>
        </w:rPr>
        <w:lastRenderedPageBreak/>
        <w:tab/>
      </w:r>
      <w:r w:rsidR="00791CEE" w:rsidRPr="007D1979">
        <w:rPr>
          <w:rFonts w:ascii="Times New Roman" w:hAnsi="Times New Roman"/>
        </w:rPr>
        <w:t>5.04</w:t>
      </w:r>
      <w:r w:rsidR="00791CEE" w:rsidRPr="007D1979">
        <w:rPr>
          <w:rFonts w:ascii="Times New Roman" w:hAnsi="Times New Roman"/>
        </w:rPr>
        <w:tab/>
      </w:r>
      <w:r w:rsidR="00791CEE" w:rsidRPr="007D1979">
        <w:rPr>
          <w:rFonts w:ascii="Times New Roman" w:hAnsi="Times New Roman"/>
          <w:u w:val="single"/>
        </w:rPr>
        <w:t>Allocations upon Transfer or Admission</w:t>
      </w:r>
      <w:r w:rsidR="00791CEE" w:rsidRPr="007D1979">
        <w:rPr>
          <w:rFonts w:ascii="Times New Roman" w:hAnsi="Times New Roman"/>
        </w:rPr>
        <w:t xml:space="preserve">.  In the event that a Member acquires a </w:t>
      </w:r>
      <w:r w:rsidR="00261BBA">
        <w:rPr>
          <w:rFonts w:ascii="Times New Roman" w:hAnsi="Times New Roman"/>
        </w:rPr>
        <w:t>Percentage Interest</w:t>
      </w:r>
      <w:r w:rsidR="00791CEE" w:rsidRPr="007D1979">
        <w:rPr>
          <w:rFonts w:ascii="Times New Roman" w:hAnsi="Times New Roman"/>
        </w:rPr>
        <w:t xml:space="preserve"> in </w:t>
      </w:r>
      <w:r w:rsidR="00EC6FF2">
        <w:rPr>
          <w:rFonts w:ascii="Times New Roman" w:hAnsi="Times New Roman"/>
        </w:rPr>
        <w:t>the Company</w:t>
      </w:r>
      <w:r w:rsidR="00791CEE" w:rsidRPr="007D1979">
        <w:rPr>
          <w:rFonts w:ascii="Times New Roman" w:hAnsi="Times New Roman"/>
        </w:rPr>
        <w:t xml:space="preserve"> either by transfer from another Member or by acquisition from </w:t>
      </w:r>
      <w:r w:rsidR="00EC6FF2">
        <w:rPr>
          <w:rFonts w:ascii="Times New Roman" w:hAnsi="Times New Roman"/>
        </w:rPr>
        <w:t>the Company</w:t>
      </w:r>
      <w:r w:rsidR="00791CEE" w:rsidRPr="007D1979">
        <w:rPr>
          <w:rFonts w:ascii="Times New Roman" w:hAnsi="Times New Roman"/>
        </w:rPr>
        <w:t xml:space="preserve">, an equal portion of the Gross Income, Net Profits, Net Losses and Nonrecourse Deductions from operations of </w:t>
      </w:r>
      <w:r w:rsidR="00EC6FF2">
        <w:rPr>
          <w:rFonts w:ascii="Times New Roman" w:hAnsi="Times New Roman"/>
        </w:rPr>
        <w:t>the Company</w:t>
      </w:r>
      <w:r w:rsidR="00791CEE" w:rsidRPr="007D1979">
        <w:rPr>
          <w:rFonts w:ascii="Times New Roman" w:hAnsi="Times New Roman"/>
        </w:rPr>
        <w:t xml:space="preserve"> for the year in which such acquisi</w:t>
      </w:r>
      <w:r w:rsidR="00791CEE" w:rsidRPr="007D1979">
        <w:rPr>
          <w:rFonts w:ascii="Times New Roman" w:hAnsi="Times New Roman"/>
        </w:rPr>
        <w:softHyphen/>
        <w:t xml:space="preserve">tion occurs </w:t>
      </w:r>
      <w:r w:rsidR="00EC6FF2">
        <w:rPr>
          <w:rFonts w:ascii="Times New Roman" w:hAnsi="Times New Roman"/>
        </w:rPr>
        <w:t>will</w:t>
      </w:r>
      <w:r w:rsidR="00791CEE" w:rsidRPr="007D1979">
        <w:rPr>
          <w:rFonts w:ascii="Times New Roman" w:hAnsi="Times New Roman"/>
        </w:rPr>
        <w:t xml:space="preserve"> be allocated to each day of such year. The Gross Income, Net Profits, Net Losses and Nonrecourse Deductions so allocated to the portion of the year prior to the date of the acquisition of such</w:t>
      </w:r>
      <w:r w:rsidR="00F53871">
        <w:rPr>
          <w:rFonts w:ascii="Times New Roman" w:hAnsi="Times New Roman"/>
        </w:rPr>
        <w:t xml:space="preserve"> Percentage I</w:t>
      </w:r>
      <w:r w:rsidR="00791CEE" w:rsidRPr="007D1979">
        <w:rPr>
          <w:rFonts w:ascii="Times New Roman" w:hAnsi="Times New Roman"/>
        </w:rPr>
        <w:t xml:space="preserve">nterest by the Member </w:t>
      </w:r>
      <w:r w:rsidR="00EC6FF2">
        <w:rPr>
          <w:rFonts w:ascii="Times New Roman" w:hAnsi="Times New Roman"/>
        </w:rPr>
        <w:t>will</w:t>
      </w:r>
      <w:r w:rsidR="00791CEE" w:rsidRPr="007D1979">
        <w:rPr>
          <w:rFonts w:ascii="Times New Roman" w:hAnsi="Times New Roman"/>
        </w:rPr>
        <w:t xml:space="preserve"> be allocated among the Members without giving effect to such acquisition; and the Gross Income, Net Profits, Net Losses and Nonrecourse Deductions so allocated to the portion of the year from and after the date of the acquisition of such </w:t>
      </w:r>
      <w:r w:rsidR="00F53871">
        <w:rPr>
          <w:rFonts w:ascii="Times New Roman" w:hAnsi="Times New Roman"/>
        </w:rPr>
        <w:t>Percentage I</w:t>
      </w:r>
      <w:r w:rsidR="00791CEE" w:rsidRPr="007D1979">
        <w:rPr>
          <w:rFonts w:ascii="Times New Roman" w:hAnsi="Times New Roman"/>
        </w:rPr>
        <w:t xml:space="preserve">nterest </w:t>
      </w:r>
      <w:r w:rsidR="00EC6FF2">
        <w:rPr>
          <w:rFonts w:ascii="Times New Roman" w:hAnsi="Times New Roman"/>
        </w:rPr>
        <w:t>will</w:t>
      </w:r>
      <w:r w:rsidR="00791CEE" w:rsidRPr="007D1979">
        <w:rPr>
          <w:rFonts w:ascii="Times New Roman" w:hAnsi="Times New Roman"/>
        </w:rPr>
        <w:t xml:space="preserve"> be allocated among the Members by giving effect to such acquisition. Gross Income, Net Profits, Net Losses and Nonrecourse Deductions from a Capital Transaction </w:t>
      </w:r>
      <w:r w:rsidR="00EC6FF2">
        <w:rPr>
          <w:rFonts w:ascii="Times New Roman" w:hAnsi="Times New Roman"/>
        </w:rPr>
        <w:t>will</w:t>
      </w:r>
      <w:r w:rsidR="00791CEE" w:rsidRPr="007D1979">
        <w:rPr>
          <w:rFonts w:ascii="Times New Roman" w:hAnsi="Times New Roman"/>
        </w:rPr>
        <w:t xml:space="preserve"> be allocated among the Members based on the actual ownership of </w:t>
      </w:r>
      <w:r w:rsidR="00F53871">
        <w:rPr>
          <w:rFonts w:ascii="Times New Roman" w:hAnsi="Times New Roman"/>
        </w:rPr>
        <w:t>Percentage I</w:t>
      </w:r>
      <w:r w:rsidR="00791CEE" w:rsidRPr="007D1979">
        <w:rPr>
          <w:rFonts w:ascii="Times New Roman" w:hAnsi="Times New Roman"/>
        </w:rPr>
        <w:t>nterests on the date of the Capital Transaction that gave rise to such Gross Income, Net Profits, Net Losses and Nonrecourse Deductions.</w:t>
      </w:r>
    </w:p>
    <w:p w14:paraId="018104C4" w14:textId="77777777" w:rsidR="00911AB8" w:rsidRPr="007D1979" w:rsidRDefault="00911AB8" w:rsidP="007F4BDD">
      <w:pPr>
        <w:widowControl/>
        <w:jc w:val="both"/>
        <w:rPr>
          <w:rFonts w:ascii="Times New Roman" w:hAnsi="Times New Roman"/>
        </w:rPr>
      </w:pPr>
    </w:p>
    <w:p w14:paraId="4DA07E83" w14:textId="77777777" w:rsidR="00791CEE" w:rsidRPr="007D1979" w:rsidRDefault="00791CEE" w:rsidP="007F4BDD">
      <w:pPr>
        <w:widowControl/>
        <w:jc w:val="center"/>
        <w:rPr>
          <w:rFonts w:ascii="Times New Roman" w:hAnsi="Times New Roman"/>
          <w:b/>
          <w:bCs/>
        </w:rPr>
      </w:pPr>
      <w:r w:rsidRPr="007D1979">
        <w:rPr>
          <w:rFonts w:ascii="Times New Roman" w:hAnsi="Times New Roman"/>
          <w:b/>
          <w:bCs/>
        </w:rPr>
        <w:t>ARTICLE VI</w:t>
      </w:r>
    </w:p>
    <w:p w14:paraId="212240FC" w14:textId="77777777" w:rsidR="00791CEE" w:rsidRPr="007D1979" w:rsidRDefault="00791CEE" w:rsidP="007F4BDD">
      <w:pPr>
        <w:widowControl/>
        <w:jc w:val="center"/>
        <w:rPr>
          <w:rFonts w:ascii="Times New Roman" w:hAnsi="Times New Roman"/>
        </w:rPr>
      </w:pPr>
      <w:r w:rsidRPr="007D1979">
        <w:rPr>
          <w:rFonts w:ascii="Times New Roman" w:hAnsi="Times New Roman"/>
          <w:b/>
          <w:bCs/>
          <w:u w:val="single"/>
        </w:rPr>
        <w:t>Management</w:t>
      </w:r>
    </w:p>
    <w:p w14:paraId="3A23B6E0" w14:textId="77777777" w:rsidR="00791CEE" w:rsidRPr="007D1979" w:rsidRDefault="00791CEE" w:rsidP="007F4BDD">
      <w:pPr>
        <w:widowControl/>
        <w:jc w:val="center"/>
        <w:rPr>
          <w:rFonts w:ascii="Times New Roman" w:hAnsi="Times New Roman"/>
        </w:rPr>
      </w:pPr>
    </w:p>
    <w:p w14:paraId="072B731D" w14:textId="77777777" w:rsidR="00791CEE" w:rsidRPr="007D1979" w:rsidRDefault="00054425" w:rsidP="007F4BDD">
      <w:pPr>
        <w:widowControl/>
        <w:jc w:val="both"/>
        <w:rPr>
          <w:rFonts w:ascii="Times New Roman" w:hAnsi="Times New Roman"/>
        </w:rPr>
      </w:pPr>
      <w:r>
        <w:rPr>
          <w:rFonts w:ascii="Times New Roman" w:hAnsi="Times New Roman"/>
        </w:rPr>
        <w:tab/>
      </w:r>
      <w:r w:rsidR="00791CEE" w:rsidRPr="007D1979">
        <w:rPr>
          <w:rFonts w:ascii="Times New Roman" w:hAnsi="Times New Roman"/>
        </w:rPr>
        <w:t>6.01</w:t>
      </w:r>
      <w:r w:rsidR="00791CEE" w:rsidRPr="007D1979">
        <w:rPr>
          <w:rFonts w:ascii="Times New Roman" w:hAnsi="Times New Roman"/>
        </w:rPr>
        <w:tab/>
      </w:r>
      <w:r w:rsidR="00791CEE" w:rsidRPr="007D1979">
        <w:rPr>
          <w:rFonts w:ascii="Times New Roman" w:hAnsi="Times New Roman"/>
          <w:u w:val="single"/>
        </w:rPr>
        <w:t>Management of </w:t>
      </w:r>
      <w:r w:rsidR="00EC6FF2">
        <w:rPr>
          <w:rFonts w:ascii="Times New Roman" w:hAnsi="Times New Roman"/>
          <w:u w:val="single"/>
        </w:rPr>
        <w:t>the Company</w:t>
      </w:r>
      <w:r w:rsidR="00791CEE" w:rsidRPr="007D1979">
        <w:rPr>
          <w:rFonts w:ascii="Times New Roman" w:hAnsi="Times New Roman"/>
        </w:rPr>
        <w:t xml:space="preserve">.  Subject to the provisions of this Agreement, the overall management and control of the business and affairs of </w:t>
      </w:r>
      <w:r w:rsidR="00EC6FF2">
        <w:rPr>
          <w:rFonts w:ascii="Times New Roman" w:hAnsi="Times New Roman"/>
        </w:rPr>
        <w:t>the Company</w:t>
      </w:r>
      <w:r w:rsidR="00791CEE" w:rsidRPr="007D1979">
        <w:rPr>
          <w:rFonts w:ascii="Times New Roman" w:hAnsi="Times New Roman"/>
        </w:rPr>
        <w:t xml:space="preserve"> </w:t>
      </w:r>
      <w:r w:rsidR="00EC6FF2">
        <w:rPr>
          <w:rFonts w:ascii="Times New Roman" w:hAnsi="Times New Roman"/>
        </w:rPr>
        <w:t>will</w:t>
      </w:r>
      <w:r w:rsidR="00791CEE" w:rsidRPr="007D1979">
        <w:rPr>
          <w:rFonts w:ascii="Times New Roman" w:hAnsi="Times New Roman"/>
        </w:rPr>
        <w:t xml:space="preserve"> be vested in the Manager. If at any time there is more than one Manager, all decisions, approvals, actions, consents and matters to be made, granted, withheld, taken or acted upon by the Managers </w:t>
      </w:r>
      <w:r w:rsidR="00EC6FF2">
        <w:rPr>
          <w:rFonts w:ascii="Times New Roman" w:hAnsi="Times New Roman"/>
        </w:rPr>
        <w:t>will</w:t>
      </w:r>
      <w:r w:rsidR="00791CEE" w:rsidRPr="007D1979">
        <w:rPr>
          <w:rFonts w:ascii="Times New Roman" w:hAnsi="Times New Roman"/>
        </w:rPr>
        <w:t xml:space="preserve"> require the approval of a majority in number of the persons serving as Managers.  If there are only two Managers serving, the joint and unanimous approval of the Managers </w:t>
      </w:r>
      <w:r w:rsidR="00EC6FF2">
        <w:rPr>
          <w:rFonts w:ascii="Times New Roman" w:hAnsi="Times New Roman"/>
        </w:rPr>
        <w:t>will</w:t>
      </w:r>
      <w:r w:rsidR="00791CEE" w:rsidRPr="007D1979">
        <w:rPr>
          <w:rFonts w:ascii="Times New Roman" w:hAnsi="Times New Roman"/>
        </w:rPr>
        <w:t xml:space="preserve"> be required, unless otherwise specifically provided herein.  Any such decis</w:t>
      </w:r>
      <w:r>
        <w:rPr>
          <w:rFonts w:ascii="Times New Roman" w:hAnsi="Times New Roman"/>
        </w:rPr>
        <w:t xml:space="preserve">ion, approval, action, consent </w:t>
      </w:r>
      <w:r w:rsidR="00791CEE" w:rsidRPr="007D1979">
        <w:rPr>
          <w:rFonts w:ascii="Times New Roman" w:hAnsi="Times New Roman"/>
        </w:rPr>
        <w:t xml:space="preserve">or matter </w:t>
      </w:r>
      <w:r w:rsidR="00EC6FF2">
        <w:rPr>
          <w:rFonts w:ascii="Times New Roman" w:hAnsi="Times New Roman"/>
        </w:rPr>
        <w:t>will</w:t>
      </w:r>
      <w:r w:rsidR="00791CEE" w:rsidRPr="007D1979">
        <w:rPr>
          <w:rFonts w:ascii="Times New Roman" w:hAnsi="Times New Roman"/>
        </w:rPr>
        <w:t xml:space="preserve"> be taken at a meeting or teleconference of the requisite number of Managers, or by a writing executed by such requisite number of Managers.  All management and other responsibilities not specifically reserved to the Members in this Agreement </w:t>
      </w:r>
      <w:r w:rsidR="00EC6FF2">
        <w:rPr>
          <w:rFonts w:ascii="Times New Roman" w:hAnsi="Times New Roman"/>
        </w:rPr>
        <w:t>will</w:t>
      </w:r>
      <w:r w:rsidR="00791CEE" w:rsidRPr="007D1979">
        <w:rPr>
          <w:rFonts w:ascii="Times New Roman" w:hAnsi="Times New Roman"/>
        </w:rPr>
        <w:t xml:space="preserve"> be vested in the Manager(s).  Each Manager </w:t>
      </w:r>
      <w:r w:rsidR="00EC6FF2">
        <w:rPr>
          <w:rFonts w:ascii="Times New Roman" w:hAnsi="Times New Roman"/>
        </w:rPr>
        <w:t>will</w:t>
      </w:r>
      <w:r w:rsidR="00791CEE" w:rsidRPr="007D1979">
        <w:rPr>
          <w:rFonts w:ascii="Times New Roman" w:hAnsi="Times New Roman"/>
        </w:rPr>
        <w:t xml:space="preserve"> devote such time to the affairs of </w:t>
      </w:r>
      <w:r w:rsidR="00EC6FF2">
        <w:rPr>
          <w:rFonts w:ascii="Times New Roman" w:hAnsi="Times New Roman"/>
        </w:rPr>
        <w:t>the Company</w:t>
      </w:r>
      <w:r w:rsidR="00791CEE" w:rsidRPr="007D1979">
        <w:rPr>
          <w:rFonts w:ascii="Times New Roman" w:hAnsi="Times New Roman"/>
        </w:rPr>
        <w:t xml:space="preserve"> as may be reasonably necessary for performance by the Manager of his, her or its duties hereunder.  Specifically, but not by way of limitation, and subject to all other provisions of this Agreement, the Manager(s) </w:t>
      </w:r>
      <w:r w:rsidR="00EC6FF2">
        <w:rPr>
          <w:rFonts w:ascii="Times New Roman" w:hAnsi="Times New Roman"/>
        </w:rPr>
        <w:t>will</w:t>
      </w:r>
      <w:r w:rsidR="00791CEE" w:rsidRPr="007D1979">
        <w:rPr>
          <w:rFonts w:ascii="Times New Roman" w:hAnsi="Times New Roman"/>
        </w:rPr>
        <w:t xml:space="preserve"> be authorized in the name of and on behalf of </w:t>
      </w:r>
      <w:r w:rsidR="00EC6FF2">
        <w:rPr>
          <w:rFonts w:ascii="Times New Roman" w:hAnsi="Times New Roman"/>
        </w:rPr>
        <w:t>the Company</w:t>
      </w:r>
      <w:r w:rsidR="00791CEE" w:rsidRPr="007D1979">
        <w:rPr>
          <w:rFonts w:ascii="Times New Roman" w:hAnsi="Times New Roman"/>
        </w:rPr>
        <w:t xml:space="preserve">, to do all things necessary or appropriate to carry on the business and purposes of </w:t>
      </w:r>
      <w:r w:rsidR="00EC6FF2">
        <w:rPr>
          <w:rFonts w:ascii="Times New Roman" w:hAnsi="Times New Roman"/>
        </w:rPr>
        <w:t>the Company</w:t>
      </w:r>
      <w:r w:rsidR="00791CEE" w:rsidRPr="007D1979">
        <w:rPr>
          <w:rFonts w:ascii="Times New Roman" w:hAnsi="Times New Roman"/>
        </w:rPr>
        <w:t>, including, without limitation, the following:</w:t>
      </w:r>
    </w:p>
    <w:p w14:paraId="28EBDACE" w14:textId="77777777" w:rsidR="00791CEE" w:rsidRPr="007D1979" w:rsidRDefault="00791CEE" w:rsidP="007F4BDD">
      <w:pPr>
        <w:widowControl/>
        <w:jc w:val="both"/>
        <w:rPr>
          <w:rFonts w:ascii="Times New Roman" w:hAnsi="Times New Roman"/>
        </w:rPr>
      </w:pPr>
    </w:p>
    <w:p w14:paraId="7B35DE4F" w14:textId="77777777" w:rsidR="00791CEE" w:rsidRPr="007D1979" w:rsidRDefault="00791CEE" w:rsidP="007F4BDD">
      <w:pPr>
        <w:widowControl/>
        <w:ind w:firstLine="720"/>
        <w:jc w:val="both"/>
        <w:rPr>
          <w:rFonts w:ascii="Times New Roman" w:hAnsi="Times New Roman"/>
        </w:rPr>
      </w:pPr>
      <w:r w:rsidRPr="007D1979">
        <w:rPr>
          <w:rFonts w:ascii="Times New Roman" w:hAnsi="Times New Roman"/>
        </w:rPr>
        <w:t>(a)</w:t>
      </w:r>
      <w:r w:rsidRPr="007D1979">
        <w:rPr>
          <w:rFonts w:ascii="Times New Roman" w:hAnsi="Times New Roman"/>
        </w:rPr>
        <w:tab/>
      </w:r>
      <w:proofErr w:type="gramStart"/>
      <w:r w:rsidRPr="007D1979">
        <w:rPr>
          <w:rFonts w:ascii="Times New Roman" w:hAnsi="Times New Roman"/>
        </w:rPr>
        <w:t>to</w:t>
      </w:r>
      <w:proofErr w:type="gramEnd"/>
      <w:r w:rsidRPr="007D1979">
        <w:rPr>
          <w:rFonts w:ascii="Times New Roman" w:hAnsi="Times New Roman"/>
        </w:rPr>
        <w:t xml:space="preserve"> acquire by purchase (or lease or otherwise), lease, exchange or otherwise; and to hold, own, develop, construct, invest in, subdivide, improve, operate, maintain, assign, sell, finance, refinance, encumber and otherwise deal with, any real or personal property;</w:t>
      </w:r>
    </w:p>
    <w:p w14:paraId="5C9E75DB" w14:textId="77777777" w:rsidR="00791CEE" w:rsidRPr="007D1979" w:rsidRDefault="00791CEE" w:rsidP="007F4BDD">
      <w:pPr>
        <w:widowControl/>
        <w:jc w:val="both"/>
        <w:rPr>
          <w:rFonts w:ascii="Times New Roman" w:hAnsi="Times New Roman"/>
        </w:rPr>
      </w:pPr>
    </w:p>
    <w:p w14:paraId="461C47D2" w14:textId="77777777" w:rsidR="00791CEE" w:rsidRPr="007D1979" w:rsidRDefault="00791CEE" w:rsidP="007F4BDD">
      <w:pPr>
        <w:widowControl/>
        <w:ind w:firstLine="720"/>
        <w:jc w:val="both"/>
        <w:rPr>
          <w:rFonts w:ascii="Times New Roman" w:hAnsi="Times New Roman"/>
        </w:rPr>
      </w:pPr>
      <w:r w:rsidRPr="007D1979">
        <w:rPr>
          <w:rFonts w:ascii="Times New Roman" w:hAnsi="Times New Roman"/>
        </w:rPr>
        <w:t>(b)</w:t>
      </w:r>
      <w:r w:rsidRPr="007D1979">
        <w:rPr>
          <w:rFonts w:ascii="Times New Roman" w:hAnsi="Times New Roman"/>
        </w:rPr>
        <w:tab/>
      </w:r>
      <w:proofErr w:type="gramStart"/>
      <w:r w:rsidRPr="007D1979">
        <w:rPr>
          <w:rFonts w:ascii="Times New Roman" w:hAnsi="Times New Roman"/>
        </w:rPr>
        <w:t>to</w:t>
      </w:r>
      <w:proofErr w:type="gramEnd"/>
      <w:r w:rsidRPr="007D1979">
        <w:rPr>
          <w:rFonts w:ascii="Times New Roman" w:hAnsi="Times New Roman"/>
        </w:rPr>
        <w:t xml:space="preserve"> borrow money and issue evidences of indebtedness, or to guarantee loans and to secure the same by mortgage, deed of trust, pledge or other lien on any assets or property of </w:t>
      </w:r>
      <w:r w:rsidR="00EC6FF2">
        <w:rPr>
          <w:rFonts w:ascii="Times New Roman" w:hAnsi="Times New Roman"/>
        </w:rPr>
        <w:t>the Company</w:t>
      </w:r>
      <w:r w:rsidRPr="007D1979">
        <w:rPr>
          <w:rFonts w:ascii="Times New Roman" w:hAnsi="Times New Roman"/>
        </w:rPr>
        <w:t>, and to pay, prepay, extend, amend or otherwise modify the terms of any such borrowings;</w:t>
      </w:r>
    </w:p>
    <w:p w14:paraId="45FC2765" w14:textId="77777777" w:rsidR="00791CEE" w:rsidRPr="007D1979" w:rsidRDefault="00791CEE" w:rsidP="007F4BDD">
      <w:pPr>
        <w:widowControl/>
        <w:jc w:val="both"/>
        <w:rPr>
          <w:rFonts w:ascii="Times New Roman" w:hAnsi="Times New Roman"/>
        </w:rPr>
      </w:pPr>
    </w:p>
    <w:p w14:paraId="75801AF1" w14:textId="77777777" w:rsidR="00791CEE" w:rsidRPr="007D1979" w:rsidRDefault="00791CEE" w:rsidP="007F4BDD">
      <w:pPr>
        <w:widowControl/>
        <w:ind w:firstLine="720"/>
        <w:jc w:val="both"/>
        <w:rPr>
          <w:rFonts w:ascii="Times New Roman" w:hAnsi="Times New Roman"/>
        </w:rPr>
      </w:pPr>
      <w:r w:rsidRPr="007D1979">
        <w:rPr>
          <w:rFonts w:ascii="Times New Roman" w:hAnsi="Times New Roman"/>
        </w:rPr>
        <w:lastRenderedPageBreak/>
        <w:t>(c)</w:t>
      </w:r>
      <w:r w:rsidRPr="007D1979">
        <w:rPr>
          <w:rFonts w:ascii="Times New Roman" w:hAnsi="Times New Roman"/>
        </w:rPr>
        <w:tab/>
      </w:r>
      <w:proofErr w:type="gramStart"/>
      <w:r w:rsidRPr="007D1979">
        <w:rPr>
          <w:rFonts w:ascii="Times New Roman" w:hAnsi="Times New Roman"/>
        </w:rPr>
        <w:t>to</w:t>
      </w:r>
      <w:proofErr w:type="gramEnd"/>
      <w:r w:rsidRPr="007D1979">
        <w:rPr>
          <w:rFonts w:ascii="Times New Roman" w:hAnsi="Times New Roman"/>
        </w:rPr>
        <w:t xml:space="preserve"> employ executive, administrative and support personnel in connection with the business of </w:t>
      </w:r>
      <w:r w:rsidR="00EC6FF2">
        <w:rPr>
          <w:rFonts w:ascii="Times New Roman" w:hAnsi="Times New Roman"/>
        </w:rPr>
        <w:t>the Company</w:t>
      </w:r>
      <w:r w:rsidRPr="007D1979">
        <w:rPr>
          <w:rFonts w:ascii="Times New Roman" w:hAnsi="Times New Roman"/>
        </w:rPr>
        <w:t xml:space="preserve">; to pay salaries, expense reimbursements, employee benefits, fringe benefits, bonuses and any other form of compensation or employee benefit to such persons and entities, at such times and in such amounts as may be determined by the Manager(s) in its sole discretion; and to reimburse the Manager(s) for expenses incurred by them (directly or indirectly) to provide executive, administrative and support services in connection with the business of </w:t>
      </w:r>
      <w:r w:rsidR="00EC6FF2">
        <w:rPr>
          <w:rFonts w:ascii="Times New Roman" w:hAnsi="Times New Roman"/>
        </w:rPr>
        <w:t>the Company</w:t>
      </w:r>
      <w:r w:rsidRPr="007D1979">
        <w:rPr>
          <w:rFonts w:ascii="Times New Roman" w:hAnsi="Times New Roman"/>
        </w:rPr>
        <w:t>;</w:t>
      </w:r>
    </w:p>
    <w:p w14:paraId="4E9673CE" w14:textId="77777777" w:rsidR="00791CEE" w:rsidRPr="007D1979" w:rsidRDefault="00791CEE" w:rsidP="007F4BDD">
      <w:pPr>
        <w:widowControl/>
        <w:jc w:val="both"/>
        <w:rPr>
          <w:rFonts w:ascii="Times New Roman" w:hAnsi="Times New Roman"/>
        </w:rPr>
      </w:pPr>
    </w:p>
    <w:p w14:paraId="7CE5812C" w14:textId="77777777" w:rsidR="00791CEE" w:rsidRPr="007D1979" w:rsidRDefault="00791CEE" w:rsidP="007F4BDD">
      <w:pPr>
        <w:widowControl/>
        <w:ind w:firstLine="720"/>
        <w:jc w:val="both"/>
        <w:rPr>
          <w:rFonts w:ascii="Times New Roman" w:hAnsi="Times New Roman"/>
        </w:rPr>
      </w:pPr>
      <w:r w:rsidRPr="007D1979">
        <w:rPr>
          <w:rFonts w:ascii="Times New Roman" w:hAnsi="Times New Roman"/>
        </w:rPr>
        <w:t>(d)</w:t>
      </w:r>
      <w:r w:rsidRPr="007D1979">
        <w:rPr>
          <w:rFonts w:ascii="Times New Roman" w:hAnsi="Times New Roman"/>
        </w:rPr>
        <w:tab/>
      </w:r>
      <w:proofErr w:type="gramStart"/>
      <w:r w:rsidRPr="007D1979">
        <w:rPr>
          <w:rFonts w:ascii="Times New Roman" w:hAnsi="Times New Roman"/>
        </w:rPr>
        <w:t>to</w:t>
      </w:r>
      <w:proofErr w:type="gramEnd"/>
      <w:r w:rsidRPr="007D1979">
        <w:rPr>
          <w:rFonts w:ascii="Times New Roman" w:hAnsi="Times New Roman"/>
        </w:rPr>
        <w:t xml:space="preserve"> hire or employ such agents, employees, managers, accountants, attorneys, consultants and other persons necessary or appropriate to carry out the business and operations of </w:t>
      </w:r>
      <w:r w:rsidR="00EC6FF2">
        <w:rPr>
          <w:rFonts w:ascii="Times New Roman" w:hAnsi="Times New Roman"/>
        </w:rPr>
        <w:t>the Company</w:t>
      </w:r>
      <w:r w:rsidRPr="007D1979">
        <w:rPr>
          <w:rFonts w:ascii="Times New Roman" w:hAnsi="Times New Roman"/>
        </w:rPr>
        <w:t>; and to pay fees, expenses, salaries, wages and other compensation to such persons;</w:t>
      </w:r>
    </w:p>
    <w:p w14:paraId="0B995EF0" w14:textId="77777777" w:rsidR="00791CEE" w:rsidRPr="007D1979" w:rsidRDefault="00791CEE" w:rsidP="007F4BDD">
      <w:pPr>
        <w:widowControl/>
        <w:jc w:val="both"/>
        <w:rPr>
          <w:rFonts w:ascii="Times New Roman" w:hAnsi="Times New Roman"/>
        </w:rPr>
      </w:pPr>
    </w:p>
    <w:p w14:paraId="15DBCAAC" w14:textId="77777777" w:rsidR="00791CEE" w:rsidRPr="007D1979" w:rsidRDefault="00791CEE" w:rsidP="007F4BDD">
      <w:pPr>
        <w:widowControl/>
        <w:ind w:firstLine="720"/>
        <w:jc w:val="both"/>
        <w:rPr>
          <w:rFonts w:ascii="Times New Roman" w:hAnsi="Times New Roman"/>
        </w:rPr>
      </w:pPr>
      <w:r w:rsidRPr="007D1979">
        <w:rPr>
          <w:rFonts w:ascii="Times New Roman" w:hAnsi="Times New Roman"/>
        </w:rPr>
        <w:t>(e)</w:t>
      </w:r>
      <w:r w:rsidRPr="007D1979">
        <w:rPr>
          <w:rFonts w:ascii="Times New Roman" w:hAnsi="Times New Roman"/>
        </w:rPr>
        <w:tab/>
      </w:r>
      <w:proofErr w:type="gramStart"/>
      <w:r w:rsidRPr="007D1979">
        <w:rPr>
          <w:rFonts w:ascii="Times New Roman" w:hAnsi="Times New Roman"/>
        </w:rPr>
        <w:t>to</w:t>
      </w:r>
      <w:proofErr w:type="gramEnd"/>
      <w:r w:rsidRPr="007D1979">
        <w:rPr>
          <w:rFonts w:ascii="Times New Roman" w:hAnsi="Times New Roman"/>
        </w:rPr>
        <w:t xml:space="preserve"> pay, extend, renew, modify, adjust, submit to arbitration, prosecute, defend or compromise, upon such terms as it may determine and upon such evidence as it may deem sufficient, any obligation, suit, liability, cause of action or claim, including taxes, either in favor of or against </w:t>
      </w:r>
      <w:r w:rsidR="00EC6FF2">
        <w:rPr>
          <w:rFonts w:ascii="Times New Roman" w:hAnsi="Times New Roman"/>
        </w:rPr>
        <w:t>the Company</w:t>
      </w:r>
      <w:r w:rsidRPr="007D1979">
        <w:rPr>
          <w:rFonts w:ascii="Times New Roman" w:hAnsi="Times New Roman"/>
        </w:rPr>
        <w:t>;</w:t>
      </w:r>
    </w:p>
    <w:p w14:paraId="2BFAE5C7" w14:textId="77777777" w:rsidR="00791CEE" w:rsidRPr="007D1979" w:rsidRDefault="00791CEE" w:rsidP="007F4BDD">
      <w:pPr>
        <w:widowControl/>
        <w:jc w:val="both"/>
        <w:rPr>
          <w:rFonts w:ascii="Times New Roman" w:hAnsi="Times New Roman"/>
        </w:rPr>
      </w:pPr>
    </w:p>
    <w:p w14:paraId="534DCD19" w14:textId="77777777" w:rsidR="00791CEE" w:rsidRPr="007D1979" w:rsidRDefault="00791CEE" w:rsidP="007F4BDD">
      <w:pPr>
        <w:widowControl/>
        <w:ind w:firstLine="720"/>
        <w:jc w:val="both"/>
        <w:rPr>
          <w:rFonts w:ascii="Times New Roman" w:hAnsi="Times New Roman"/>
        </w:rPr>
      </w:pPr>
      <w:r w:rsidRPr="007D1979">
        <w:rPr>
          <w:rFonts w:ascii="Times New Roman" w:hAnsi="Times New Roman"/>
        </w:rPr>
        <w:t>(f)</w:t>
      </w:r>
      <w:r w:rsidRPr="007D1979">
        <w:rPr>
          <w:rFonts w:ascii="Times New Roman" w:hAnsi="Times New Roman"/>
        </w:rPr>
        <w:tab/>
      </w:r>
      <w:proofErr w:type="gramStart"/>
      <w:r w:rsidRPr="007D1979">
        <w:rPr>
          <w:rFonts w:ascii="Times New Roman" w:hAnsi="Times New Roman"/>
        </w:rPr>
        <w:t>to</w:t>
      </w:r>
      <w:proofErr w:type="gramEnd"/>
      <w:r w:rsidRPr="007D1979">
        <w:rPr>
          <w:rFonts w:ascii="Times New Roman" w:hAnsi="Times New Roman"/>
        </w:rPr>
        <w:t xml:space="preserve"> determine and use the appropriate accounting method or methods to be used by </w:t>
      </w:r>
      <w:r w:rsidR="00EC6FF2">
        <w:rPr>
          <w:rFonts w:ascii="Times New Roman" w:hAnsi="Times New Roman"/>
        </w:rPr>
        <w:t>the Company</w:t>
      </w:r>
      <w:r w:rsidRPr="007D1979">
        <w:rPr>
          <w:rFonts w:ascii="Times New Roman" w:hAnsi="Times New Roman"/>
        </w:rPr>
        <w:t>;</w:t>
      </w:r>
    </w:p>
    <w:p w14:paraId="6AC20EB2" w14:textId="77777777" w:rsidR="00791CEE" w:rsidRPr="007D1979" w:rsidRDefault="00791CEE" w:rsidP="007F4BDD">
      <w:pPr>
        <w:widowControl/>
        <w:jc w:val="both"/>
        <w:rPr>
          <w:rFonts w:ascii="Times New Roman" w:hAnsi="Times New Roman"/>
        </w:rPr>
      </w:pPr>
    </w:p>
    <w:p w14:paraId="31BAC1F8" w14:textId="77777777" w:rsidR="00791CEE" w:rsidRPr="007D1979" w:rsidRDefault="00791CEE" w:rsidP="007F4BDD">
      <w:pPr>
        <w:widowControl/>
        <w:ind w:firstLine="720"/>
        <w:jc w:val="both"/>
        <w:rPr>
          <w:rFonts w:ascii="Times New Roman" w:hAnsi="Times New Roman"/>
        </w:rPr>
      </w:pPr>
      <w:r w:rsidRPr="007D1979">
        <w:rPr>
          <w:rFonts w:ascii="Times New Roman" w:hAnsi="Times New Roman"/>
        </w:rPr>
        <w:t>(g)</w:t>
      </w:r>
      <w:r w:rsidRPr="007D1979">
        <w:rPr>
          <w:rFonts w:ascii="Times New Roman" w:hAnsi="Times New Roman"/>
        </w:rPr>
        <w:tab/>
      </w:r>
      <w:proofErr w:type="gramStart"/>
      <w:r w:rsidRPr="007D1979">
        <w:rPr>
          <w:rFonts w:ascii="Times New Roman" w:hAnsi="Times New Roman"/>
        </w:rPr>
        <w:t>to</w:t>
      </w:r>
      <w:proofErr w:type="gramEnd"/>
      <w:r w:rsidRPr="007D1979">
        <w:rPr>
          <w:rFonts w:ascii="Times New Roman" w:hAnsi="Times New Roman"/>
        </w:rPr>
        <w:t xml:space="preserve"> cause </w:t>
      </w:r>
      <w:r w:rsidR="00EC6FF2">
        <w:rPr>
          <w:rFonts w:ascii="Times New Roman" w:hAnsi="Times New Roman"/>
        </w:rPr>
        <w:t>the Company</w:t>
      </w:r>
      <w:r w:rsidRPr="007D1979">
        <w:rPr>
          <w:rFonts w:ascii="Times New Roman" w:hAnsi="Times New Roman"/>
        </w:rPr>
        <w:t xml:space="preserve"> to make or revoke any of the elections referred to in </w:t>
      </w:r>
      <w:r w:rsidR="00C20D64">
        <w:rPr>
          <w:rFonts w:ascii="Times New Roman" w:hAnsi="Times New Roman"/>
        </w:rPr>
        <w:t>Code</w:t>
      </w:r>
      <w:r w:rsidRPr="007D1979">
        <w:rPr>
          <w:rFonts w:ascii="Times New Roman" w:hAnsi="Times New Roman"/>
        </w:rPr>
        <w:t xml:space="preserve"> </w:t>
      </w:r>
      <w:r w:rsidR="00054425">
        <w:rPr>
          <w:rFonts w:ascii="Times New Roman" w:hAnsi="Times New Roman"/>
        </w:rPr>
        <w:t>§§</w:t>
      </w:r>
      <w:r w:rsidRPr="007D1979">
        <w:rPr>
          <w:rFonts w:ascii="Times New Roman" w:hAnsi="Times New Roman"/>
        </w:rPr>
        <w:t>108, 704, 709, 754 and 1017 and any similar provisions enacted in lieu thereof, and in any other section of the Code;</w:t>
      </w:r>
    </w:p>
    <w:p w14:paraId="64B011DF" w14:textId="77777777" w:rsidR="00791CEE" w:rsidRPr="007D1979" w:rsidRDefault="00791CEE" w:rsidP="007F4BDD">
      <w:pPr>
        <w:widowControl/>
        <w:jc w:val="both"/>
        <w:rPr>
          <w:rFonts w:ascii="Times New Roman" w:hAnsi="Times New Roman"/>
        </w:rPr>
      </w:pPr>
    </w:p>
    <w:p w14:paraId="51AA7C7D" w14:textId="77777777" w:rsidR="00791CEE" w:rsidRPr="007D1979" w:rsidRDefault="00791CEE" w:rsidP="007F4BDD">
      <w:pPr>
        <w:widowControl/>
        <w:ind w:firstLine="720"/>
        <w:jc w:val="both"/>
        <w:rPr>
          <w:rFonts w:ascii="Times New Roman" w:hAnsi="Times New Roman"/>
        </w:rPr>
      </w:pPr>
      <w:r w:rsidRPr="007D1979">
        <w:rPr>
          <w:rFonts w:ascii="Times New Roman" w:hAnsi="Times New Roman"/>
        </w:rPr>
        <w:t>(h)</w:t>
      </w:r>
      <w:r w:rsidRPr="007D1979">
        <w:rPr>
          <w:rFonts w:ascii="Times New Roman" w:hAnsi="Times New Roman"/>
        </w:rPr>
        <w:tab/>
      </w:r>
      <w:proofErr w:type="gramStart"/>
      <w:r w:rsidRPr="007D1979">
        <w:rPr>
          <w:rFonts w:ascii="Times New Roman" w:hAnsi="Times New Roman"/>
        </w:rPr>
        <w:t>to</w:t>
      </w:r>
      <w:proofErr w:type="gramEnd"/>
      <w:r w:rsidRPr="007D1979">
        <w:rPr>
          <w:rFonts w:ascii="Times New Roman" w:hAnsi="Times New Roman"/>
        </w:rPr>
        <w:t xml:space="preserve"> establish and maintain reserves for such purposes and in such amounts as it deems appropriate from time to time;</w:t>
      </w:r>
    </w:p>
    <w:p w14:paraId="1476B782" w14:textId="77777777" w:rsidR="00791CEE" w:rsidRPr="007D1979" w:rsidRDefault="00791CEE" w:rsidP="007F4BDD">
      <w:pPr>
        <w:widowControl/>
        <w:jc w:val="both"/>
        <w:rPr>
          <w:rFonts w:ascii="Times New Roman" w:hAnsi="Times New Roman"/>
        </w:rPr>
      </w:pPr>
    </w:p>
    <w:p w14:paraId="296A9F84" w14:textId="77777777" w:rsidR="00791CEE" w:rsidRPr="007D1979" w:rsidRDefault="00791CEE" w:rsidP="007F4BDD">
      <w:pPr>
        <w:widowControl/>
        <w:ind w:firstLine="720"/>
        <w:jc w:val="both"/>
        <w:rPr>
          <w:rFonts w:ascii="Times New Roman" w:hAnsi="Times New Roman"/>
        </w:rPr>
      </w:pPr>
      <w:r w:rsidRPr="007D1979">
        <w:rPr>
          <w:rFonts w:ascii="Times New Roman" w:hAnsi="Times New Roman"/>
        </w:rPr>
        <w:t>(</w:t>
      </w:r>
      <w:proofErr w:type="spellStart"/>
      <w:r w:rsidRPr="007D1979">
        <w:rPr>
          <w:rFonts w:ascii="Times New Roman" w:hAnsi="Times New Roman"/>
        </w:rPr>
        <w:t>i</w:t>
      </w:r>
      <w:proofErr w:type="spellEnd"/>
      <w:r w:rsidRPr="007D1979">
        <w:rPr>
          <w:rFonts w:ascii="Times New Roman" w:hAnsi="Times New Roman"/>
        </w:rPr>
        <w:t>)</w:t>
      </w:r>
      <w:r w:rsidRPr="007D1979">
        <w:rPr>
          <w:rFonts w:ascii="Times New Roman" w:hAnsi="Times New Roman"/>
        </w:rPr>
        <w:tab/>
      </w:r>
      <w:proofErr w:type="gramStart"/>
      <w:r w:rsidRPr="007D1979">
        <w:rPr>
          <w:rFonts w:ascii="Times New Roman" w:hAnsi="Times New Roman"/>
        </w:rPr>
        <w:t>to</w:t>
      </w:r>
      <w:proofErr w:type="gramEnd"/>
      <w:r w:rsidRPr="007D1979">
        <w:rPr>
          <w:rFonts w:ascii="Times New Roman" w:hAnsi="Times New Roman"/>
        </w:rPr>
        <w:t xml:space="preserve"> pay all organizational expenses and general and administrative expenses of </w:t>
      </w:r>
      <w:r w:rsidR="00EC6FF2">
        <w:rPr>
          <w:rFonts w:ascii="Times New Roman" w:hAnsi="Times New Roman"/>
        </w:rPr>
        <w:t>the Company</w:t>
      </w:r>
      <w:r w:rsidRPr="007D1979">
        <w:rPr>
          <w:rFonts w:ascii="Times New Roman" w:hAnsi="Times New Roman"/>
        </w:rPr>
        <w:t>;</w:t>
      </w:r>
    </w:p>
    <w:p w14:paraId="7A7641A6" w14:textId="77777777" w:rsidR="00791CEE" w:rsidRPr="007D1979" w:rsidRDefault="00791CEE" w:rsidP="007F4BDD">
      <w:pPr>
        <w:widowControl/>
        <w:jc w:val="both"/>
        <w:rPr>
          <w:rFonts w:ascii="Times New Roman" w:hAnsi="Times New Roman"/>
        </w:rPr>
      </w:pPr>
    </w:p>
    <w:p w14:paraId="25C16E13" w14:textId="77777777" w:rsidR="00791CEE" w:rsidRPr="007D1979" w:rsidRDefault="00791CEE" w:rsidP="007F4BDD">
      <w:pPr>
        <w:widowControl/>
        <w:ind w:firstLine="720"/>
        <w:jc w:val="both"/>
        <w:rPr>
          <w:rFonts w:ascii="Times New Roman" w:hAnsi="Times New Roman"/>
        </w:rPr>
      </w:pPr>
      <w:r w:rsidRPr="007D1979">
        <w:rPr>
          <w:rFonts w:ascii="Times New Roman" w:hAnsi="Times New Roman"/>
        </w:rPr>
        <w:t>(j)</w:t>
      </w:r>
      <w:r w:rsidRPr="007D1979">
        <w:rPr>
          <w:rFonts w:ascii="Times New Roman" w:hAnsi="Times New Roman"/>
        </w:rPr>
        <w:tab/>
      </w:r>
      <w:proofErr w:type="gramStart"/>
      <w:r w:rsidRPr="007D1979">
        <w:rPr>
          <w:rFonts w:ascii="Times New Roman" w:hAnsi="Times New Roman"/>
        </w:rPr>
        <w:t>to</w:t>
      </w:r>
      <w:proofErr w:type="gramEnd"/>
      <w:r w:rsidRPr="007D1979">
        <w:rPr>
          <w:rFonts w:ascii="Times New Roman" w:hAnsi="Times New Roman"/>
        </w:rPr>
        <w:t xml:space="preserve"> deal with, or otherwise engage in business with, or provide services to and receive compensation therefor from, any person who has provided or may in the future provide any services to, lend money to, sell property to or purchase property from </w:t>
      </w:r>
      <w:r w:rsidR="00EC6FF2">
        <w:rPr>
          <w:rFonts w:ascii="Times New Roman" w:hAnsi="Times New Roman"/>
        </w:rPr>
        <w:t>the Company</w:t>
      </w:r>
      <w:r w:rsidRPr="007D1979">
        <w:rPr>
          <w:rFonts w:ascii="Times New Roman" w:hAnsi="Times New Roman"/>
        </w:rPr>
        <w:t>, including, without limitation, any Member or Manager;</w:t>
      </w:r>
    </w:p>
    <w:p w14:paraId="08A8909E" w14:textId="77777777" w:rsidR="00791CEE" w:rsidRPr="007D1979" w:rsidRDefault="00791CEE" w:rsidP="007F4BDD">
      <w:pPr>
        <w:widowControl/>
        <w:jc w:val="both"/>
        <w:rPr>
          <w:rFonts w:ascii="Times New Roman" w:hAnsi="Times New Roman"/>
        </w:rPr>
      </w:pPr>
    </w:p>
    <w:p w14:paraId="45C0BC57" w14:textId="77777777" w:rsidR="00791CEE" w:rsidRPr="007D1979" w:rsidRDefault="00791CEE" w:rsidP="007F4BDD">
      <w:pPr>
        <w:widowControl/>
        <w:ind w:firstLine="720"/>
        <w:jc w:val="both"/>
        <w:rPr>
          <w:rFonts w:ascii="Times New Roman" w:hAnsi="Times New Roman"/>
        </w:rPr>
      </w:pPr>
      <w:r w:rsidRPr="007D1979">
        <w:rPr>
          <w:rFonts w:ascii="Times New Roman" w:hAnsi="Times New Roman"/>
        </w:rPr>
        <w:t>(k)</w:t>
      </w:r>
      <w:r w:rsidRPr="007D1979">
        <w:rPr>
          <w:rFonts w:ascii="Times New Roman" w:hAnsi="Times New Roman"/>
        </w:rPr>
        <w:tab/>
      </w:r>
      <w:proofErr w:type="gramStart"/>
      <w:r w:rsidRPr="007D1979">
        <w:rPr>
          <w:rFonts w:ascii="Times New Roman" w:hAnsi="Times New Roman"/>
        </w:rPr>
        <w:t>to</w:t>
      </w:r>
      <w:proofErr w:type="gramEnd"/>
      <w:r w:rsidRPr="007D1979">
        <w:rPr>
          <w:rFonts w:ascii="Times New Roman" w:hAnsi="Times New Roman"/>
        </w:rPr>
        <w:t xml:space="preserve"> engage in any kind of activity and to perform and carry out contracts of any kind necessary to, or in connection with, or incidental to the accomplishment of the purposes of </w:t>
      </w:r>
      <w:r w:rsidR="00EC6FF2">
        <w:rPr>
          <w:rFonts w:ascii="Times New Roman" w:hAnsi="Times New Roman"/>
        </w:rPr>
        <w:t>the Company</w:t>
      </w:r>
      <w:r w:rsidRPr="007D1979">
        <w:rPr>
          <w:rFonts w:ascii="Times New Roman" w:hAnsi="Times New Roman"/>
        </w:rPr>
        <w:t>;</w:t>
      </w:r>
    </w:p>
    <w:p w14:paraId="0E061F43" w14:textId="77777777" w:rsidR="00791CEE" w:rsidRPr="007D1979" w:rsidRDefault="00791CEE" w:rsidP="007F4BDD">
      <w:pPr>
        <w:widowControl/>
        <w:jc w:val="both"/>
        <w:rPr>
          <w:rFonts w:ascii="Times New Roman" w:hAnsi="Times New Roman"/>
        </w:rPr>
      </w:pPr>
    </w:p>
    <w:p w14:paraId="1BEA1606" w14:textId="77777777" w:rsidR="00791CEE" w:rsidRPr="007D1979" w:rsidRDefault="00791CEE" w:rsidP="007F4BDD">
      <w:pPr>
        <w:widowControl/>
        <w:ind w:firstLine="720"/>
        <w:jc w:val="both"/>
        <w:rPr>
          <w:rFonts w:ascii="Times New Roman" w:hAnsi="Times New Roman"/>
        </w:rPr>
      </w:pPr>
      <w:r w:rsidRPr="007D1979">
        <w:rPr>
          <w:rFonts w:ascii="Times New Roman" w:hAnsi="Times New Roman"/>
        </w:rPr>
        <w:t>(l)</w:t>
      </w:r>
      <w:r w:rsidRPr="007D1979">
        <w:rPr>
          <w:rFonts w:ascii="Times New Roman" w:hAnsi="Times New Roman"/>
        </w:rPr>
        <w:tab/>
      </w:r>
      <w:proofErr w:type="gramStart"/>
      <w:r w:rsidRPr="007D1979">
        <w:rPr>
          <w:rFonts w:ascii="Times New Roman" w:hAnsi="Times New Roman"/>
        </w:rPr>
        <w:t>to</w:t>
      </w:r>
      <w:proofErr w:type="gramEnd"/>
      <w:r w:rsidRPr="007D1979">
        <w:rPr>
          <w:rFonts w:ascii="Times New Roman" w:hAnsi="Times New Roman"/>
        </w:rPr>
        <w:t xml:space="preserve"> bring or defend, pay, collect, compromise, arbitrate, resort to legal action, or otherwise adjust claims or demands of or against </w:t>
      </w:r>
      <w:r w:rsidR="00EC6FF2">
        <w:rPr>
          <w:rFonts w:ascii="Times New Roman" w:hAnsi="Times New Roman"/>
        </w:rPr>
        <w:t>the Company</w:t>
      </w:r>
      <w:r w:rsidRPr="007D1979">
        <w:rPr>
          <w:rFonts w:ascii="Times New Roman" w:hAnsi="Times New Roman"/>
        </w:rPr>
        <w:t>;</w:t>
      </w:r>
    </w:p>
    <w:p w14:paraId="7E5B9EFF" w14:textId="77777777" w:rsidR="00791CEE" w:rsidRPr="007D1979" w:rsidRDefault="00791CEE" w:rsidP="007F4BDD">
      <w:pPr>
        <w:widowControl/>
        <w:jc w:val="both"/>
        <w:rPr>
          <w:rFonts w:ascii="Times New Roman" w:hAnsi="Times New Roman"/>
        </w:rPr>
      </w:pPr>
    </w:p>
    <w:p w14:paraId="1BEF8D08" w14:textId="77777777" w:rsidR="00791CEE" w:rsidRPr="007D1979" w:rsidRDefault="00791CEE" w:rsidP="007F4BDD">
      <w:pPr>
        <w:widowControl/>
        <w:ind w:firstLine="720"/>
        <w:jc w:val="both"/>
        <w:rPr>
          <w:rFonts w:ascii="Times New Roman" w:hAnsi="Times New Roman"/>
        </w:rPr>
      </w:pPr>
      <w:r w:rsidRPr="007D1979">
        <w:rPr>
          <w:rFonts w:ascii="Times New Roman" w:hAnsi="Times New Roman"/>
        </w:rPr>
        <w:lastRenderedPageBreak/>
        <w:t>(m)</w:t>
      </w:r>
      <w:r w:rsidRPr="007D1979">
        <w:rPr>
          <w:rFonts w:ascii="Times New Roman" w:hAnsi="Times New Roman"/>
        </w:rPr>
        <w:tab/>
      </w:r>
      <w:proofErr w:type="gramStart"/>
      <w:r w:rsidRPr="007D1979">
        <w:rPr>
          <w:rFonts w:ascii="Times New Roman" w:hAnsi="Times New Roman"/>
        </w:rPr>
        <w:t>to</w:t>
      </w:r>
      <w:proofErr w:type="gramEnd"/>
      <w:r w:rsidRPr="007D1979">
        <w:rPr>
          <w:rFonts w:ascii="Times New Roman" w:hAnsi="Times New Roman"/>
        </w:rPr>
        <w:t xml:space="preserve"> pay any and all fees and to make any and all expenditures that the Manager(s), in its sole discretion, deems necessary or appropriate in connection with the organization of </w:t>
      </w:r>
      <w:r w:rsidR="00EC6FF2">
        <w:rPr>
          <w:rFonts w:ascii="Times New Roman" w:hAnsi="Times New Roman"/>
        </w:rPr>
        <w:t>the Company</w:t>
      </w:r>
      <w:r w:rsidRPr="007D1979">
        <w:rPr>
          <w:rFonts w:ascii="Times New Roman" w:hAnsi="Times New Roman"/>
        </w:rPr>
        <w:t xml:space="preserve">, the management of the affairs of </w:t>
      </w:r>
      <w:r w:rsidR="00EC6FF2">
        <w:rPr>
          <w:rFonts w:ascii="Times New Roman" w:hAnsi="Times New Roman"/>
        </w:rPr>
        <w:t>the Company</w:t>
      </w:r>
      <w:r w:rsidRPr="007D1979">
        <w:rPr>
          <w:rFonts w:ascii="Times New Roman" w:hAnsi="Times New Roman"/>
        </w:rPr>
        <w:t xml:space="preserve">, and the carrying out of </w:t>
      </w:r>
      <w:r w:rsidR="00EC6FF2">
        <w:rPr>
          <w:rFonts w:ascii="Times New Roman" w:hAnsi="Times New Roman"/>
        </w:rPr>
        <w:t>the Company</w:t>
      </w:r>
      <w:r w:rsidRPr="007D1979">
        <w:rPr>
          <w:rFonts w:ascii="Times New Roman" w:hAnsi="Times New Roman"/>
        </w:rPr>
        <w:t>'s obligations and responsibilities under this Agreement, including, without limitation, fees, reimbursements and expenditures payable to a Member or Manager;</w:t>
      </w:r>
    </w:p>
    <w:p w14:paraId="50023110" w14:textId="77777777" w:rsidR="00791CEE" w:rsidRPr="007D1979" w:rsidRDefault="00791CEE" w:rsidP="007F4BDD">
      <w:pPr>
        <w:widowControl/>
        <w:jc w:val="both"/>
        <w:rPr>
          <w:rFonts w:ascii="Times New Roman" w:hAnsi="Times New Roman"/>
        </w:rPr>
      </w:pPr>
    </w:p>
    <w:p w14:paraId="7F2125C0" w14:textId="77777777" w:rsidR="00791CEE" w:rsidRPr="007D1979" w:rsidRDefault="00791CEE" w:rsidP="007F4BDD">
      <w:pPr>
        <w:widowControl/>
        <w:ind w:firstLine="720"/>
        <w:jc w:val="both"/>
        <w:rPr>
          <w:rFonts w:ascii="Times New Roman" w:hAnsi="Times New Roman"/>
        </w:rPr>
      </w:pPr>
      <w:r w:rsidRPr="007D1979">
        <w:rPr>
          <w:rFonts w:ascii="Times New Roman" w:hAnsi="Times New Roman"/>
        </w:rPr>
        <w:t>(n)</w:t>
      </w:r>
      <w:r w:rsidRPr="007D1979">
        <w:rPr>
          <w:rFonts w:ascii="Times New Roman" w:hAnsi="Times New Roman"/>
        </w:rPr>
        <w:tab/>
      </w:r>
      <w:proofErr w:type="gramStart"/>
      <w:r w:rsidRPr="007D1979">
        <w:rPr>
          <w:rFonts w:ascii="Times New Roman" w:hAnsi="Times New Roman"/>
        </w:rPr>
        <w:t>to</w:t>
      </w:r>
      <w:proofErr w:type="gramEnd"/>
      <w:r w:rsidRPr="007D1979">
        <w:rPr>
          <w:rFonts w:ascii="Times New Roman" w:hAnsi="Times New Roman"/>
        </w:rPr>
        <w:t xml:space="preserve"> cause </w:t>
      </w:r>
      <w:r w:rsidR="00EC6FF2">
        <w:rPr>
          <w:rFonts w:ascii="Times New Roman" w:hAnsi="Times New Roman"/>
        </w:rPr>
        <w:t>the Company</w:t>
      </w:r>
      <w:r w:rsidRPr="007D1979">
        <w:rPr>
          <w:rFonts w:ascii="Times New Roman" w:hAnsi="Times New Roman"/>
        </w:rPr>
        <w:t xml:space="preserve"> and its properties and assets to be maintained and operated in such a manner as the Manager(s) may determine, subject, however, to obligations imposed by applicable laws or by any mortgage or security interest encumbering </w:t>
      </w:r>
      <w:r w:rsidR="00EC6FF2">
        <w:rPr>
          <w:rFonts w:ascii="Times New Roman" w:hAnsi="Times New Roman"/>
        </w:rPr>
        <w:t>the Company</w:t>
      </w:r>
      <w:r w:rsidRPr="007D1979">
        <w:rPr>
          <w:rFonts w:ascii="Times New Roman" w:hAnsi="Times New Roman"/>
        </w:rPr>
        <w:t xml:space="preserve"> and such properties and assets from time to time, and by any lease, rental agreement or other agreement pertaining thereto;</w:t>
      </w:r>
    </w:p>
    <w:p w14:paraId="35B22904" w14:textId="77777777" w:rsidR="00791CEE" w:rsidRPr="007D1979" w:rsidRDefault="00791CEE" w:rsidP="007F4BDD">
      <w:pPr>
        <w:widowControl/>
        <w:jc w:val="both"/>
        <w:rPr>
          <w:rFonts w:ascii="Times New Roman" w:hAnsi="Times New Roman"/>
        </w:rPr>
      </w:pPr>
    </w:p>
    <w:p w14:paraId="0EDC5872" w14:textId="77777777" w:rsidR="00791CEE" w:rsidRPr="007D1979" w:rsidRDefault="00791CEE" w:rsidP="007F4BDD">
      <w:pPr>
        <w:widowControl/>
        <w:ind w:firstLine="720"/>
        <w:jc w:val="both"/>
        <w:rPr>
          <w:rFonts w:ascii="Times New Roman" w:hAnsi="Times New Roman"/>
        </w:rPr>
      </w:pPr>
      <w:r w:rsidRPr="007D1979">
        <w:rPr>
          <w:rFonts w:ascii="Times New Roman" w:hAnsi="Times New Roman"/>
        </w:rPr>
        <w:t>(o)</w:t>
      </w:r>
      <w:r w:rsidRPr="007D1979">
        <w:rPr>
          <w:rFonts w:ascii="Times New Roman" w:hAnsi="Times New Roman"/>
        </w:rPr>
        <w:tab/>
      </w:r>
      <w:proofErr w:type="gramStart"/>
      <w:r w:rsidRPr="007D1979">
        <w:rPr>
          <w:rFonts w:ascii="Times New Roman" w:hAnsi="Times New Roman"/>
        </w:rPr>
        <w:t>to</w:t>
      </w:r>
      <w:proofErr w:type="gramEnd"/>
      <w:r w:rsidRPr="007D1979">
        <w:rPr>
          <w:rFonts w:ascii="Times New Roman" w:hAnsi="Times New Roman"/>
        </w:rPr>
        <w:t xml:space="preserve"> cause to be paid any and all taxes, charges and assessments that may be levied, assessed or imposed on any of the assets of </w:t>
      </w:r>
      <w:r w:rsidR="00EC6FF2">
        <w:rPr>
          <w:rFonts w:ascii="Times New Roman" w:hAnsi="Times New Roman"/>
        </w:rPr>
        <w:t>the Company</w:t>
      </w:r>
      <w:r w:rsidRPr="007D1979">
        <w:rPr>
          <w:rFonts w:ascii="Times New Roman" w:hAnsi="Times New Roman"/>
        </w:rPr>
        <w:t xml:space="preserve"> unless the same are contested by the Manager(s);</w:t>
      </w:r>
    </w:p>
    <w:p w14:paraId="3639C6A9" w14:textId="77777777" w:rsidR="00791CEE" w:rsidRPr="007D1979" w:rsidRDefault="00791CEE" w:rsidP="007F4BDD">
      <w:pPr>
        <w:widowControl/>
        <w:jc w:val="both"/>
        <w:rPr>
          <w:rFonts w:ascii="Times New Roman" w:hAnsi="Times New Roman"/>
        </w:rPr>
      </w:pPr>
    </w:p>
    <w:p w14:paraId="6187128A" w14:textId="77777777" w:rsidR="00791CEE" w:rsidRPr="007D1979" w:rsidRDefault="00791CEE" w:rsidP="007F4BDD">
      <w:pPr>
        <w:widowControl/>
        <w:ind w:firstLine="720"/>
        <w:jc w:val="both"/>
        <w:rPr>
          <w:rFonts w:ascii="Times New Roman" w:hAnsi="Times New Roman"/>
        </w:rPr>
      </w:pPr>
      <w:r w:rsidRPr="007D1979">
        <w:rPr>
          <w:rFonts w:ascii="Times New Roman" w:hAnsi="Times New Roman"/>
        </w:rPr>
        <w:t>(p)</w:t>
      </w:r>
      <w:r w:rsidRPr="007D1979">
        <w:rPr>
          <w:rFonts w:ascii="Times New Roman" w:hAnsi="Times New Roman"/>
        </w:rPr>
        <w:tab/>
      </w:r>
      <w:proofErr w:type="gramStart"/>
      <w:r w:rsidRPr="007D1979">
        <w:rPr>
          <w:rFonts w:ascii="Times New Roman" w:hAnsi="Times New Roman"/>
        </w:rPr>
        <w:t>to</w:t>
      </w:r>
      <w:proofErr w:type="gramEnd"/>
      <w:r w:rsidRPr="007D1979">
        <w:rPr>
          <w:rFonts w:ascii="Times New Roman" w:hAnsi="Times New Roman"/>
        </w:rPr>
        <w:t xml:space="preserve"> hire, employ, deal with, and otherwise e</w:t>
      </w:r>
      <w:r w:rsidR="00054425">
        <w:rPr>
          <w:rFonts w:ascii="Times New Roman" w:hAnsi="Times New Roman"/>
        </w:rPr>
        <w:t xml:space="preserve">ngage in business with, itself </w:t>
      </w:r>
      <w:r w:rsidRPr="007D1979">
        <w:rPr>
          <w:rFonts w:ascii="Times New Roman" w:hAnsi="Times New Roman"/>
        </w:rPr>
        <w:t xml:space="preserve">or any of its Affiliates; </w:t>
      </w:r>
    </w:p>
    <w:p w14:paraId="15DF2D79" w14:textId="77777777" w:rsidR="00791CEE" w:rsidRPr="007D1979" w:rsidRDefault="00791CEE" w:rsidP="007F4BDD">
      <w:pPr>
        <w:widowControl/>
        <w:jc w:val="both"/>
        <w:rPr>
          <w:rFonts w:ascii="Times New Roman" w:hAnsi="Times New Roman"/>
        </w:rPr>
      </w:pPr>
    </w:p>
    <w:p w14:paraId="2DE03FAB" w14:textId="77777777" w:rsidR="00791CEE" w:rsidRPr="007D1979" w:rsidRDefault="00791CEE" w:rsidP="007F4BDD">
      <w:pPr>
        <w:widowControl/>
        <w:ind w:firstLine="720"/>
        <w:jc w:val="both"/>
        <w:rPr>
          <w:rFonts w:ascii="Times New Roman" w:hAnsi="Times New Roman"/>
        </w:rPr>
      </w:pPr>
      <w:r w:rsidRPr="007D1979">
        <w:rPr>
          <w:rFonts w:ascii="Times New Roman" w:hAnsi="Times New Roman"/>
        </w:rPr>
        <w:t>(q)</w:t>
      </w:r>
      <w:r w:rsidRPr="007D1979">
        <w:rPr>
          <w:rFonts w:ascii="Times New Roman" w:hAnsi="Times New Roman"/>
        </w:rPr>
        <w:tab/>
      </w:r>
      <w:proofErr w:type="gramStart"/>
      <w:r w:rsidRPr="007D1979">
        <w:rPr>
          <w:rFonts w:ascii="Times New Roman" w:hAnsi="Times New Roman"/>
        </w:rPr>
        <w:t>to</w:t>
      </w:r>
      <w:proofErr w:type="gramEnd"/>
      <w:r w:rsidRPr="007D1979">
        <w:rPr>
          <w:rFonts w:ascii="Times New Roman" w:hAnsi="Times New Roman"/>
        </w:rPr>
        <w:t xml:space="preserve"> open bank accounts in the name of </w:t>
      </w:r>
      <w:r w:rsidR="00EC6FF2">
        <w:rPr>
          <w:rFonts w:ascii="Times New Roman" w:hAnsi="Times New Roman"/>
        </w:rPr>
        <w:t>the Company</w:t>
      </w:r>
      <w:r w:rsidRPr="007D1979">
        <w:rPr>
          <w:rFonts w:ascii="Times New Roman" w:hAnsi="Times New Roman"/>
        </w:rPr>
        <w:t xml:space="preserve"> (for which the Manager(s) </w:t>
      </w:r>
      <w:r w:rsidR="00EC6FF2">
        <w:rPr>
          <w:rFonts w:ascii="Times New Roman" w:hAnsi="Times New Roman"/>
        </w:rPr>
        <w:t>will</w:t>
      </w:r>
      <w:r w:rsidRPr="007D1979">
        <w:rPr>
          <w:rFonts w:ascii="Times New Roman" w:hAnsi="Times New Roman"/>
        </w:rPr>
        <w:t xml:space="preserve"> be the only signatory thereon, unless the Manager(s) determine otherwise);</w:t>
      </w:r>
    </w:p>
    <w:p w14:paraId="0EF74C41" w14:textId="77777777" w:rsidR="00791CEE" w:rsidRPr="007D1979" w:rsidRDefault="00791CEE" w:rsidP="007F4BDD">
      <w:pPr>
        <w:widowControl/>
        <w:jc w:val="both"/>
        <w:rPr>
          <w:rFonts w:ascii="Times New Roman" w:hAnsi="Times New Roman"/>
        </w:rPr>
      </w:pPr>
    </w:p>
    <w:p w14:paraId="403517E1" w14:textId="77777777" w:rsidR="00791CEE" w:rsidRPr="007D1979" w:rsidRDefault="00791CEE" w:rsidP="007F4BDD">
      <w:pPr>
        <w:widowControl/>
        <w:ind w:firstLine="720"/>
        <w:jc w:val="both"/>
        <w:rPr>
          <w:rFonts w:ascii="Times New Roman" w:hAnsi="Times New Roman"/>
        </w:rPr>
      </w:pPr>
      <w:r w:rsidRPr="007D1979">
        <w:rPr>
          <w:rFonts w:ascii="Times New Roman" w:hAnsi="Times New Roman"/>
        </w:rPr>
        <w:t>(r)</w:t>
      </w:r>
      <w:r w:rsidRPr="007D1979">
        <w:rPr>
          <w:rFonts w:ascii="Times New Roman" w:hAnsi="Times New Roman"/>
        </w:rPr>
        <w:tab/>
      </w:r>
      <w:proofErr w:type="gramStart"/>
      <w:r w:rsidRPr="007D1979">
        <w:rPr>
          <w:rFonts w:ascii="Times New Roman" w:hAnsi="Times New Roman"/>
        </w:rPr>
        <w:t>to</w:t>
      </w:r>
      <w:proofErr w:type="gramEnd"/>
      <w:r w:rsidRPr="007D1979">
        <w:rPr>
          <w:rFonts w:ascii="Times New Roman" w:hAnsi="Times New Roman"/>
        </w:rPr>
        <w:t xml:space="preserve"> cause to be obtained and continued in force all policies of insurance required by any mortgage, lease or other agreement relating to </w:t>
      </w:r>
      <w:r w:rsidR="00EC6FF2">
        <w:rPr>
          <w:rFonts w:ascii="Times New Roman" w:hAnsi="Times New Roman"/>
        </w:rPr>
        <w:t>the Company</w:t>
      </w:r>
      <w:r w:rsidRPr="007D1979">
        <w:rPr>
          <w:rFonts w:ascii="Times New Roman" w:hAnsi="Times New Roman"/>
        </w:rPr>
        <w:t xml:space="preserve">'s business or any part thereof, or as otherwise determined by the Manager(s) to be in the best interests of </w:t>
      </w:r>
      <w:r w:rsidR="00EC6FF2">
        <w:rPr>
          <w:rFonts w:ascii="Times New Roman" w:hAnsi="Times New Roman"/>
        </w:rPr>
        <w:t>the Company</w:t>
      </w:r>
      <w:r w:rsidRPr="007D1979">
        <w:rPr>
          <w:rFonts w:ascii="Times New Roman" w:hAnsi="Times New Roman"/>
        </w:rPr>
        <w:t xml:space="preserve">, including, without limitation, liability, life, malpractice, or other insurance, subject to </w:t>
      </w:r>
      <w:r w:rsidR="00054425">
        <w:rPr>
          <w:rFonts w:ascii="Times New Roman" w:hAnsi="Times New Roman"/>
        </w:rPr>
        <w:t>§</w:t>
      </w:r>
      <w:r w:rsidRPr="007D1979">
        <w:rPr>
          <w:rFonts w:ascii="Times New Roman" w:hAnsi="Times New Roman"/>
        </w:rPr>
        <w:t>6.0</w:t>
      </w:r>
      <w:r w:rsidR="00A1133A">
        <w:rPr>
          <w:rFonts w:ascii="Times New Roman" w:hAnsi="Times New Roman"/>
        </w:rPr>
        <w:t>6</w:t>
      </w:r>
      <w:r w:rsidRPr="007D1979">
        <w:rPr>
          <w:rFonts w:ascii="Times New Roman" w:hAnsi="Times New Roman"/>
        </w:rPr>
        <w:t>(d).</w:t>
      </w:r>
    </w:p>
    <w:p w14:paraId="4FE1EA67" w14:textId="77777777" w:rsidR="00791CEE" w:rsidRPr="007D1979" w:rsidRDefault="00791CEE" w:rsidP="007F4BDD">
      <w:pPr>
        <w:widowControl/>
        <w:jc w:val="both"/>
        <w:rPr>
          <w:rFonts w:ascii="Times New Roman" w:hAnsi="Times New Roman"/>
        </w:rPr>
      </w:pPr>
    </w:p>
    <w:p w14:paraId="28EA5F31" w14:textId="77777777" w:rsidR="00791CEE" w:rsidRPr="007D1979" w:rsidRDefault="00791CEE" w:rsidP="007F4BDD">
      <w:pPr>
        <w:widowControl/>
        <w:ind w:firstLine="720"/>
        <w:jc w:val="both"/>
        <w:rPr>
          <w:rFonts w:ascii="Times New Roman" w:hAnsi="Times New Roman"/>
        </w:rPr>
      </w:pPr>
      <w:r w:rsidRPr="007D1979">
        <w:rPr>
          <w:rFonts w:ascii="Times New Roman" w:hAnsi="Times New Roman"/>
        </w:rPr>
        <w:t>(s)</w:t>
      </w:r>
      <w:r w:rsidRPr="007D1979">
        <w:rPr>
          <w:rFonts w:ascii="Times New Roman" w:hAnsi="Times New Roman"/>
        </w:rPr>
        <w:tab/>
      </w:r>
      <w:proofErr w:type="gramStart"/>
      <w:r w:rsidRPr="007D1979">
        <w:rPr>
          <w:rFonts w:ascii="Times New Roman" w:hAnsi="Times New Roman"/>
        </w:rPr>
        <w:t>to</w:t>
      </w:r>
      <w:proofErr w:type="gramEnd"/>
      <w:r w:rsidRPr="007D1979">
        <w:rPr>
          <w:rFonts w:ascii="Times New Roman" w:hAnsi="Times New Roman"/>
        </w:rPr>
        <w:t xml:space="preserve"> perform any other act the Manager(s) may deem necessary, convenient or desirable for </w:t>
      </w:r>
      <w:r w:rsidR="00EC6FF2">
        <w:rPr>
          <w:rFonts w:ascii="Times New Roman" w:hAnsi="Times New Roman"/>
        </w:rPr>
        <w:t>the Company</w:t>
      </w:r>
      <w:r w:rsidRPr="007D1979">
        <w:rPr>
          <w:rFonts w:ascii="Times New Roman" w:hAnsi="Times New Roman"/>
        </w:rPr>
        <w:t xml:space="preserve"> or the conduct of </w:t>
      </w:r>
      <w:r w:rsidR="00EC6FF2">
        <w:rPr>
          <w:rFonts w:ascii="Times New Roman" w:hAnsi="Times New Roman"/>
        </w:rPr>
        <w:t>the Company</w:t>
      </w:r>
      <w:r w:rsidRPr="007D1979">
        <w:rPr>
          <w:rFonts w:ascii="Times New Roman" w:hAnsi="Times New Roman"/>
        </w:rPr>
        <w:t>'s business; and</w:t>
      </w:r>
    </w:p>
    <w:p w14:paraId="4252923F" w14:textId="77777777" w:rsidR="00791CEE" w:rsidRPr="007D1979" w:rsidRDefault="00791CEE" w:rsidP="007F4BDD">
      <w:pPr>
        <w:widowControl/>
        <w:jc w:val="both"/>
        <w:rPr>
          <w:rFonts w:ascii="Times New Roman" w:hAnsi="Times New Roman"/>
        </w:rPr>
      </w:pPr>
    </w:p>
    <w:p w14:paraId="74C1649C" w14:textId="77777777" w:rsidR="00791CEE" w:rsidRPr="007D1979" w:rsidRDefault="00791CEE" w:rsidP="007F4BDD">
      <w:pPr>
        <w:widowControl/>
        <w:ind w:firstLine="720"/>
        <w:jc w:val="both"/>
        <w:rPr>
          <w:rFonts w:ascii="Times New Roman" w:hAnsi="Times New Roman"/>
        </w:rPr>
      </w:pPr>
      <w:r w:rsidRPr="007D1979">
        <w:rPr>
          <w:rFonts w:ascii="Times New Roman" w:hAnsi="Times New Roman"/>
        </w:rPr>
        <w:t>(t)</w:t>
      </w:r>
      <w:r w:rsidRPr="007D1979">
        <w:rPr>
          <w:rFonts w:ascii="Times New Roman" w:hAnsi="Times New Roman"/>
        </w:rPr>
        <w:tab/>
      </w:r>
      <w:proofErr w:type="gramStart"/>
      <w:r w:rsidRPr="007D1979">
        <w:rPr>
          <w:rFonts w:ascii="Times New Roman" w:hAnsi="Times New Roman"/>
        </w:rPr>
        <w:t>to</w:t>
      </w:r>
      <w:proofErr w:type="gramEnd"/>
      <w:r w:rsidRPr="007D1979">
        <w:rPr>
          <w:rFonts w:ascii="Times New Roman" w:hAnsi="Times New Roman"/>
        </w:rPr>
        <w:t xml:space="preserve"> exercise all powers and authority granted by the Act to managers, except as otherwise provided in this Agreement.</w:t>
      </w:r>
    </w:p>
    <w:p w14:paraId="3A3D99D3" w14:textId="77777777" w:rsidR="00791CEE" w:rsidRPr="007D1979" w:rsidRDefault="00791CEE" w:rsidP="007F4BDD">
      <w:pPr>
        <w:widowControl/>
        <w:jc w:val="both"/>
        <w:rPr>
          <w:rFonts w:ascii="Times New Roman" w:hAnsi="Times New Roman"/>
        </w:rPr>
      </w:pPr>
    </w:p>
    <w:p w14:paraId="684315E2" w14:textId="77777777" w:rsidR="00791CEE" w:rsidRPr="007D1979" w:rsidRDefault="00054425" w:rsidP="007F4BDD">
      <w:pPr>
        <w:widowControl/>
        <w:jc w:val="both"/>
        <w:rPr>
          <w:rFonts w:ascii="Times New Roman" w:hAnsi="Times New Roman"/>
        </w:rPr>
      </w:pPr>
      <w:r>
        <w:rPr>
          <w:rFonts w:ascii="Times New Roman" w:hAnsi="Times New Roman"/>
        </w:rPr>
        <w:tab/>
      </w:r>
      <w:r w:rsidR="00791CEE" w:rsidRPr="007D1979">
        <w:rPr>
          <w:rFonts w:ascii="Times New Roman" w:hAnsi="Times New Roman"/>
        </w:rPr>
        <w:t>6.0</w:t>
      </w:r>
      <w:r w:rsidR="00E73E68">
        <w:rPr>
          <w:rFonts w:ascii="Times New Roman" w:hAnsi="Times New Roman"/>
        </w:rPr>
        <w:t>2</w:t>
      </w:r>
      <w:r w:rsidR="00791CEE" w:rsidRPr="007D1979">
        <w:rPr>
          <w:rFonts w:ascii="Times New Roman" w:hAnsi="Times New Roman"/>
        </w:rPr>
        <w:tab/>
      </w:r>
      <w:r w:rsidR="00791CEE" w:rsidRPr="007D1979">
        <w:rPr>
          <w:rFonts w:ascii="Times New Roman" w:hAnsi="Times New Roman"/>
          <w:u w:val="single"/>
        </w:rPr>
        <w:t>Binding </w:t>
      </w:r>
      <w:r w:rsidR="00EC6FF2">
        <w:rPr>
          <w:rFonts w:ascii="Times New Roman" w:hAnsi="Times New Roman"/>
          <w:u w:val="single"/>
        </w:rPr>
        <w:t>the Company</w:t>
      </w:r>
      <w:r w:rsidR="00791CEE" w:rsidRPr="007D1979">
        <w:rPr>
          <w:rFonts w:ascii="Times New Roman" w:hAnsi="Times New Roman"/>
        </w:rPr>
        <w:t xml:space="preserve">.  The signature of one Manager on any agreement, contract, instrument or other document </w:t>
      </w:r>
      <w:r w:rsidR="00EC6FF2">
        <w:rPr>
          <w:rFonts w:ascii="Times New Roman" w:hAnsi="Times New Roman"/>
        </w:rPr>
        <w:t>will</w:t>
      </w:r>
      <w:r w:rsidR="00791CEE" w:rsidRPr="007D1979">
        <w:rPr>
          <w:rFonts w:ascii="Times New Roman" w:hAnsi="Times New Roman"/>
        </w:rPr>
        <w:t xml:space="preserve"> be sufficient to bind </w:t>
      </w:r>
      <w:r w:rsidR="00EC6FF2">
        <w:rPr>
          <w:rFonts w:ascii="Times New Roman" w:hAnsi="Times New Roman"/>
        </w:rPr>
        <w:t>the Company</w:t>
      </w:r>
      <w:r w:rsidR="00791CEE" w:rsidRPr="007D1979">
        <w:rPr>
          <w:rFonts w:ascii="Times New Roman" w:hAnsi="Times New Roman"/>
        </w:rPr>
        <w:t xml:space="preserve"> in respect thereof, and conclusively evidence the authority of such Manager and </w:t>
      </w:r>
      <w:r w:rsidR="00EC6FF2">
        <w:rPr>
          <w:rFonts w:ascii="Times New Roman" w:hAnsi="Times New Roman"/>
        </w:rPr>
        <w:t>the Company</w:t>
      </w:r>
      <w:r w:rsidR="00791CEE" w:rsidRPr="007D1979">
        <w:rPr>
          <w:rFonts w:ascii="Times New Roman" w:hAnsi="Times New Roman"/>
        </w:rPr>
        <w:t xml:space="preserve"> with respect thereto, and no third party need look to any other evidence or require the joinder or consent of any other party.</w:t>
      </w:r>
    </w:p>
    <w:p w14:paraId="70AB5DF5" w14:textId="77777777" w:rsidR="00791CEE" w:rsidRPr="007D1979" w:rsidRDefault="00791CEE" w:rsidP="007F4BDD">
      <w:pPr>
        <w:widowControl/>
        <w:jc w:val="both"/>
        <w:rPr>
          <w:rFonts w:ascii="Times New Roman" w:hAnsi="Times New Roman"/>
        </w:rPr>
      </w:pPr>
    </w:p>
    <w:p w14:paraId="79407E8E" w14:textId="77777777" w:rsidR="00791CEE" w:rsidRPr="007D1979" w:rsidRDefault="00054425" w:rsidP="007F4BDD">
      <w:pPr>
        <w:widowControl/>
        <w:jc w:val="both"/>
        <w:rPr>
          <w:rFonts w:ascii="Times New Roman" w:hAnsi="Times New Roman"/>
        </w:rPr>
      </w:pPr>
      <w:r>
        <w:rPr>
          <w:rFonts w:ascii="Times New Roman" w:hAnsi="Times New Roman"/>
        </w:rPr>
        <w:tab/>
      </w:r>
      <w:r w:rsidR="00791CEE" w:rsidRPr="007D1979">
        <w:rPr>
          <w:rFonts w:ascii="Times New Roman" w:hAnsi="Times New Roman"/>
        </w:rPr>
        <w:t>6.0</w:t>
      </w:r>
      <w:r w:rsidR="00E73E68">
        <w:rPr>
          <w:rFonts w:ascii="Times New Roman" w:hAnsi="Times New Roman"/>
        </w:rPr>
        <w:t>3</w:t>
      </w:r>
      <w:r w:rsidR="00791CEE" w:rsidRPr="007D1979">
        <w:rPr>
          <w:rFonts w:ascii="Times New Roman" w:hAnsi="Times New Roman"/>
        </w:rPr>
        <w:tab/>
      </w:r>
      <w:r w:rsidR="00791CEE" w:rsidRPr="007D1979">
        <w:rPr>
          <w:rFonts w:ascii="Times New Roman" w:hAnsi="Times New Roman"/>
          <w:u w:val="single"/>
        </w:rPr>
        <w:t>Number of Managers; Term of Service</w:t>
      </w:r>
      <w:r w:rsidR="00791CEE" w:rsidRPr="007D1979">
        <w:rPr>
          <w:rFonts w:ascii="Times New Roman" w:hAnsi="Times New Roman"/>
        </w:rPr>
        <w:t xml:space="preserve">.  The number of Managers </w:t>
      </w:r>
      <w:r w:rsidR="00EC6FF2">
        <w:rPr>
          <w:rFonts w:ascii="Times New Roman" w:hAnsi="Times New Roman"/>
        </w:rPr>
        <w:t>will</w:t>
      </w:r>
      <w:r w:rsidR="00791CEE" w:rsidRPr="007D1979">
        <w:rPr>
          <w:rFonts w:ascii="Times New Roman" w:hAnsi="Times New Roman"/>
        </w:rPr>
        <w:t xml:space="preserve"> be initially fixed at </w:t>
      </w:r>
      <w:ins w:id="53" w:author="Nicko" w:date="2010-09-20T15:58:00Z">
        <w:r w:rsidR="00A816A8" w:rsidRPr="00A816A8">
          <w:rPr>
            <w:rFonts w:ascii="Times New Roman" w:hAnsi="Times New Roman"/>
          </w:rPr>
          <w:t>three</w:t>
        </w:r>
        <w:r w:rsidR="00791CEE" w:rsidRPr="00A816A8">
          <w:rPr>
            <w:rFonts w:ascii="Times New Roman" w:hAnsi="Times New Roman"/>
          </w:rPr>
          <w:t>.</w:t>
        </w:r>
      </w:ins>
      <w:del w:id="54" w:author="Nicko" w:date="2010-09-20T15:58:00Z">
        <w:r w:rsidR="00071EF6">
          <w:rPr>
            <w:rFonts w:ascii="Times New Roman" w:hAnsi="Times New Roman"/>
          </w:rPr>
          <w:delText>one</w:delText>
        </w:r>
        <w:r w:rsidR="00791CEE" w:rsidRPr="007D1979">
          <w:rPr>
            <w:rFonts w:ascii="Times New Roman" w:hAnsi="Times New Roman"/>
          </w:rPr>
          <w:delText>.</w:delText>
        </w:r>
      </w:del>
      <w:r w:rsidR="00791CEE" w:rsidRPr="007D1979">
        <w:rPr>
          <w:rFonts w:ascii="Times New Roman" w:hAnsi="Times New Roman"/>
        </w:rPr>
        <w:t xml:space="preserve">  The number of Managers may thereafter be decreased or increased at any time, and from time to time, by Consent of then-existing Members</w:t>
      </w:r>
      <w:r w:rsidR="00AC4E31">
        <w:rPr>
          <w:rFonts w:ascii="Times New Roman" w:hAnsi="Times New Roman"/>
        </w:rPr>
        <w:t xml:space="preserve"> and the consent of the Manager</w:t>
      </w:r>
      <w:r w:rsidR="00791CEE" w:rsidRPr="007D1979">
        <w:rPr>
          <w:rFonts w:ascii="Times New Roman" w:hAnsi="Times New Roman"/>
        </w:rPr>
        <w:t xml:space="preserve">.  The Manager(s) </w:t>
      </w:r>
      <w:r w:rsidR="00EC6FF2">
        <w:rPr>
          <w:rFonts w:ascii="Times New Roman" w:hAnsi="Times New Roman"/>
        </w:rPr>
        <w:t>will</w:t>
      </w:r>
      <w:r w:rsidR="00791CEE" w:rsidRPr="007D1979">
        <w:rPr>
          <w:rFonts w:ascii="Times New Roman" w:hAnsi="Times New Roman"/>
        </w:rPr>
        <w:t xml:space="preserve"> serve in perpetuity unless removed pursuant to </w:t>
      </w:r>
      <w:r>
        <w:rPr>
          <w:rFonts w:ascii="Times New Roman" w:hAnsi="Times New Roman"/>
        </w:rPr>
        <w:t>§</w:t>
      </w:r>
      <w:r w:rsidR="00791CEE" w:rsidRPr="007D1979">
        <w:rPr>
          <w:rFonts w:ascii="Times New Roman" w:hAnsi="Times New Roman"/>
        </w:rPr>
        <w:t>2.07.</w:t>
      </w:r>
    </w:p>
    <w:p w14:paraId="3A4405D9" w14:textId="77777777" w:rsidR="00791CEE" w:rsidRPr="007D1979" w:rsidRDefault="00791CEE" w:rsidP="007F4BDD">
      <w:pPr>
        <w:widowControl/>
        <w:jc w:val="both"/>
        <w:rPr>
          <w:rFonts w:ascii="Times New Roman" w:hAnsi="Times New Roman"/>
        </w:rPr>
      </w:pPr>
    </w:p>
    <w:p w14:paraId="5EA11DD6" w14:textId="77777777" w:rsidR="00791CEE" w:rsidRPr="007D1979" w:rsidRDefault="000D5250" w:rsidP="007F4BDD">
      <w:pPr>
        <w:widowControl/>
        <w:jc w:val="both"/>
        <w:rPr>
          <w:rFonts w:ascii="Times New Roman" w:hAnsi="Times New Roman"/>
        </w:rPr>
      </w:pPr>
      <w:r>
        <w:rPr>
          <w:rFonts w:ascii="Times New Roman" w:hAnsi="Times New Roman"/>
        </w:rPr>
        <w:lastRenderedPageBreak/>
        <w:tab/>
      </w:r>
      <w:r w:rsidR="00791CEE" w:rsidRPr="007D1979">
        <w:rPr>
          <w:rFonts w:ascii="Times New Roman" w:hAnsi="Times New Roman"/>
        </w:rPr>
        <w:t>6.0</w:t>
      </w:r>
      <w:r w:rsidR="00E73E68">
        <w:rPr>
          <w:rFonts w:ascii="Times New Roman" w:hAnsi="Times New Roman"/>
        </w:rPr>
        <w:t>4</w:t>
      </w:r>
      <w:r w:rsidR="00791CEE" w:rsidRPr="007D1979">
        <w:rPr>
          <w:rFonts w:ascii="Times New Roman" w:hAnsi="Times New Roman"/>
        </w:rPr>
        <w:tab/>
      </w:r>
      <w:r w:rsidR="00791CEE" w:rsidRPr="007D1979">
        <w:rPr>
          <w:rFonts w:ascii="Times New Roman" w:hAnsi="Times New Roman"/>
          <w:u w:val="single"/>
        </w:rPr>
        <w:t>Compensation of Manager and Members</w:t>
      </w:r>
      <w:r w:rsidR="00791CEE" w:rsidRPr="007D1979">
        <w:rPr>
          <w:rFonts w:ascii="Times New Roman" w:hAnsi="Times New Roman"/>
        </w:rPr>
        <w:t>.</w:t>
      </w:r>
      <w:r>
        <w:rPr>
          <w:rFonts w:ascii="Times New Roman" w:hAnsi="Times New Roman"/>
        </w:rPr>
        <w:t xml:space="preserve">  </w:t>
      </w:r>
      <w:r w:rsidR="001A5449">
        <w:rPr>
          <w:rFonts w:ascii="Times New Roman" w:hAnsi="Times New Roman"/>
        </w:rPr>
        <w:t xml:space="preserve">The Manager will receive from the Company reasonable compensation for its services as the Manager. Except as set forth in the preceding sentence or elsewhere in this Agreement, the Company will pay the Manager for its services as the </w:t>
      </w:r>
      <w:r w:rsidR="00791CEE" w:rsidRPr="007D1979">
        <w:rPr>
          <w:rFonts w:ascii="Times New Roman" w:hAnsi="Times New Roman"/>
        </w:rPr>
        <w:t>Manager</w:t>
      </w:r>
      <w:r w:rsidR="001A5449">
        <w:rPr>
          <w:rFonts w:ascii="Times New Roman" w:hAnsi="Times New Roman"/>
        </w:rPr>
        <w:t xml:space="preserve"> only </w:t>
      </w:r>
      <w:r w:rsidR="00B91CC5">
        <w:rPr>
          <w:rFonts w:ascii="Times New Roman" w:hAnsi="Times New Roman"/>
        </w:rPr>
        <w:t xml:space="preserve">to the extent, if any, </w:t>
      </w:r>
      <w:r w:rsidR="002C4A69">
        <w:rPr>
          <w:rFonts w:ascii="Times New Roman" w:hAnsi="Times New Roman"/>
        </w:rPr>
        <w:t xml:space="preserve">authorized by </w:t>
      </w:r>
      <w:r w:rsidR="00054425">
        <w:rPr>
          <w:rFonts w:ascii="Times New Roman" w:hAnsi="Times New Roman"/>
        </w:rPr>
        <w:t xml:space="preserve">the </w:t>
      </w:r>
      <w:r w:rsidR="00791CEE" w:rsidRPr="007D1979">
        <w:rPr>
          <w:rFonts w:ascii="Times New Roman" w:hAnsi="Times New Roman"/>
        </w:rPr>
        <w:t>Consent</w:t>
      </w:r>
      <w:r w:rsidR="00054425">
        <w:rPr>
          <w:rFonts w:ascii="Times New Roman" w:hAnsi="Times New Roman"/>
        </w:rPr>
        <w:t xml:space="preserve"> of</w:t>
      </w:r>
      <w:r w:rsidR="00791CEE" w:rsidRPr="007D1979">
        <w:rPr>
          <w:rFonts w:ascii="Times New Roman" w:hAnsi="Times New Roman"/>
        </w:rPr>
        <w:t xml:space="preserve"> the Members</w:t>
      </w:r>
      <w:r w:rsidR="00AC4E31">
        <w:rPr>
          <w:rFonts w:ascii="Times New Roman" w:hAnsi="Times New Roman"/>
        </w:rPr>
        <w:t xml:space="preserve"> and </w:t>
      </w:r>
      <w:r w:rsidR="002C4A69">
        <w:rPr>
          <w:rFonts w:ascii="Times New Roman" w:hAnsi="Times New Roman"/>
        </w:rPr>
        <w:t xml:space="preserve">the </w:t>
      </w:r>
      <w:r w:rsidR="00054425">
        <w:rPr>
          <w:rFonts w:ascii="Times New Roman" w:hAnsi="Times New Roman"/>
        </w:rPr>
        <w:t>approval of</w:t>
      </w:r>
      <w:r w:rsidR="00AC4E31">
        <w:rPr>
          <w:rFonts w:ascii="Times New Roman" w:hAnsi="Times New Roman"/>
        </w:rPr>
        <w:t xml:space="preserve"> the Manager</w:t>
      </w:r>
      <w:r w:rsidR="00791CEE" w:rsidRPr="007D1979">
        <w:rPr>
          <w:rFonts w:ascii="Times New Roman" w:hAnsi="Times New Roman"/>
        </w:rPr>
        <w:t xml:space="preserve">.  Each Manager </w:t>
      </w:r>
      <w:r w:rsidR="00EC6FF2">
        <w:rPr>
          <w:rFonts w:ascii="Times New Roman" w:hAnsi="Times New Roman"/>
        </w:rPr>
        <w:t>will</w:t>
      </w:r>
      <w:r w:rsidR="00791CEE" w:rsidRPr="007D1979">
        <w:rPr>
          <w:rFonts w:ascii="Times New Roman" w:hAnsi="Times New Roman"/>
        </w:rPr>
        <w:t xml:space="preserve"> be entitled to reimbursement from </w:t>
      </w:r>
      <w:r w:rsidR="00EC6FF2">
        <w:rPr>
          <w:rFonts w:ascii="Times New Roman" w:hAnsi="Times New Roman"/>
        </w:rPr>
        <w:t>the Company</w:t>
      </w:r>
      <w:r w:rsidR="00791CEE" w:rsidRPr="007D1979">
        <w:rPr>
          <w:rFonts w:ascii="Times New Roman" w:hAnsi="Times New Roman"/>
        </w:rPr>
        <w:t xml:space="preserve"> for all reasonable out-of-pocket expenses incurred by such Manager in managing and conducting the business and affairs of </w:t>
      </w:r>
      <w:r w:rsidR="00EC6FF2">
        <w:rPr>
          <w:rFonts w:ascii="Times New Roman" w:hAnsi="Times New Roman"/>
        </w:rPr>
        <w:t>the Company</w:t>
      </w:r>
      <w:r w:rsidR="00791CEE" w:rsidRPr="007D1979">
        <w:rPr>
          <w:rFonts w:ascii="Times New Roman" w:hAnsi="Times New Roman"/>
        </w:rPr>
        <w:t xml:space="preserve">.  The Manager </w:t>
      </w:r>
      <w:r w:rsidR="00EC6FF2">
        <w:rPr>
          <w:rFonts w:ascii="Times New Roman" w:hAnsi="Times New Roman"/>
        </w:rPr>
        <w:t>will</w:t>
      </w:r>
      <w:r w:rsidR="00791CEE" w:rsidRPr="007D1979">
        <w:rPr>
          <w:rFonts w:ascii="Times New Roman" w:hAnsi="Times New Roman"/>
        </w:rPr>
        <w:t xml:space="preserve"> determine which expenses, if any, are allocable to </w:t>
      </w:r>
      <w:r w:rsidR="00EC6FF2">
        <w:rPr>
          <w:rFonts w:ascii="Times New Roman" w:hAnsi="Times New Roman"/>
        </w:rPr>
        <w:t>the Company</w:t>
      </w:r>
      <w:r w:rsidR="00791CEE" w:rsidRPr="007D1979">
        <w:rPr>
          <w:rFonts w:ascii="Times New Roman" w:hAnsi="Times New Roman"/>
        </w:rPr>
        <w:t xml:space="preserve"> in a manner that is fair and reasonable to the Manager and </w:t>
      </w:r>
      <w:r w:rsidR="00EC6FF2">
        <w:rPr>
          <w:rFonts w:ascii="Times New Roman" w:hAnsi="Times New Roman"/>
        </w:rPr>
        <w:t>the Company</w:t>
      </w:r>
      <w:r w:rsidR="00791CEE" w:rsidRPr="007D1979">
        <w:rPr>
          <w:rFonts w:ascii="Times New Roman" w:hAnsi="Times New Roman"/>
        </w:rPr>
        <w:t xml:space="preserve">, and, if such allocation is made in good faith, it </w:t>
      </w:r>
      <w:r w:rsidR="00EC6FF2">
        <w:rPr>
          <w:rFonts w:ascii="Times New Roman" w:hAnsi="Times New Roman"/>
        </w:rPr>
        <w:t>will</w:t>
      </w:r>
      <w:r w:rsidR="00791CEE" w:rsidRPr="007D1979">
        <w:rPr>
          <w:rFonts w:ascii="Times New Roman" w:hAnsi="Times New Roman"/>
        </w:rPr>
        <w:t xml:space="preserve"> be conclusive in the absence of manifest error.</w:t>
      </w:r>
      <w:r w:rsidR="001F4306">
        <w:rPr>
          <w:rFonts w:ascii="Times New Roman" w:hAnsi="Times New Roman"/>
        </w:rPr>
        <w:t xml:space="preserve">  </w:t>
      </w:r>
    </w:p>
    <w:p w14:paraId="660289EF" w14:textId="77777777" w:rsidR="00791CEE" w:rsidRPr="007D1979" w:rsidRDefault="00791CEE" w:rsidP="007F4BDD">
      <w:pPr>
        <w:widowControl/>
        <w:jc w:val="both"/>
        <w:rPr>
          <w:rFonts w:ascii="Times New Roman" w:hAnsi="Times New Roman"/>
        </w:rPr>
      </w:pPr>
    </w:p>
    <w:p w14:paraId="0A7284F2" w14:textId="77777777" w:rsidR="00791CEE" w:rsidRPr="007D1979" w:rsidRDefault="000D5250" w:rsidP="007F4BDD">
      <w:pPr>
        <w:widowControl/>
        <w:jc w:val="both"/>
        <w:rPr>
          <w:rFonts w:ascii="Times New Roman" w:hAnsi="Times New Roman"/>
        </w:rPr>
      </w:pPr>
      <w:r>
        <w:rPr>
          <w:rFonts w:ascii="Times New Roman" w:hAnsi="Times New Roman"/>
        </w:rPr>
        <w:tab/>
      </w:r>
      <w:r w:rsidR="00791CEE" w:rsidRPr="007D1979">
        <w:rPr>
          <w:rFonts w:ascii="Times New Roman" w:hAnsi="Times New Roman"/>
        </w:rPr>
        <w:t>6.0</w:t>
      </w:r>
      <w:r w:rsidR="00E73E68">
        <w:rPr>
          <w:rFonts w:ascii="Times New Roman" w:hAnsi="Times New Roman"/>
        </w:rPr>
        <w:t>5</w:t>
      </w:r>
      <w:r w:rsidR="00791CEE" w:rsidRPr="007D1979">
        <w:rPr>
          <w:rFonts w:ascii="Times New Roman" w:hAnsi="Times New Roman"/>
        </w:rPr>
        <w:tab/>
      </w:r>
      <w:r w:rsidR="00791CEE" w:rsidRPr="007D1979">
        <w:rPr>
          <w:rFonts w:ascii="Times New Roman" w:hAnsi="Times New Roman"/>
          <w:u w:val="single"/>
        </w:rPr>
        <w:t>Contracts with Members</w:t>
      </w:r>
      <w:r w:rsidR="00791CEE" w:rsidRPr="007D1979">
        <w:rPr>
          <w:rFonts w:ascii="Times New Roman" w:hAnsi="Times New Roman"/>
        </w:rPr>
        <w:t>.  W</w:t>
      </w:r>
      <w:r>
        <w:rPr>
          <w:rFonts w:ascii="Times New Roman" w:hAnsi="Times New Roman"/>
        </w:rPr>
        <w:t>ith the approval of the Manager</w:t>
      </w:r>
      <w:r w:rsidR="00791CEE" w:rsidRPr="007D1979">
        <w:rPr>
          <w:rFonts w:ascii="Times New Roman" w:hAnsi="Times New Roman"/>
        </w:rPr>
        <w:t xml:space="preserve"> in each case, </w:t>
      </w:r>
      <w:r w:rsidR="00EC6FF2">
        <w:rPr>
          <w:rFonts w:ascii="Times New Roman" w:hAnsi="Times New Roman"/>
        </w:rPr>
        <w:t>the Company</w:t>
      </w:r>
      <w:r w:rsidR="00791CEE" w:rsidRPr="007D1979">
        <w:rPr>
          <w:rFonts w:ascii="Times New Roman" w:hAnsi="Times New Roman"/>
        </w:rPr>
        <w:t xml:space="preserve"> may engage in business with, or enter into one or more agreements, leases, contracts or other arrangements for the furnishing to or by </w:t>
      </w:r>
      <w:r w:rsidR="00EC6FF2">
        <w:rPr>
          <w:rFonts w:ascii="Times New Roman" w:hAnsi="Times New Roman"/>
        </w:rPr>
        <w:t>the Company</w:t>
      </w:r>
      <w:r w:rsidR="00791CEE" w:rsidRPr="007D1979">
        <w:rPr>
          <w:rFonts w:ascii="Times New Roman" w:hAnsi="Times New Roman"/>
        </w:rPr>
        <w:t xml:space="preserve"> of goods, services or space with any Member or Affiliate of a Member, and may pay compensation in connection with such business, goods, services or space.</w:t>
      </w:r>
    </w:p>
    <w:p w14:paraId="6662F9B3" w14:textId="77777777" w:rsidR="00791CEE" w:rsidRPr="007D1979" w:rsidRDefault="00791CEE" w:rsidP="007F4BDD">
      <w:pPr>
        <w:widowControl/>
        <w:jc w:val="both"/>
        <w:rPr>
          <w:rFonts w:ascii="Times New Roman" w:hAnsi="Times New Roman"/>
        </w:rPr>
      </w:pPr>
    </w:p>
    <w:p w14:paraId="7E12344C" w14:textId="77777777" w:rsidR="00791CEE" w:rsidRPr="007D1979" w:rsidRDefault="000D5250" w:rsidP="007F4BDD">
      <w:pPr>
        <w:widowControl/>
        <w:jc w:val="both"/>
        <w:rPr>
          <w:rFonts w:ascii="Times New Roman" w:hAnsi="Times New Roman"/>
        </w:rPr>
      </w:pPr>
      <w:r>
        <w:rPr>
          <w:rFonts w:ascii="Times New Roman" w:hAnsi="Times New Roman"/>
        </w:rPr>
        <w:tab/>
      </w:r>
      <w:r w:rsidR="00791CEE" w:rsidRPr="007D1979">
        <w:rPr>
          <w:rFonts w:ascii="Times New Roman" w:hAnsi="Times New Roman"/>
        </w:rPr>
        <w:t>6.0</w:t>
      </w:r>
      <w:r w:rsidR="00E73E68">
        <w:rPr>
          <w:rFonts w:ascii="Times New Roman" w:hAnsi="Times New Roman"/>
        </w:rPr>
        <w:t>6</w:t>
      </w:r>
      <w:r w:rsidR="00791CEE" w:rsidRPr="007D1979">
        <w:rPr>
          <w:rFonts w:ascii="Times New Roman" w:hAnsi="Times New Roman"/>
        </w:rPr>
        <w:tab/>
      </w:r>
      <w:r w:rsidR="00791CEE" w:rsidRPr="007D1979">
        <w:rPr>
          <w:rFonts w:ascii="Times New Roman" w:hAnsi="Times New Roman"/>
          <w:u w:val="single"/>
        </w:rPr>
        <w:t>Exculpation and Indemnification; Fiduciary Duty</w:t>
      </w:r>
      <w:r w:rsidR="00791CEE" w:rsidRPr="007D1979">
        <w:rPr>
          <w:rFonts w:ascii="Times New Roman" w:hAnsi="Times New Roman"/>
        </w:rPr>
        <w:t>.</w:t>
      </w:r>
    </w:p>
    <w:p w14:paraId="1B6D3382" w14:textId="77777777" w:rsidR="00791CEE" w:rsidRPr="007D1979" w:rsidRDefault="00791CEE" w:rsidP="007F4BDD">
      <w:pPr>
        <w:widowControl/>
        <w:jc w:val="both"/>
        <w:rPr>
          <w:rFonts w:ascii="Times New Roman" w:hAnsi="Times New Roman"/>
        </w:rPr>
      </w:pPr>
    </w:p>
    <w:p w14:paraId="475DCB48" w14:textId="77777777" w:rsidR="00791CEE" w:rsidRPr="007D1979" w:rsidRDefault="00791CEE" w:rsidP="007F4BDD">
      <w:pPr>
        <w:widowControl/>
        <w:ind w:firstLine="720"/>
        <w:jc w:val="both"/>
        <w:rPr>
          <w:rFonts w:ascii="Times New Roman" w:hAnsi="Times New Roman"/>
        </w:rPr>
      </w:pPr>
      <w:r w:rsidRPr="007D1979">
        <w:rPr>
          <w:rFonts w:ascii="Times New Roman" w:hAnsi="Times New Roman"/>
        </w:rPr>
        <w:t>(a)</w:t>
      </w:r>
      <w:r w:rsidRPr="007D1979">
        <w:rPr>
          <w:rFonts w:ascii="Times New Roman" w:hAnsi="Times New Roman"/>
        </w:rPr>
        <w:tab/>
        <w:t xml:space="preserve">The Members' respective obligations to each other are limited to the express obligations described in this Agreement, which obligations the Members </w:t>
      </w:r>
      <w:r w:rsidR="00EC6FF2">
        <w:rPr>
          <w:rFonts w:ascii="Times New Roman" w:hAnsi="Times New Roman"/>
        </w:rPr>
        <w:t>will</w:t>
      </w:r>
      <w:r w:rsidRPr="007D1979">
        <w:rPr>
          <w:rFonts w:ascii="Times New Roman" w:hAnsi="Times New Roman"/>
        </w:rPr>
        <w:t xml:space="preserve"> carry out with ordinary prudence and in a manner characteristic of businesspersons in similar circumstances.  No Member </w:t>
      </w:r>
      <w:r w:rsidR="00EC6FF2">
        <w:rPr>
          <w:rFonts w:ascii="Times New Roman" w:hAnsi="Times New Roman"/>
        </w:rPr>
        <w:t>will</w:t>
      </w:r>
      <w:r w:rsidRPr="007D1979">
        <w:rPr>
          <w:rFonts w:ascii="Times New Roman" w:hAnsi="Times New Roman"/>
        </w:rPr>
        <w:t xml:space="preserve"> be a fiduciary of, or have any fiduciary obligations to, the other Members in connection with </w:t>
      </w:r>
      <w:r w:rsidR="00EC6FF2">
        <w:rPr>
          <w:rFonts w:ascii="Times New Roman" w:hAnsi="Times New Roman"/>
        </w:rPr>
        <w:t>the Company</w:t>
      </w:r>
      <w:r w:rsidRPr="007D1979">
        <w:rPr>
          <w:rFonts w:ascii="Times New Roman" w:hAnsi="Times New Roman"/>
        </w:rPr>
        <w:t xml:space="preserve">, this Agreement, or such Member's performance of its obligations under this Agreement; and each Member hereby waives to the fullest extent permitted by applicable law any rights it may have to assert any claim against any breach of fiduciary obligation against any other Member in connection with </w:t>
      </w:r>
      <w:r w:rsidR="00EC6FF2">
        <w:rPr>
          <w:rFonts w:ascii="Times New Roman" w:hAnsi="Times New Roman"/>
        </w:rPr>
        <w:t>the Company</w:t>
      </w:r>
      <w:r w:rsidRPr="007D1979">
        <w:rPr>
          <w:rFonts w:ascii="Times New Roman" w:hAnsi="Times New Roman"/>
        </w:rPr>
        <w:t>.</w:t>
      </w:r>
    </w:p>
    <w:p w14:paraId="744C66D0" w14:textId="77777777" w:rsidR="00791CEE" w:rsidRPr="007D1979" w:rsidRDefault="00791CEE" w:rsidP="007F4BDD">
      <w:pPr>
        <w:widowControl/>
        <w:jc w:val="both"/>
        <w:rPr>
          <w:rFonts w:ascii="Times New Roman" w:hAnsi="Times New Roman"/>
        </w:rPr>
      </w:pPr>
    </w:p>
    <w:p w14:paraId="32113BB7" w14:textId="77777777" w:rsidR="00791CEE" w:rsidRPr="007D1979" w:rsidRDefault="00791CEE" w:rsidP="007F4BDD">
      <w:pPr>
        <w:widowControl/>
        <w:ind w:firstLine="720"/>
        <w:jc w:val="both"/>
        <w:rPr>
          <w:rFonts w:ascii="Times New Roman" w:hAnsi="Times New Roman"/>
        </w:rPr>
      </w:pPr>
      <w:r w:rsidRPr="007D1979">
        <w:rPr>
          <w:rFonts w:ascii="Times New Roman" w:hAnsi="Times New Roman"/>
        </w:rPr>
        <w:t>(b)</w:t>
      </w:r>
      <w:r w:rsidRPr="007D1979">
        <w:rPr>
          <w:rFonts w:ascii="Times New Roman" w:hAnsi="Times New Roman"/>
        </w:rPr>
        <w:tab/>
        <w:t xml:space="preserve">No Managers or their Affiliates </w:t>
      </w:r>
      <w:r w:rsidR="00EC6FF2">
        <w:rPr>
          <w:rFonts w:ascii="Times New Roman" w:hAnsi="Times New Roman"/>
        </w:rPr>
        <w:t>will</w:t>
      </w:r>
      <w:r w:rsidRPr="007D1979">
        <w:rPr>
          <w:rFonts w:ascii="Times New Roman" w:hAnsi="Times New Roman"/>
        </w:rPr>
        <w:t xml:space="preserve"> have any liability to </w:t>
      </w:r>
      <w:r w:rsidR="00EC6FF2">
        <w:rPr>
          <w:rFonts w:ascii="Times New Roman" w:hAnsi="Times New Roman"/>
        </w:rPr>
        <w:t>the Company</w:t>
      </w:r>
      <w:r w:rsidRPr="007D1979">
        <w:rPr>
          <w:rFonts w:ascii="Times New Roman" w:hAnsi="Times New Roman"/>
        </w:rPr>
        <w:t xml:space="preserve"> or to any Member for any loss suffered by </w:t>
      </w:r>
      <w:r w:rsidR="00EC6FF2">
        <w:rPr>
          <w:rFonts w:ascii="Times New Roman" w:hAnsi="Times New Roman"/>
        </w:rPr>
        <w:t>the Company</w:t>
      </w:r>
      <w:r w:rsidRPr="007D1979">
        <w:rPr>
          <w:rFonts w:ascii="Times New Roman" w:hAnsi="Times New Roman"/>
        </w:rPr>
        <w:t xml:space="preserve"> that arises out of any action or inaction of any Manager or its Affiliates, if such Manager or its Affiliates, as the case may be, in good faith, determined that such course of conduct was in the best interests of </w:t>
      </w:r>
      <w:r w:rsidR="00EC6FF2">
        <w:rPr>
          <w:rFonts w:ascii="Times New Roman" w:hAnsi="Times New Roman"/>
        </w:rPr>
        <w:t>the Company</w:t>
      </w:r>
      <w:r w:rsidRPr="007D1979">
        <w:rPr>
          <w:rFonts w:ascii="Times New Roman" w:hAnsi="Times New Roman"/>
        </w:rPr>
        <w:t xml:space="preserve"> and such course of conduct did not constitute gross negligence or willful misconduct of such Manager or its Affiliates.  The Manager does not in any way (and the Members acknowledge that the Manager does not) guarantee the return of any Member's Capital Contributions or a profit for the Members from the business operations of </w:t>
      </w:r>
      <w:r w:rsidR="00EC6FF2">
        <w:rPr>
          <w:rFonts w:ascii="Times New Roman" w:hAnsi="Times New Roman"/>
        </w:rPr>
        <w:t>the Company</w:t>
      </w:r>
      <w:r w:rsidRPr="007D1979">
        <w:rPr>
          <w:rFonts w:ascii="Times New Roman" w:hAnsi="Times New Roman"/>
        </w:rPr>
        <w:t>.</w:t>
      </w:r>
    </w:p>
    <w:p w14:paraId="5A2CA296" w14:textId="77777777" w:rsidR="00791CEE" w:rsidRPr="007D1979" w:rsidRDefault="00791CEE" w:rsidP="007F4BDD">
      <w:pPr>
        <w:widowControl/>
        <w:jc w:val="both"/>
        <w:rPr>
          <w:rFonts w:ascii="Times New Roman" w:hAnsi="Times New Roman"/>
        </w:rPr>
      </w:pPr>
    </w:p>
    <w:p w14:paraId="7D663CCA" w14:textId="77777777" w:rsidR="00791CEE" w:rsidRPr="007D1979" w:rsidRDefault="00791CEE" w:rsidP="007F4BDD">
      <w:pPr>
        <w:widowControl/>
        <w:ind w:firstLine="720"/>
        <w:jc w:val="both"/>
        <w:rPr>
          <w:rFonts w:ascii="Times New Roman" w:hAnsi="Times New Roman"/>
        </w:rPr>
      </w:pPr>
      <w:r w:rsidRPr="007D1979">
        <w:rPr>
          <w:rFonts w:ascii="Times New Roman" w:hAnsi="Times New Roman"/>
        </w:rPr>
        <w:t>(c)</w:t>
      </w:r>
      <w:r w:rsidRPr="007D1979">
        <w:rPr>
          <w:rFonts w:ascii="Times New Roman" w:hAnsi="Times New Roman"/>
        </w:rPr>
        <w:tab/>
        <w:t xml:space="preserve">Each Member, Manager, and its Affiliates </w:t>
      </w:r>
      <w:r w:rsidR="00EC6FF2">
        <w:rPr>
          <w:rFonts w:ascii="Times New Roman" w:hAnsi="Times New Roman"/>
        </w:rPr>
        <w:t>will</w:t>
      </w:r>
      <w:r w:rsidRPr="007D1979">
        <w:rPr>
          <w:rFonts w:ascii="Times New Roman" w:hAnsi="Times New Roman"/>
        </w:rPr>
        <w:t xml:space="preserve"> be indem</w:t>
      </w:r>
      <w:r w:rsidRPr="007D1979">
        <w:rPr>
          <w:rFonts w:ascii="Times New Roman" w:hAnsi="Times New Roman"/>
        </w:rPr>
        <w:softHyphen/>
        <w:t xml:space="preserve">nified by </w:t>
      </w:r>
      <w:r w:rsidR="00EC6FF2">
        <w:rPr>
          <w:rFonts w:ascii="Times New Roman" w:hAnsi="Times New Roman"/>
        </w:rPr>
        <w:t>the Company</w:t>
      </w:r>
      <w:r w:rsidRPr="007D1979">
        <w:rPr>
          <w:rFonts w:ascii="Times New Roman" w:hAnsi="Times New Roman"/>
        </w:rPr>
        <w:t xml:space="preserve"> against any losses, judgments, liabilities, expenses and amounts paid in settlement of any claims sustained by it with respect to actions taken by such Member, Manager or its Affiliates on behalf of </w:t>
      </w:r>
      <w:r w:rsidR="00EC6FF2">
        <w:rPr>
          <w:rFonts w:ascii="Times New Roman" w:hAnsi="Times New Roman"/>
        </w:rPr>
        <w:t>the Company</w:t>
      </w:r>
      <w:r w:rsidRPr="007D1979">
        <w:rPr>
          <w:rFonts w:ascii="Times New Roman" w:hAnsi="Times New Roman"/>
        </w:rPr>
        <w:t xml:space="preserve">.  The </w:t>
      </w:r>
      <w:r w:rsidR="00F53871">
        <w:rPr>
          <w:rFonts w:ascii="Times New Roman" w:hAnsi="Times New Roman"/>
        </w:rPr>
        <w:t>Company</w:t>
      </w:r>
      <w:del w:id="55" w:author="Nicko" w:date="2010-09-20T15:58:00Z">
        <w:r w:rsidR="00F53871">
          <w:rPr>
            <w:rFonts w:ascii="Times New Roman" w:hAnsi="Times New Roman"/>
          </w:rPr>
          <w:delText xml:space="preserve"> </w:delText>
        </w:r>
      </w:del>
      <w:r w:rsidRPr="007D1979">
        <w:rPr>
          <w:rFonts w:ascii="Times New Roman" w:hAnsi="Times New Roman"/>
        </w:rPr>
        <w:t xml:space="preserve"> </w:t>
      </w:r>
      <w:r w:rsidR="00EC6FF2">
        <w:rPr>
          <w:rFonts w:ascii="Times New Roman" w:hAnsi="Times New Roman"/>
        </w:rPr>
        <w:t>will</w:t>
      </w:r>
      <w:r w:rsidRPr="007D1979">
        <w:rPr>
          <w:rFonts w:ascii="Times New Roman" w:hAnsi="Times New Roman"/>
        </w:rPr>
        <w:t xml:space="preserve"> cause such indemnification to include payment by </w:t>
      </w:r>
      <w:r w:rsidR="00EC6FF2">
        <w:rPr>
          <w:rFonts w:ascii="Times New Roman" w:hAnsi="Times New Roman"/>
        </w:rPr>
        <w:t>the Company</w:t>
      </w:r>
      <w:r w:rsidRPr="007D1979">
        <w:rPr>
          <w:rFonts w:ascii="Times New Roman" w:hAnsi="Times New Roman"/>
        </w:rPr>
        <w:t xml:space="preserve"> of expenses incurred in defending a civil or criminal action or proceeding in advance of the final disposition of such action or proceeding which undertaking may be accepted without reference to the financial ability of such person to make repayment.  Any indemnification to be </w:t>
      </w:r>
      <w:r w:rsidRPr="007D1979">
        <w:rPr>
          <w:rFonts w:ascii="Times New Roman" w:hAnsi="Times New Roman"/>
        </w:rPr>
        <w:lastRenderedPageBreak/>
        <w:t xml:space="preserve">provided hereunder </w:t>
      </w:r>
      <w:r w:rsidR="00EC6FF2">
        <w:rPr>
          <w:rFonts w:ascii="Times New Roman" w:hAnsi="Times New Roman"/>
        </w:rPr>
        <w:t>will</w:t>
      </w:r>
      <w:r w:rsidRPr="007D1979">
        <w:rPr>
          <w:rFonts w:ascii="Times New Roman" w:hAnsi="Times New Roman"/>
        </w:rPr>
        <w:t xml:space="preserve"> be provided even if the person to be indemnified is no longer a Member, </w:t>
      </w:r>
      <w:r w:rsidR="000D5250">
        <w:rPr>
          <w:rFonts w:ascii="Times New Roman" w:hAnsi="Times New Roman"/>
        </w:rPr>
        <w:t xml:space="preserve">a </w:t>
      </w:r>
      <w:r w:rsidRPr="007D1979">
        <w:rPr>
          <w:rFonts w:ascii="Times New Roman" w:hAnsi="Times New Roman"/>
        </w:rPr>
        <w:t>Manager or an Affiliate.</w:t>
      </w:r>
    </w:p>
    <w:p w14:paraId="56370B97" w14:textId="77777777" w:rsidR="00791CEE" w:rsidRPr="007D1979" w:rsidRDefault="00791CEE" w:rsidP="007F4BDD">
      <w:pPr>
        <w:widowControl/>
        <w:jc w:val="both"/>
        <w:rPr>
          <w:rFonts w:ascii="Times New Roman" w:hAnsi="Times New Roman"/>
        </w:rPr>
      </w:pPr>
    </w:p>
    <w:p w14:paraId="18C48396" w14:textId="77777777" w:rsidR="00791CEE" w:rsidRPr="007D1979" w:rsidRDefault="00791CEE" w:rsidP="007F4BDD">
      <w:pPr>
        <w:widowControl/>
        <w:ind w:firstLine="720"/>
        <w:jc w:val="both"/>
        <w:rPr>
          <w:rFonts w:ascii="Times New Roman" w:hAnsi="Times New Roman"/>
        </w:rPr>
      </w:pPr>
      <w:r w:rsidRPr="007D1979">
        <w:rPr>
          <w:rFonts w:ascii="Times New Roman" w:hAnsi="Times New Roman"/>
        </w:rPr>
        <w:t>(d)</w:t>
      </w:r>
      <w:r w:rsidRPr="007D1979">
        <w:rPr>
          <w:rFonts w:ascii="Times New Roman" w:hAnsi="Times New Roman"/>
        </w:rPr>
        <w:tab/>
        <w:t xml:space="preserve">Any indemnity under this </w:t>
      </w:r>
      <w:r w:rsidR="00054425">
        <w:rPr>
          <w:rFonts w:ascii="Times New Roman" w:hAnsi="Times New Roman"/>
        </w:rPr>
        <w:t>§</w:t>
      </w:r>
      <w:r w:rsidRPr="007D1979">
        <w:rPr>
          <w:rFonts w:ascii="Times New Roman" w:hAnsi="Times New Roman"/>
        </w:rPr>
        <w:t>6.0</w:t>
      </w:r>
      <w:r w:rsidR="00A1133A">
        <w:rPr>
          <w:rFonts w:ascii="Times New Roman" w:hAnsi="Times New Roman"/>
        </w:rPr>
        <w:t>6</w:t>
      </w:r>
      <w:r w:rsidRPr="007D1979">
        <w:rPr>
          <w:rFonts w:ascii="Times New Roman" w:hAnsi="Times New Roman"/>
        </w:rPr>
        <w:t xml:space="preserve"> </w:t>
      </w:r>
      <w:r w:rsidR="00EC6FF2">
        <w:rPr>
          <w:rFonts w:ascii="Times New Roman" w:hAnsi="Times New Roman"/>
        </w:rPr>
        <w:t>will</w:t>
      </w:r>
      <w:r w:rsidRPr="007D1979">
        <w:rPr>
          <w:rFonts w:ascii="Times New Roman" w:hAnsi="Times New Roman"/>
        </w:rPr>
        <w:t xml:space="preserve"> be paid from, and only to the extent of, </w:t>
      </w:r>
      <w:r w:rsidR="00054425">
        <w:rPr>
          <w:rFonts w:ascii="Times New Roman" w:hAnsi="Times New Roman"/>
        </w:rPr>
        <w:t xml:space="preserve">Company </w:t>
      </w:r>
      <w:r w:rsidRPr="007D1979">
        <w:rPr>
          <w:rFonts w:ascii="Times New Roman" w:hAnsi="Times New Roman"/>
        </w:rPr>
        <w:t xml:space="preserve">assets, and no Member </w:t>
      </w:r>
      <w:r w:rsidR="00EC6FF2">
        <w:rPr>
          <w:rFonts w:ascii="Times New Roman" w:hAnsi="Times New Roman"/>
        </w:rPr>
        <w:t>will</w:t>
      </w:r>
      <w:r w:rsidRPr="007D1979">
        <w:rPr>
          <w:rFonts w:ascii="Times New Roman" w:hAnsi="Times New Roman"/>
        </w:rPr>
        <w:t xml:space="preserve"> have any per</w:t>
      </w:r>
      <w:r w:rsidRPr="007D1979">
        <w:rPr>
          <w:rFonts w:ascii="Times New Roman" w:hAnsi="Times New Roman"/>
        </w:rPr>
        <w:softHyphen/>
        <w:t xml:space="preserve">sonal liability on account thereof.  The </w:t>
      </w:r>
      <w:r w:rsidR="00054425">
        <w:rPr>
          <w:rFonts w:ascii="Times New Roman" w:hAnsi="Times New Roman"/>
        </w:rPr>
        <w:t>Company</w:t>
      </w:r>
      <w:r w:rsidRPr="007D1979">
        <w:rPr>
          <w:rFonts w:ascii="Times New Roman" w:hAnsi="Times New Roman"/>
        </w:rPr>
        <w:t xml:space="preserve"> </w:t>
      </w:r>
      <w:r w:rsidR="00EC6FF2">
        <w:rPr>
          <w:rFonts w:ascii="Times New Roman" w:hAnsi="Times New Roman"/>
        </w:rPr>
        <w:t>will</w:t>
      </w:r>
      <w:r w:rsidRPr="007D1979">
        <w:rPr>
          <w:rFonts w:ascii="Times New Roman" w:hAnsi="Times New Roman"/>
        </w:rPr>
        <w:t xml:space="preserve"> not incur the cost of that portion of any insurance, other than public liability insurance, that insures any party against any liability as to which such party is herein prohibited from being indemnified.</w:t>
      </w:r>
    </w:p>
    <w:p w14:paraId="45F8E244" w14:textId="77777777" w:rsidR="00791CEE" w:rsidRPr="007D1979" w:rsidRDefault="00791CEE" w:rsidP="007F4BDD">
      <w:pPr>
        <w:widowControl/>
        <w:jc w:val="both"/>
        <w:rPr>
          <w:rFonts w:ascii="Times New Roman" w:hAnsi="Times New Roman"/>
        </w:rPr>
      </w:pPr>
    </w:p>
    <w:p w14:paraId="780D1D32" w14:textId="77777777" w:rsidR="00791CEE" w:rsidRPr="007D1979" w:rsidRDefault="000D5250" w:rsidP="007F4BDD">
      <w:pPr>
        <w:widowControl/>
        <w:ind w:firstLine="720"/>
        <w:jc w:val="both"/>
        <w:rPr>
          <w:rFonts w:ascii="Times New Roman" w:hAnsi="Times New Roman"/>
        </w:rPr>
      </w:pPr>
      <w:r>
        <w:rPr>
          <w:rFonts w:ascii="Times New Roman" w:hAnsi="Times New Roman"/>
        </w:rPr>
        <w:t>(e)</w:t>
      </w:r>
      <w:r>
        <w:rPr>
          <w:rFonts w:ascii="Times New Roman" w:hAnsi="Times New Roman"/>
        </w:rPr>
        <w:tab/>
        <w:t>The Manager</w:t>
      </w:r>
      <w:r w:rsidR="00791CEE" w:rsidRPr="007D1979">
        <w:rPr>
          <w:rFonts w:ascii="Times New Roman" w:hAnsi="Times New Roman"/>
        </w:rPr>
        <w:t xml:space="preserve">, in </w:t>
      </w:r>
      <w:r>
        <w:rPr>
          <w:rFonts w:ascii="Times New Roman" w:hAnsi="Times New Roman"/>
        </w:rPr>
        <w:t>its</w:t>
      </w:r>
      <w:r w:rsidR="00791CEE" w:rsidRPr="007D1979">
        <w:rPr>
          <w:rFonts w:ascii="Times New Roman" w:hAnsi="Times New Roman"/>
        </w:rPr>
        <w:t xml:space="preserve"> sole discretion, may elect not to provide indemnification for any person with respect to any matter as to which it </w:t>
      </w:r>
      <w:r w:rsidR="00B91CC5">
        <w:rPr>
          <w:rFonts w:ascii="Times New Roman" w:hAnsi="Times New Roman"/>
        </w:rPr>
        <w:t xml:space="preserve">has </w:t>
      </w:r>
      <w:r w:rsidR="00791CEE" w:rsidRPr="007D1979">
        <w:rPr>
          <w:rFonts w:ascii="Times New Roman" w:hAnsi="Times New Roman"/>
        </w:rPr>
        <w:t xml:space="preserve">been adjudicated in any proceeding not to have acted in good faith in the reasonable belief that its action was in the best interests of </w:t>
      </w:r>
      <w:r w:rsidR="00EC6FF2">
        <w:rPr>
          <w:rFonts w:ascii="Times New Roman" w:hAnsi="Times New Roman"/>
        </w:rPr>
        <w:t>the Company</w:t>
      </w:r>
      <w:r w:rsidR="00791CEE" w:rsidRPr="007D1979">
        <w:rPr>
          <w:rFonts w:ascii="Times New Roman" w:hAnsi="Times New Roman"/>
        </w:rPr>
        <w:t xml:space="preserve"> or for any losses, liabilities or expenses arising from or out of a violation of federal or state securities laws or any other intentional or criminal wrongdoing.  In the event of such election, the Managers may require as a precondition to such indemnity that the </w:t>
      </w:r>
      <w:proofErr w:type="spellStart"/>
      <w:r w:rsidR="00791CEE" w:rsidRPr="007D1979">
        <w:rPr>
          <w:rFonts w:ascii="Times New Roman" w:hAnsi="Times New Roman"/>
        </w:rPr>
        <w:t>indemnitee</w:t>
      </w:r>
      <w:proofErr w:type="spellEnd"/>
      <w:r w:rsidR="00791CEE" w:rsidRPr="007D1979">
        <w:rPr>
          <w:rFonts w:ascii="Times New Roman" w:hAnsi="Times New Roman"/>
        </w:rPr>
        <w:t xml:space="preserve"> deliver to </w:t>
      </w:r>
      <w:r w:rsidR="00EC6FF2">
        <w:rPr>
          <w:rFonts w:ascii="Times New Roman" w:hAnsi="Times New Roman"/>
        </w:rPr>
        <w:t>the Company</w:t>
      </w:r>
      <w:r w:rsidR="00791CEE" w:rsidRPr="007D1979">
        <w:rPr>
          <w:rFonts w:ascii="Times New Roman" w:hAnsi="Times New Roman"/>
        </w:rPr>
        <w:t xml:space="preserve"> a written undertaking by him or her to repay the payments by </w:t>
      </w:r>
      <w:r w:rsidR="00EC6FF2">
        <w:rPr>
          <w:rFonts w:ascii="Times New Roman" w:hAnsi="Times New Roman"/>
        </w:rPr>
        <w:t>the Company</w:t>
      </w:r>
      <w:r w:rsidR="00791CEE" w:rsidRPr="007D1979">
        <w:rPr>
          <w:rFonts w:ascii="Times New Roman" w:hAnsi="Times New Roman"/>
        </w:rPr>
        <w:t xml:space="preserve"> of the aforesaid expenses if he or she </w:t>
      </w:r>
      <w:proofErr w:type="gramStart"/>
      <w:r w:rsidR="00B91CC5">
        <w:rPr>
          <w:rFonts w:ascii="Times New Roman" w:hAnsi="Times New Roman"/>
        </w:rPr>
        <w:t>is</w:t>
      </w:r>
      <w:r w:rsidR="00791CEE" w:rsidRPr="007D1979">
        <w:rPr>
          <w:rFonts w:ascii="Times New Roman" w:hAnsi="Times New Roman"/>
        </w:rPr>
        <w:t xml:space="preserve"> adjudicated not to be entitled</w:t>
      </w:r>
      <w:proofErr w:type="gramEnd"/>
      <w:r w:rsidR="00791CEE" w:rsidRPr="007D1979">
        <w:rPr>
          <w:rFonts w:ascii="Times New Roman" w:hAnsi="Times New Roman"/>
        </w:rPr>
        <w:t xml:space="preserve"> to indemnification under this </w:t>
      </w:r>
      <w:r w:rsidR="00B91CC5">
        <w:rPr>
          <w:rFonts w:ascii="Times New Roman" w:hAnsi="Times New Roman"/>
        </w:rPr>
        <w:t>§6.06(e)</w:t>
      </w:r>
      <w:r w:rsidR="00791CEE" w:rsidRPr="007D1979">
        <w:rPr>
          <w:rFonts w:ascii="Times New Roman" w:hAnsi="Times New Roman"/>
        </w:rPr>
        <w:t>.</w:t>
      </w:r>
    </w:p>
    <w:p w14:paraId="2A2606D8" w14:textId="77777777" w:rsidR="00791CEE" w:rsidRPr="007D1979" w:rsidRDefault="00791CEE" w:rsidP="007F4BDD">
      <w:pPr>
        <w:widowControl/>
        <w:jc w:val="both"/>
        <w:rPr>
          <w:rFonts w:ascii="Times New Roman" w:hAnsi="Times New Roman"/>
        </w:rPr>
      </w:pPr>
    </w:p>
    <w:p w14:paraId="0FE153BB" w14:textId="77777777" w:rsidR="00791CEE" w:rsidRDefault="000D5250" w:rsidP="007F4BDD">
      <w:pPr>
        <w:widowControl/>
        <w:jc w:val="both"/>
        <w:rPr>
          <w:rFonts w:ascii="Times New Roman" w:hAnsi="Times New Roman"/>
        </w:rPr>
      </w:pPr>
      <w:r>
        <w:rPr>
          <w:rFonts w:ascii="Times New Roman" w:hAnsi="Times New Roman"/>
        </w:rPr>
        <w:tab/>
      </w:r>
      <w:r w:rsidR="00791CEE" w:rsidRPr="007D1979">
        <w:rPr>
          <w:rFonts w:ascii="Times New Roman" w:hAnsi="Times New Roman"/>
        </w:rPr>
        <w:t>6.0</w:t>
      </w:r>
      <w:r w:rsidR="00E73E68">
        <w:rPr>
          <w:rFonts w:ascii="Times New Roman" w:hAnsi="Times New Roman"/>
        </w:rPr>
        <w:t>7</w:t>
      </w:r>
      <w:r w:rsidR="00791CEE" w:rsidRPr="007D1979">
        <w:rPr>
          <w:rFonts w:ascii="Times New Roman" w:hAnsi="Times New Roman"/>
        </w:rPr>
        <w:tab/>
      </w:r>
      <w:r w:rsidR="00791CEE" w:rsidRPr="007D1979">
        <w:rPr>
          <w:rFonts w:ascii="Times New Roman" w:hAnsi="Times New Roman"/>
          <w:u w:val="single"/>
        </w:rPr>
        <w:t xml:space="preserve">Other Activities; Competition </w:t>
      </w:r>
      <w:r>
        <w:rPr>
          <w:rFonts w:ascii="Times New Roman" w:hAnsi="Times New Roman"/>
          <w:u w:val="single"/>
        </w:rPr>
        <w:t>with the Company</w:t>
      </w:r>
      <w:r w:rsidR="00791CEE" w:rsidRPr="007D1979">
        <w:rPr>
          <w:rFonts w:ascii="Times New Roman" w:hAnsi="Times New Roman"/>
        </w:rPr>
        <w:t xml:space="preserve">.  The Members, Managers and any of their Affiliates may engage in and possess interests, independently or with others, in other business ventures and investment opportunities of every kind and description, independently or with others, including serving as directors, officers, stockholders, managers, employees, joint </w:t>
      </w:r>
      <w:proofErr w:type="spellStart"/>
      <w:r w:rsidR="00791CEE" w:rsidRPr="007D1979">
        <w:rPr>
          <w:rFonts w:ascii="Times New Roman" w:hAnsi="Times New Roman"/>
        </w:rPr>
        <w:t>venturers</w:t>
      </w:r>
      <w:proofErr w:type="spellEnd"/>
      <w:r w:rsidR="00791CEE" w:rsidRPr="007D1979">
        <w:rPr>
          <w:rFonts w:ascii="Times New Roman" w:hAnsi="Times New Roman"/>
        </w:rPr>
        <w:t xml:space="preserve">, investors, lenders, consultants, members and general or limited partners of corporations, partnerships or other limited liability companies, or in any other capacity whatsoever, including those with purposes similar to or the same as those of </w:t>
      </w:r>
      <w:r w:rsidR="00EC6FF2">
        <w:rPr>
          <w:rFonts w:ascii="Times New Roman" w:hAnsi="Times New Roman"/>
        </w:rPr>
        <w:t>the Company</w:t>
      </w:r>
      <w:r w:rsidR="00791CEE" w:rsidRPr="007D1979">
        <w:rPr>
          <w:rFonts w:ascii="Times New Roman" w:hAnsi="Times New Roman"/>
        </w:rPr>
        <w:t xml:space="preserve"> or in competition with </w:t>
      </w:r>
      <w:r w:rsidR="00EC6FF2">
        <w:rPr>
          <w:rFonts w:ascii="Times New Roman" w:hAnsi="Times New Roman"/>
        </w:rPr>
        <w:t>the Company</w:t>
      </w:r>
      <w:r w:rsidR="00791CEE" w:rsidRPr="007D1979">
        <w:rPr>
          <w:rFonts w:ascii="Times New Roman" w:hAnsi="Times New Roman"/>
        </w:rPr>
        <w:t xml:space="preserve">.  Neither </w:t>
      </w:r>
      <w:r w:rsidR="00EC6FF2">
        <w:rPr>
          <w:rFonts w:ascii="Times New Roman" w:hAnsi="Times New Roman"/>
        </w:rPr>
        <w:t>the Company</w:t>
      </w:r>
      <w:r w:rsidR="00791CEE" w:rsidRPr="007D1979">
        <w:rPr>
          <w:rFonts w:ascii="Times New Roman" w:hAnsi="Times New Roman"/>
        </w:rPr>
        <w:t xml:space="preserve"> nor any other Member or Manager </w:t>
      </w:r>
      <w:r w:rsidR="00EC6FF2">
        <w:rPr>
          <w:rFonts w:ascii="Times New Roman" w:hAnsi="Times New Roman"/>
        </w:rPr>
        <w:t>will</w:t>
      </w:r>
      <w:r w:rsidR="00791CEE" w:rsidRPr="007D1979">
        <w:rPr>
          <w:rFonts w:ascii="Times New Roman" w:hAnsi="Times New Roman"/>
        </w:rPr>
        <w:t xml:space="preserve"> have any rights in or to such ventures or opportunities or the income or profits therefrom.</w:t>
      </w:r>
    </w:p>
    <w:p w14:paraId="5255D671" w14:textId="77777777" w:rsidR="0031549E" w:rsidRPr="007D1979" w:rsidRDefault="0031549E" w:rsidP="007F4BDD">
      <w:pPr>
        <w:widowControl/>
        <w:jc w:val="both"/>
        <w:rPr>
          <w:rFonts w:ascii="Times New Roman" w:hAnsi="Times New Roman"/>
        </w:rPr>
      </w:pPr>
    </w:p>
    <w:p w14:paraId="42109F04" w14:textId="77777777" w:rsidR="00791CEE" w:rsidRPr="007D1979" w:rsidRDefault="00791CEE" w:rsidP="007F4BDD">
      <w:pPr>
        <w:widowControl/>
        <w:jc w:val="center"/>
        <w:rPr>
          <w:rFonts w:ascii="Times New Roman" w:hAnsi="Times New Roman"/>
          <w:b/>
          <w:bCs/>
        </w:rPr>
      </w:pPr>
      <w:r w:rsidRPr="007D1979">
        <w:rPr>
          <w:rFonts w:ascii="Times New Roman" w:hAnsi="Times New Roman"/>
          <w:b/>
          <w:bCs/>
        </w:rPr>
        <w:t>ARTICLE VII</w:t>
      </w:r>
    </w:p>
    <w:p w14:paraId="12B140DC" w14:textId="77777777" w:rsidR="00791CEE" w:rsidRPr="007D1979" w:rsidRDefault="00791CEE" w:rsidP="007F4BDD">
      <w:pPr>
        <w:widowControl/>
        <w:jc w:val="center"/>
        <w:rPr>
          <w:rFonts w:ascii="Times New Roman" w:hAnsi="Times New Roman"/>
        </w:rPr>
      </w:pPr>
      <w:r w:rsidRPr="007D1979">
        <w:rPr>
          <w:rFonts w:ascii="Times New Roman" w:hAnsi="Times New Roman"/>
          <w:b/>
          <w:bCs/>
          <w:u w:val="single"/>
        </w:rPr>
        <w:t>Fiscal Matters</w:t>
      </w:r>
    </w:p>
    <w:p w14:paraId="3511FAAF" w14:textId="77777777" w:rsidR="00791CEE" w:rsidRPr="007D1979" w:rsidRDefault="00791CEE" w:rsidP="007F4BDD">
      <w:pPr>
        <w:widowControl/>
        <w:jc w:val="center"/>
        <w:rPr>
          <w:rFonts w:ascii="Times New Roman" w:hAnsi="Times New Roman"/>
        </w:rPr>
      </w:pPr>
    </w:p>
    <w:p w14:paraId="0DCADF59" w14:textId="77777777" w:rsidR="00121E06" w:rsidRDefault="00DF36E1" w:rsidP="007F4BDD">
      <w:pPr>
        <w:widowControl/>
        <w:jc w:val="both"/>
        <w:rPr>
          <w:rFonts w:ascii="Times New Roman" w:hAnsi="Times New Roman"/>
        </w:rPr>
      </w:pPr>
      <w:r>
        <w:rPr>
          <w:rFonts w:ascii="Times New Roman" w:hAnsi="Times New Roman"/>
        </w:rPr>
        <w:tab/>
      </w:r>
      <w:r w:rsidR="00791CEE" w:rsidRPr="007D1979">
        <w:rPr>
          <w:rFonts w:ascii="Times New Roman" w:hAnsi="Times New Roman"/>
        </w:rPr>
        <w:t>7.01</w:t>
      </w:r>
      <w:r w:rsidR="00791CEE" w:rsidRPr="007D1979">
        <w:rPr>
          <w:rFonts w:ascii="Times New Roman" w:hAnsi="Times New Roman"/>
        </w:rPr>
        <w:tab/>
      </w:r>
      <w:r w:rsidR="00791CEE" w:rsidRPr="007D1979">
        <w:rPr>
          <w:rFonts w:ascii="Times New Roman" w:hAnsi="Times New Roman"/>
          <w:u w:val="single"/>
        </w:rPr>
        <w:t>Books and Records</w:t>
      </w:r>
      <w:r w:rsidR="00791CEE" w:rsidRPr="007D1979">
        <w:rPr>
          <w:rFonts w:ascii="Times New Roman" w:hAnsi="Times New Roman"/>
        </w:rPr>
        <w:t xml:space="preserve">.  The Manager </w:t>
      </w:r>
      <w:r w:rsidR="00EC6FF2">
        <w:rPr>
          <w:rFonts w:ascii="Times New Roman" w:hAnsi="Times New Roman"/>
        </w:rPr>
        <w:t>will</w:t>
      </w:r>
      <w:r w:rsidR="00791CEE" w:rsidRPr="007D1979">
        <w:rPr>
          <w:rFonts w:ascii="Times New Roman" w:hAnsi="Times New Roman"/>
        </w:rPr>
        <w:t xml:space="preserve"> keep or cause to be kept complete and accurate books and records of </w:t>
      </w:r>
      <w:r w:rsidR="00EC6FF2">
        <w:rPr>
          <w:rFonts w:ascii="Times New Roman" w:hAnsi="Times New Roman"/>
        </w:rPr>
        <w:t>the Company</w:t>
      </w:r>
      <w:r w:rsidR="00791CEE" w:rsidRPr="007D1979">
        <w:rPr>
          <w:rFonts w:ascii="Times New Roman" w:hAnsi="Times New Roman"/>
        </w:rPr>
        <w:t xml:space="preserve"> on the income tax method of reporting and otherwise, in accordance with generally accepted accounting principles consistently applied, which </w:t>
      </w:r>
      <w:r w:rsidR="00EC6FF2">
        <w:rPr>
          <w:rFonts w:ascii="Times New Roman" w:hAnsi="Times New Roman"/>
        </w:rPr>
        <w:t>will</w:t>
      </w:r>
      <w:r w:rsidR="00791CEE" w:rsidRPr="007D1979">
        <w:rPr>
          <w:rFonts w:ascii="Times New Roman" w:hAnsi="Times New Roman"/>
        </w:rPr>
        <w:t xml:space="preserve"> be maintained and be available, in addition to any documents and information required to be furnished to the Members pursuant to </w:t>
      </w:r>
      <w:r>
        <w:rPr>
          <w:rFonts w:ascii="Times New Roman" w:hAnsi="Times New Roman"/>
        </w:rPr>
        <w:t>§</w:t>
      </w:r>
      <w:r w:rsidR="00791CEE" w:rsidRPr="007D1979">
        <w:rPr>
          <w:rFonts w:ascii="Times New Roman" w:hAnsi="Times New Roman"/>
        </w:rPr>
        <w:t xml:space="preserve">18-305 of the Act, at the office of </w:t>
      </w:r>
      <w:r w:rsidR="00EC6FF2">
        <w:rPr>
          <w:rFonts w:ascii="Times New Roman" w:hAnsi="Times New Roman"/>
        </w:rPr>
        <w:t>the Company</w:t>
      </w:r>
      <w:r w:rsidR="00791CEE" w:rsidRPr="007D1979">
        <w:rPr>
          <w:rFonts w:ascii="Times New Roman" w:hAnsi="Times New Roman"/>
        </w:rPr>
        <w:t xml:space="preserve"> for examination and copying by any Member or Manager, or his, her or its duly authorized representative, at its reasonable request and at its sole expense during ordinary business hours, subject to such other reasonable standards as </w:t>
      </w:r>
      <w:r w:rsidR="00EC6FF2">
        <w:rPr>
          <w:rFonts w:ascii="Times New Roman" w:hAnsi="Times New Roman"/>
        </w:rPr>
        <w:t>will</w:t>
      </w:r>
      <w:r w:rsidR="00791CEE" w:rsidRPr="007D1979">
        <w:rPr>
          <w:rFonts w:ascii="Times New Roman" w:hAnsi="Times New Roman"/>
        </w:rPr>
        <w:t xml:space="preserve"> be established by the Manager from time to time.  Notwithstanding the foregoing, the Manager </w:t>
      </w:r>
      <w:r w:rsidR="00EC6FF2">
        <w:rPr>
          <w:rFonts w:ascii="Times New Roman" w:hAnsi="Times New Roman"/>
        </w:rPr>
        <w:t>will</w:t>
      </w:r>
      <w:r w:rsidR="00791CEE" w:rsidRPr="007D1979">
        <w:rPr>
          <w:rFonts w:ascii="Times New Roman" w:hAnsi="Times New Roman"/>
        </w:rPr>
        <w:t xml:space="preserve"> have the right to keep confidential from Members for such period of time as the Manager deems reasonable, any information which the Manager reasonably believes to be in the nature of trade secrets or other information the disclosure of which the Manager in good faith believes is not in the best interest </w:t>
      </w:r>
      <w:r w:rsidR="00791CEE" w:rsidRPr="007D1979">
        <w:rPr>
          <w:rFonts w:ascii="Times New Roman" w:hAnsi="Times New Roman"/>
        </w:rPr>
        <w:lastRenderedPageBreak/>
        <w:t xml:space="preserve">of </w:t>
      </w:r>
      <w:r w:rsidR="00EC6FF2">
        <w:rPr>
          <w:rFonts w:ascii="Times New Roman" w:hAnsi="Times New Roman"/>
        </w:rPr>
        <w:t>the Company</w:t>
      </w:r>
      <w:r w:rsidR="00791CEE" w:rsidRPr="007D1979">
        <w:rPr>
          <w:rFonts w:ascii="Times New Roman" w:hAnsi="Times New Roman"/>
        </w:rPr>
        <w:t xml:space="preserve"> or could damage </w:t>
      </w:r>
      <w:r w:rsidR="00EC6FF2">
        <w:rPr>
          <w:rFonts w:ascii="Times New Roman" w:hAnsi="Times New Roman"/>
        </w:rPr>
        <w:t>the Company</w:t>
      </w:r>
      <w:r w:rsidR="00791CEE" w:rsidRPr="007D1979">
        <w:rPr>
          <w:rFonts w:ascii="Times New Roman" w:hAnsi="Times New Roman"/>
        </w:rPr>
        <w:t xml:space="preserve"> or its business or which </w:t>
      </w:r>
      <w:r w:rsidR="00EC6FF2">
        <w:rPr>
          <w:rFonts w:ascii="Times New Roman" w:hAnsi="Times New Roman"/>
        </w:rPr>
        <w:t>the Company</w:t>
      </w:r>
      <w:r w:rsidR="00791CEE" w:rsidRPr="007D1979">
        <w:rPr>
          <w:rFonts w:ascii="Times New Roman" w:hAnsi="Times New Roman"/>
        </w:rPr>
        <w:t xml:space="preserve"> is required by law or by agreement with a third party to keep confidential.</w:t>
      </w:r>
    </w:p>
    <w:p w14:paraId="3AE70FA8" w14:textId="77777777" w:rsidR="00121E06" w:rsidRDefault="00121E06" w:rsidP="007F4BDD">
      <w:pPr>
        <w:widowControl/>
        <w:jc w:val="both"/>
        <w:rPr>
          <w:rFonts w:ascii="Times New Roman" w:hAnsi="Times New Roman"/>
        </w:rPr>
      </w:pPr>
    </w:p>
    <w:p w14:paraId="4D506DF5" w14:textId="77777777" w:rsidR="00791CEE" w:rsidRPr="007D1979" w:rsidRDefault="00DF36E1" w:rsidP="007F4BDD">
      <w:pPr>
        <w:widowControl/>
        <w:jc w:val="both"/>
        <w:rPr>
          <w:rFonts w:ascii="Times New Roman" w:hAnsi="Times New Roman"/>
        </w:rPr>
      </w:pPr>
      <w:r>
        <w:rPr>
          <w:rFonts w:ascii="Times New Roman" w:hAnsi="Times New Roman"/>
        </w:rPr>
        <w:tab/>
      </w:r>
      <w:r w:rsidR="00791CEE" w:rsidRPr="007D1979">
        <w:rPr>
          <w:rFonts w:ascii="Times New Roman" w:hAnsi="Times New Roman"/>
        </w:rPr>
        <w:t>7.02</w:t>
      </w:r>
      <w:r w:rsidR="00791CEE" w:rsidRPr="007D1979">
        <w:rPr>
          <w:rFonts w:ascii="Times New Roman" w:hAnsi="Times New Roman"/>
        </w:rPr>
        <w:tab/>
      </w:r>
      <w:r w:rsidR="00791CEE" w:rsidRPr="007D1979">
        <w:rPr>
          <w:rFonts w:ascii="Times New Roman" w:hAnsi="Times New Roman"/>
          <w:u w:val="single"/>
        </w:rPr>
        <w:t>Reports; Member's Request for Audit</w:t>
      </w:r>
      <w:r w:rsidR="00791CEE" w:rsidRPr="007D1979">
        <w:rPr>
          <w:rFonts w:ascii="Times New Roman" w:hAnsi="Times New Roman"/>
        </w:rPr>
        <w:t xml:space="preserve">.  Within </w:t>
      </w:r>
      <w:r>
        <w:rPr>
          <w:rFonts w:ascii="Times New Roman" w:hAnsi="Times New Roman"/>
        </w:rPr>
        <w:t>90</w:t>
      </w:r>
      <w:r w:rsidR="00791CEE" w:rsidRPr="007D1979">
        <w:rPr>
          <w:rFonts w:ascii="Times New Roman" w:hAnsi="Times New Roman"/>
        </w:rPr>
        <w:t xml:space="preserve"> days after the end of each fiscal year, the Manager </w:t>
      </w:r>
      <w:r w:rsidR="00EC6FF2">
        <w:rPr>
          <w:rFonts w:ascii="Times New Roman" w:hAnsi="Times New Roman"/>
        </w:rPr>
        <w:t>will</w:t>
      </w:r>
      <w:r w:rsidR="00791CEE" w:rsidRPr="007D1979">
        <w:rPr>
          <w:rFonts w:ascii="Times New Roman" w:hAnsi="Times New Roman"/>
        </w:rPr>
        <w:t xml:space="preserve"> furnish all Members with such information as may be needed to enable the Members to file their federal income tax returns and any required state income tax return.  At the Manager's option, within 150 days after the end of each fiscal year, the Manager may cause to be prepared and sent to all Members a financial statement of </w:t>
      </w:r>
      <w:r w:rsidR="00EC6FF2">
        <w:rPr>
          <w:rFonts w:ascii="Times New Roman" w:hAnsi="Times New Roman"/>
        </w:rPr>
        <w:t>the Company</w:t>
      </w:r>
      <w:r w:rsidR="00791CEE" w:rsidRPr="007D1979">
        <w:rPr>
          <w:rFonts w:ascii="Times New Roman" w:hAnsi="Times New Roman"/>
        </w:rPr>
        <w:t>, includ</w:t>
      </w:r>
      <w:r w:rsidR="00791CEE" w:rsidRPr="007D1979">
        <w:rPr>
          <w:rFonts w:ascii="Times New Roman" w:hAnsi="Times New Roman"/>
        </w:rPr>
        <w:softHyphen/>
        <w:t xml:space="preserve">ing a balance sheet and a profit and loss statement, and, if such profit and loss statement is not prepared on a cash basis, a statement of changes in financial position.  Unless otherwise provided, the </w:t>
      </w:r>
      <w:proofErr w:type="gramStart"/>
      <w:r w:rsidR="00791CEE" w:rsidRPr="007D1979">
        <w:rPr>
          <w:rFonts w:ascii="Times New Roman" w:hAnsi="Times New Roman"/>
        </w:rPr>
        <w:t xml:space="preserve">cost of all reporting pursuant to </w:t>
      </w:r>
      <w:r>
        <w:rPr>
          <w:rFonts w:ascii="Times New Roman" w:hAnsi="Times New Roman"/>
        </w:rPr>
        <w:t>§§</w:t>
      </w:r>
      <w:r w:rsidR="00791CEE" w:rsidRPr="007D1979">
        <w:rPr>
          <w:rFonts w:ascii="Times New Roman" w:hAnsi="Times New Roman"/>
        </w:rPr>
        <w:t xml:space="preserve">7.01 and 7.02 </w:t>
      </w:r>
      <w:r w:rsidR="00EC6FF2">
        <w:rPr>
          <w:rFonts w:ascii="Times New Roman" w:hAnsi="Times New Roman"/>
        </w:rPr>
        <w:t>will</w:t>
      </w:r>
      <w:r w:rsidR="00791CEE" w:rsidRPr="007D1979">
        <w:rPr>
          <w:rFonts w:ascii="Times New Roman" w:hAnsi="Times New Roman"/>
        </w:rPr>
        <w:t xml:space="preserve"> be paid by </w:t>
      </w:r>
      <w:r w:rsidR="00EC6FF2">
        <w:rPr>
          <w:rFonts w:ascii="Times New Roman" w:hAnsi="Times New Roman"/>
        </w:rPr>
        <w:t>the Company</w:t>
      </w:r>
      <w:r w:rsidR="00791CEE" w:rsidRPr="007D1979">
        <w:rPr>
          <w:rFonts w:ascii="Times New Roman" w:hAnsi="Times New Roman"/>
        </w:rPr>
        <w:t xml:space="preserve"> as </w:t>
      </w:r>
      <w:r>
        <w:rPr>
          <w:rFonts w:ascii="Times New Roman" w:hAnsi="Times New Roman"/>
        </w:rPr>
        <w:t>a Company</w:t>
      </w:r>
      <w:r w:rsidR="00791CEE" w:rsidRPr="007D1979">
        <w:rPr>
          <w:rFonts w:ascii="Times New Roman" w:hAnsi="Times New Roman"/>
        </w:rPr>
        <w:t xml:space="preserve"> expense</w:t>
      </w:r>
      <w:proofErr w:type="gramEnd"/>
      <w:r w:rsidR="00791CEE" w:rsidRPr="007D1979">
        <w:rPr>
          <w:rFonts w:ascii="Times New Roman" w:hAnsi="Times New Roman"/>
        </w:rPr>
        <w:t xml:space="preserve">.  Any Member may, at any time, upon </w:t>
      </w:r>
      <w:r>
        <w:rPr>
          <w:rFonts w:ascii="Times New Roman" w:hAnsi="Times New Roman"/>
        </w:rPr>
        <w:t>30</w:t>
      </w:r>
      <w:r w:rsidR="00791CEE" w:rsidRPr="007D1979">
        <w:rPr>
          <w:rFonts w:ascii="Times New Roman" w:hAnsi="Times New Roman"/>
        </w:rPr>
        <w:t xml:space="preserve"> days advance written notice to the Manager and at such Member's own expense, cause an audit of </w:t>
      </w:r>
      <w:r w:rsidR="00EC6FF2">
        <w:rPr>
          <w:rFonts w:ascii="Times New Roman" w:hAnsi="Times New Roman"/>
        </w:rPr>
        <w:t>the Company</w:t>
      </w:r>
      <w:r w:rsidR="00791CEE" w:rsidRPr="007D1979">
        <w:rPr>
          <w:rFonts w:ascii="Times New Roman" w:hAnsi="Times New Roman"/>
        </w:rPr>
        <w:t xml:space="preserve"> books to be made by a certified public accountant of its own selection.  All expenses incurred by such accountant </w:t>
      </w:r>
      <w:r w:rsidR="00EC6FF2">
        <w:rPr>
          <w:rFonts w:ascii="Times New Roman" w:hAnsi="Times New Roman"/>
        </w:rPr>
        <w:t>will</w:t>
      </w:r>
      <w:r w:rsidR="00791CEE" w:rsidRPr="007D1979">
        <w:rPr>
          <w:rFonts w:ascii="Times New Roman" w:hAnsi="Times New Roman"/>
        </w:rPr>
        <w:t xml:space="preserve"> be borne solely by such Member.</w:t>
      </w:r>
    </w:p>
    <w:p w14:paraId="21972640" w14:textId="77777777" w:rsidR="00791CEE" w:rsidRPr="007D1979" w:rsidRDefault="00791CEE" w:rsidP="007F4BDD">
      <w:pPr>
        <w:widowControl/>
        <w:jc w:val="both"/>
        <w:rPr>
          <w:rFonts w:ascii="Times New Roman" w:hAnsi="Times New Roman"/>
        </w:rPr>
      </w:pPr>
    </w:p>
    <w:p w14:paraId="3EA31B59" w14:textId="77777777" w:rsidR="00791CEE" w:rsidRPr="007D1979" w:rsidRDefault="00DF36E1" w:rsidP="007F4BDD">
      <w:pPr>
        <w:widowControl/>
        <w:jc w:val="both"/>
        <w:rPr>
          <w:rFonts w:ascii="Times New Roman" w:hAnsi="Times New Roman"/>
        </w:rPr>
      </w:pPr>
      <w:r>
        <w:rPr>
          <w:rFonts w:ascii="Times New Roman" w:hAnsi="Times New Roman"/>
        </w:rPr>
        <w:tab/>
      </w:r>
      <w:proofErr w:type="gramStart"/>
      <w:r w:rsidR="00791CEE" w:rsidRPr="007D1979">
        <w:rPr>
          <w:rFonts w:ascii="Times New Roman" w:hAnsi="Times New Roman"/>
        </w:rPr>
        <w:t>7.03</w:t>
      </w:r>
      <w:r w:rsidR="00791CEE" w:rsidRPr="007D1979">
        <w:rPr>
          <w:rFonts w:ascii="Times New Roman" w:hAnsi="Times New Roman"/>
        </w:rPr>
        <w:tab/>
      </w:r>
      <w:r w:rsidR="00791CEE" w:rsidRPr="007D1979">
        <w:rPr>
          <w:rFonts w:ascii="Times New Roman" w:hAnsi="Times New Roman"/>
          <w:u w:val="single"/>
        </w:rPr>
        <w:t>Fiscal Year</w:t>
      </w:r>
      <w:proofErr w:type="gramEnd"/>
      <w:r w:rsidR="00791CEE" w:rsidRPr="007D1979">
        <w:rPr>
          <w:rFonts w:ascii="Times New Roman" w:hAnsi="Times New Roman"/>
        </w:rPr>
        <w:t xml:space="preserve">.  The fiscal year of </w:t>
      </w:r>
      <w:r w:rsidR="00EC6FF2">
        <w:rPr>
          <w:rFonts w:ascii="Times New Roman" w:hAnsi="Times New Roman"/>
        </w:rPr>
        <w:t>the Company</w:t>
      </w:r>
      <w:r w:rsidR="00791CEE" w:rsidRPr="007D1979">
        <w:rPr>
          <w:rFonts w:ascii="Times New Roman" w:hAnsi="Times New Roman"/>
        </w:rPr>
        <w:t xml:space="preserve"> </w:t>
      </w:r>
      <w:r w:rsidR="00EC6FF2">
        <w:rPr>
          <w:rFonts w:ascii="Times New Roman" w:hAnsi="Times New Roman"/>
        </w:rPr>
        <w:t>will</w:t>
      </w:r>
      <w:r w:rsidR="00791CEE" w:rsidRPr="007D1979">
        <w:rPr>
          <w:rFonts w:ascii="Times New Roman" w:hAnsi="Times New Roman"/>
        </w:rPr>
        <w:t xml:space="preserve"> end on December 31 of each year.</w:t>
      </w:r>
    </w:p>
    <w:p w14:paraId="125D04B8" w14:textId="77777777" w:rsidR="00791CEE" w:rsidRPr="007D1979" w:rsidRDefault="00791CEE" w:rsidP="007F4BDD">
      <w:pPr>
        <w:widowControl/>
        <w:jc w:val="both"/>
        <w:rPr>
          <w:rFonts w:ascii="Times New Roman" w:hAnsi="Times New Roman"/>
        </w:rPr>
      </w:pPr>
    </w:p>
    <w:p w14:paraId="158AC317" w14:textId="77777777" w:rsidR="00791CEE" w:rsidRPr="007D1979" w:rsidRDefault="00DF36E1" w:rsidP="007F4BDD">
      <w:pPr>
        <w:widowControl/>
        <w:jc w:val="both"/>
        <w:rPr>
          <w:rFonts w:ascii="Times New Roman" w:hAnsi="Times New Roman"/>
        </w:rPr>
      </w:pPr>
      <w:r>
        <w:rPr>
          <w:rFonts w:ascii="Times New Roman" w:hAnsi="Times New Roman"/>
        </w:rPr>
        <w:tab/>
      </w:r>
      <w:r w:rsidR="00791CEE" w:rsidRPr="007D1979">
        <w:rPr>
          <w:rFonts w:ascii="Times New Roman" w:hAnsi="Times New Roman"/>
        </w:rPr>
        <w:t>7.04</w:t>
      </w:r>
      <w:r w:rsidR="00791CEE" w:rsidRPr="007D1979">
        <w:rPr>
          <w:rFonts w:ascii="Times New Roman" w:hAnsi="Times New Roman"/>
        </w:rPr>
        <w:tab/>
      </w:r>
      <w:r w:rsidR="00791CEE" w:rsidRPr="007D1979">
        <w:rPr>
          <w:rFonts w:ascii="Times New Roman" w:hAnsi="Times New Roman"/>
          <w:u w:val="single"/>
        </w:rPr>
        <w:t>Tax Matters </w:t>
      </w:r>
      <w:r w:rsidR="00550DEB">
        <w:rPr>
          <w:rFonts w:ascii="Times New Roman" w:hAnsi="Times New Roman"/>
          <w:u w:val="single"/>
        </w:rPr>
        <w:t>Member</w:t>
      </w:r>
      <w:r w:rsidR="00791CEE" w:rsidRPr="007D1979">
        <w:rPr>
          <w:rFonts w:ascii="Times New Roman" w:hAnsi="Times New Roman"/>
        </w:rPr>
        <w:t xml:space="preserve">.  </w:t>
      </w:r>
      <w:ins w:id="56" w:author="Nicko" w:date="2010-09-20T15:58:00Z">
        <w:r w:rsidR="001C2E1A">
          <w:rPr>
            <w:rFonts w:ascii="Times New Roman" w:hAnsi="Times New Roman"/>
          </w:rPr>
          <w:t xml:space="preserve">Nicholas </w:t>
        </w:r>
        <w:proofErr w:type="spellStart"/>
        <w:r w:rsidR="001C2E1A">
          <w:rPr>
            <w:rFonts w:ascii="Times New Roman" w:hAnsi="Times New Roman"/>
          </w:rPr>
          <w:t>Keramaris</w:t>
        </w:r>
      </w:ins>
      <w:proofErr w:type="spellEnd"/>
      <w:del w:id="57" w:author="Nicko" w:date="2010-09-20T15:58:00Z">
        <w:r w:rsidR="001F4306">
          <w:rPr>
            <w:rFonts w:ascii="Times New Roman" w:hAnsi="Times New Roman"/>
          </w:rPr>
          <w:delText>Marla Robinson</w:delText>
        </w:r>
      </w:del>
      <w:r w:rsidR="001F4306">
        <w:rPr>
          <w:rFonts w:ascii="Times New Roman" w:hAnsi="Times New Roman"/>
        </w:rPr>
        <w:t xml:space="preserve"> </w:t>
      </w:r>
      <w:r w:rsidR="00791CEE" w:rsidRPr="007D1979">
        <w:rPr>
          <w:rFonts w:ascii="Times New Roman" w:hAnsi="Times New Roman"/>
        </w:rPr>
        <w:t xml:space="preserve">is hereby designated as the initial </w:t>
      </w:r>
      <w:r w:rsidR="00181500">
        <w:rPr>
          <w:rFonts w:ascii="Times New Roman" w:hAnsi="Times New Roman"/>
        </w:rPr>
        <w:t>“</w:t>
      </w:r>
      <w:r w:rsidR="00791CEE" w:rsidRPr="007D1979">
        <w:rPr>
          <w:rFonts w:ascii="Times New Roman" w:hAnsi="Times New Roman"/>
        </w:rPr>
        <w:t>tax matters partner</w:t>
      </w:r>
      <w:r w:rsidR="00181500">
        <w:rPr>
          <w:rFonts w:ascii="Times New Roman" w:hAnsi="Times New Roman"/>
        </w:rPr>
        <w:t>”</w:t>
      </w:r>
      <w:r w:rsidR="00791CEE" w:rsidRPr="007D1979">
        <w:rPr>
          <w:rFonts w:ascii="Times New Roman" w:hAnsi="Times New Roman"/>
        </w:rPr>
        <w:t xml:space="preserve"> of </w:t>
      </w:r>
      <w:r w:rsidR="00EC6FF2">
        <w:rPr>
          <w:rFonts w:ascii="Times New Roman" w:hAnsi="Times New Roman"/>
        </w:rPr>
        <w:t>the Company</w:t>
      </w:r>
      <w:r w:rsidR="00791CEE" w:rsidRPr="007D1979">
        <w:rPr>
          <w:rFonts w:ascii="Times New Roman" w:hAnsi="Times New Roman"/>
        </w:rPr>
        <w:t>.  The</w:t>
      </w:r>
      <w:r>
        <w:rPr>
          <w:rFonts w:ascii="Times New Roman" w:hAnsi="Times New Roman"/>
        </w:rPr>
        <w:t xml:space="preserve"> “</w:t>
      </w:r>
      <w:r w:rsidR="00791CEE" w:rsidRPr="007D1979">
        <w:rPr>
          <w:rFonts w:ascii="Times New Roman" w:hAnsi="Times New Roman"/>
        </w:rPr>
        <w:t xml:space="preserve">tax matters </w:t>
      </w:r>
      <w:r>
        <w:rPr>
          <w:rFonts w:ascii="Times New Roman" w:hAnsi="Times New Roman"/>
        </w:rPr>
        <w:t>partner”</w:t>
      </w:r>
      <w:r w:rsidR="00791CEE" w:rsidRPr="007D1979">
        <w:rPr>
          <w:rFonts w:ascii="Times New Roman" w:hAnsi="Times New Roman"/>
        </w:rPr>
        <w:t xml:space="preserve"> is hereby authorized to and </w:t>
      </w:r>
      <w:r w:rsidR="00EC6FF2">
        <w:rPr>
          <w:rFonts w:ascii="Times New Roman" w:hAnsi="Times New Roman"/>
        </w:rPr>
        <w:t>will</w:t>
      </w:r>
      <w:r w:rsidR="00791CEE" w:rsidRPr="007D1979">
        <w:rPr>
          <w:rFonts w:ascii="Times New Roman" w:hAnsi="Times New Roman"/>
        </w:rPr>
        <w:t xml:space="preserve"> perform all duties of a tax matters partner under the Code and </w:t>
      </w:r>
      <w:r w:rsidR="00EC6FF2">
        <w:rPr>
          <w:rFonts w:ascii="Times New Roman" w:hAnsi="Times New Roman"/>
        </w:rPr>
        <w:t>will</w:t>
      </w:r>
      <w:r w:rsidR="00791CEE" w:rsidRPr="007D1979">
        <w:rPr>
          <w:rFonts w:ascii="Times New Roman" w:hAnsi="Times New Roman"/>
        </w:rPr>
        <w:t xml:space="preserve"> serve as tax matters partner until his, her or its resignation or until the designation of his, her or its successor, whichever occurs sooner.  The tax matters </w:t>
      </w:r>
      <w:r>
        <w:rPr>
          <w:rFonts w:ascii="Times New Roman" w:hAnsi="Times New Roman"/>
        </w:rPr>
        <w:t>partner</w:t>
      </w:r>
      <w:r w:rsidR="00791CEE" w:rsidRPr="007D1979">
        <w:rPr>
          <w:rFonts w:ascii="Times New Roman" w:hAnsi="Times New Roman"/>
        </w:rPr>
        <w:t xml:space="preserve"> </w:t>
      </w:r>
      <w:r w:rsidR="00EC6FF2">
        <w:rPr>
          <w:rFonts w:ascii="Times New Roman" w:hAnsi="Times New Roman"/>
        </w:rPr>
        <w:t>will</w:t>
      </w:r>
      <w:r w:rsidR="00791CEE" w:rsidRPr="007D1979">
        <w:rPr>
          <w:rFonts w:ascii="Times New Roman" w:hAnsi="Times New Roman"/>
        </w:rPr>
        <w:t xml:space="preserve"> not take any </w:t>
      </w:r>
      <w:proofErr w:type="gramStart"/>
      <w:r w:rsidR="00791CEE" w:rsidRPr="007D1979">
        <w:rPr>
          <w:rFonts w:ascii="Times New Roman" w:hAnsi="Times New Roman"/>
        </w:rPr>
        <w:t>action which</w:t>
      </w:r>
      <w:proofErr w:type="gramEnd"/>
      <w:r w:rsidR="00791CEE" w:rsidRPr="007D1979">
        <w:rPr>
          <w:rFonts w:ascii="Times New Roman" w:hAnsi="Times New Roman"/>
        </w:rPr>
        <w:t xml:space="preserve"> may be binding upon any Member unless such Member expressly consents to such action in writing.</w:t>
      </w:r>
    </w:p>
    <w:p w14:paraId="076AFE55" w14:textId="77777777" w:rsidR="00791CEE" w:rsidRPr="007D1979" w:rsidRDefault="00791CEE" w:rsidP="007F4BDD">
      <w:pPr>
        <w:widowControl/>
        <w:jc w:val="both"/>
        <w:rPr>
          <w:rFonts w:ascii="Times New Roman" w:hAnsi="Times New Roman"/>
        </w:rPr>
      </w:pPr>
    </w:p>
    <w:p w14:paraId="2EABC677" w14:textId="77777777" w:rsidR="00791CEE" w:rsidRPr="007D1979" w:rsidRDefault="00791CEE" w:rsidP="007F4BDD">
      <w:pPr>
        <w:keepNext/>
        <w:keepLines/>
        <w:widowControl/>
        <w:jc w:val="center"/>
        <w:rPr>
          <w:rFonts w:ascii="Times New Roman" w:hAnsi="Times New Roman"/>
          <w:b/>
          <w:bCs/>
        </w:rPr>
      </w:pPr>
      <w:r w:rsidRPr="007D1979">
        <w:rPr>
          <w:rFonts w:ascii="Times New Roman" w:hAnsi="Times New Roman"/>
          <w:b/>
          <w:bCs/>
        </w:rPr>
        <w:t>ARTICLE VIII</w:t>
      </w:r>
    </w:p>
    <w:p w14:paraId="0EE996EE" w14:textId="77777777" w:rsidR="00791CEE" w:rsidRPr="007D1979" w:rsidRDefault="00791CEE" w:rsidP="007F4BDD">
      <w:pPr>
        <w:keepNext/>
        <w:keepLines/>
        <w:widowControl/>
        <w:jc w:val="center"/>
        <w:rPr>
          <w:rFonts w:ascii="Times New Roman" w:hAnsi="Times New Roman"/>
        </w:rPr>
      </w:pPr>
      <w:r w:rsidRPr="007D1979">
        <w:rPr>
          <w:rFonts w:ascii="Times New Roman" w:hAnsi="Times New Roman"/>
          <w:b/>
          <w:bCs/>
          <w:u w:val="single"/>
        </w:rPr>
        <w:t>Transfers of </w:t>
      </w:r>
      <w:r w:rsidR="0031549E">
        <w:rPr>
          <w:rFonts w:ascii="Times New Roman" w:hAnsi="Times New Roman"/>
          <w:b/>
          <w:bCs/>
          <w:u w:val="single"/>
        </w:rPr>
        <w:t xml:space="preserve">Percentage </w:t>
      </w:r>
      <w:r w:rsidRPr="007D1979">
        <w:rPr>
          <w:rFonts w:ascii="Times New Roman" w:hAnsi="Times New Roman"/>
          <w:b/>
          <w:bCs/>
          <w:u w:val="single"/>
        </w:rPr>
        <w:t>Interests</w:t>
      </w:r>
    </w:p>
    <w:p w14:paraId="324FD7D1" w14:textId="77777777" w:rsidR="00791CEE" w:rsidRPr="007D1979" w:rsidRDefault="00791CEE" w:rsidP="007F4BDD">
      <w:pPr>
        <w:keepNext/>
        <w:keepLines/>
        <w:widowControl/>
        <w:jc w:val="both"/>
        <w:rPr>
          <w:rFonts w:ascii="Times New Roman" w:hAnsi="Times New Roman"/>
        </w:rPr>
      </w:pPr>
    </w:p>
    <w:p w14:paraId="3C173EF9" w14:textId="77777777" w:rsidR="00791CEE" w:rsidRPr="007D1979" w:rsidRDefault="00DF36E1" w:rsidP="007F4BDD">
      <w:pPr>
        <w:keepNext/>
        <w:keepLines/>
        <w:widowControl/>
        <w:jc w:val="both"/>
        <w:rPr>
          <w:rFonts w:ascii="Times New Roman" w:hAnsi="Times New Roman"/>
        </w:rPr>
      </w:pPr>
      <w:r>
        <w:rPr>
          <w:rFonts w:ascii="Times New Roman" w:hAnsi="Times New Roman"/>
        </w:rPr>
        <w:tab/>
      </w:r>
      <w:r w:rsidR="00791CEE" w:rsidRPr="007D1979">
        <w:rPr>
          <w:rFonts w:ascii="Times New Roman" w:hAnsi="Times New Roman"/>
        </w:rPr>
        <w:t>8.01</w:t>
      </w:r>
      <w:r w:rsidR="00791CEE" w:rsidRPr="007D1979">
        <w:rPr>
          <w:rFonts w:ascii="Times New Roman" w:hAnsi="Times New Roman"/>
        </w:rPr>
        <w:tab/>
      </w:r>
      <w:r w:rsidR="00791CEE" w:rsidRPr="007D1979">
        <w:rPr>
          <w:rFonts w:ascii="Times New Roman" w:hAnsi="Times New Roman"/>
          <w:u w:val="single"/>
        </w:rPr>
        <w:t>General Restrictions on Transfer</w:t>
      </w:r>
      <w:r w:rsidR="00E65E03">
        <w:rPr>
          <w:rFonts w:ascii="Times New Roman" w:hAnsi="Times New Roman"/>
          <w:u w:val="single"/>
        </w:rPr>
        <w:t>s</w:t>
      </w:r>
      <w:r w:rsidR="00791CEE" w:rsidRPr="007D1979">
        <w:rPr>
          <w:rFonts w:ascii="Times New Roman" w:hAnsi="Times New Roman"/>
          <w:u w:val="single"/>
        </w:rPr>
        <w:t xml:space="preserve"> of </w:t>
      </w:r>
      <w:r w:rsidR="0031549E">
        <w:rPr>
          <w:rFonts w:ascii="Times New Roman" w:hAnsi="Times New Roman"/>
          <w:u w:val="single"/>
        </w:rPr>
        <w:t xml:space="preserve">Percentage </w:t>
      </w:r>
      <w:r w:rsidR="00791CEE" w:rsidRPr="007D1979">
        <w:rPr>
          <w:rFonts w:ascii="Times New Roman" w:hAnsi="Times New Roman"/>
          <w:u w:val="single"/>
        </w:rPr>
        <w:t>Interests by Members</w:t>
      </w:r>
      <w:r w:rsidR="00791CEE" w:rsidRPr="007D1979">
        <w:rPr>
          <w:rFonts w:ascii="Times New Roman" w:hAnsi="Times New Roman"/>
        </w:rPr>
        <w:t>.</w:t>
      </w:r>
    </w:p>
    <w:p w14:paraId="62D7AC53" w14:textId="77777777" w:rsidR="00791CEE" w:rsidRPr="007D1979" w:rsidRDefault="00791CEE" w:rsidP="007F4BDD">
      <w:pPr>
        <w:keepNext/>
        <w:keepLines/>
        <w:widowControl/>
        <w:jc w:val="both"/>
        <w:rPr>
          <w:rFonts w:ascii="Times New Roman" w:hAnsi="Times New Roman"/>
        </w:rPr>
      </w:pPr>
    </w:p>
    <w:p w14:paraId="06FACC24" w14:textId="77777777" w:rsidR="00AE32E2" w:rsidRDefault="00791CEE" w:rsidP="007F4BDD">
      <w:pPr>
        <w:keepLines/>
        <w:widowControl/>
        <w:ind w:firstLine="720"/>
        <w:jc w:val="both"/>
        <w:rPr>
          <w:rFonts w:ascii="Times New Roman" w:hAnsi="Times New Roman"/>
        </w:rPr>
      </w:pPr>
      <w:r w:rsidRPr="007D1979">
        <w:rPr>
          <w:rFonts w:ascii="Times New Roman" w:hAnsi="Times New Roman"/>
        </w:rPr>
        <w:t>(a)</w:t>
      </w:r>
      <w:r w:rsidRPr="007D1979">
        <w:rPr>
          <w:rFonts w:ascii="Times New Roman" w:hAnsi="Times New Roman"/>
        </w:rPr>
        <w:tab/>
      </w:r>
      <w:r w:rsidR="00AE32E2">
        <w:rPr>
          <w:rFonts w:ascii="Times New Roman" w:hAnsi="Times New Roman"/>
        </w:rPr>
        <w:t>N</w:t>
      </w:r>
      <w:r w:rsidRPr="007D1979">
        <w:rPr>
          <w:rFonts w:ascii="Times New Roman" w:hAnsi="Times New Roman"/>
        </w:rPr>
        <w:t xml:space="preserve">o Member may </w:t>
      </w:r>
      <w:proofErr w:type="gramStart"/>
      <w:r w:rsidRPr="007D1979">
        <w:rPr>
          <w:rFonts w:ascii="Times New Roman" w:hAnsi="Times New Roman"/>
        </w:rPr>
        <w:t>Transfer</w:t>
      </w:r>
      <w:proofErr w:type="gramEnd"/>
      <w:r w:rsidRPr="007D1979">
        <w:rPr>
          <w:rFonts w:ascii="Times New Roman" w:hAnsi="Times New Roman"/>
        </w:rPr>
        <w:t xml:space="preserve"> his, her or its </w:t>
      </w:r>
      <w:r w:rsidR="00261BBA">
        <w:rPr>
          <w:rFonts w:ascii="Times New Roman" w:hAnsi="Times New Roman"/>
        </w:rPr>
        <w:t>Percentage Interest</w:t>
      </w:r>
      <w:r w:rsidRPr="007D1979">
        <w:rPr>
          <w:rFonts w:ascii="Times New Roman" w:hAnsi="Times New Roman"/>
        </w:rPr>
        <w:t xml:space="preserve"> (including without limitation, by resignation as a member of </w:t>
      </w:r>
      <w:r w:rsidR="00EC6FF2">
        <w:rPr>
          <w:rFonts w:ascii="Times New Roman" w:hAnsi="Times New Roman"/>
        </w:rPr>
        <w:t>the Company</w:t>
      </w:r>
      <w:r w:rsidRPr="007D1979">
        <w:rPr>
          <w:rFonts w:ascii="Times New Roman" w:hAnsi="Times New Roman"/>
        </w:rPr>
        <w:t xml:space="preserve">) prior to the dissolution and winding up of </w:t>
      </w:r>
      <w:r w:rsidR="00EC6FF2">
        <w:rPr>
          <w:rFonts w:ascii="Times New Roman" w:hAnsi="Times New Roman"/>
        </w:rPr>
        <w:t>the Company</w:t>
      </w:r>
      <w:r w:rsidRPr="007D1979">
        <w:rPr>
          <w:rFonts w:ascii="Times New Roman" w:hAnsi="Times New Roman"/>
        </w:rPr>
        <w:t xml:space="preserve">, </w:t>
      </w:r>
      <w:r w:rsidR="00DF36E1">
        <w:rPr>
          <w:rFonts w:ascii="Times New Roman" w:hAnsi="Times New Roman"/>
        </w:rPr>
        <w:t>unless such transfer</w:t>
      </w:r>
      <w:r w:rsidR="00EA35B3">
        <w:rPr>
          <w:rFonts w:ascii="Times New Roman" w:hAnsi="Times New Roman"/>
        </w:rPr>
        <w:t xml:space="preserve"> take</w:t>
      </w:r>
      <w:ins w:id="58" w:author="Nicko" w:date="2010-09-20T15:58:00Z">
        <w:r w:rsidR="003F4349">
          <w:rPr>
            <w:rFonts w:ascii="Times New Roman" w:hAnsi="Times New Roman"/>
          </w:rPr>
          <w:t>s</w:t>
        </w:r>
      </w:ins>
      <w:r w:rsidR="00EA35B3">
        <w:rPr>
          <w:rFonts w:ascii="Times New Roman" w:hAnsi="Times New Roman"/>
        </w:rPr>
        <w:t xml:space="preserve"> place in accordance with </w:t>
      </w:r>
      <w:r w:rsidRPr="007D1979">
        <w:rPr>
          <w:rFonts w:ascii="Times New Roman" w:hAnsi="Times New Roman"/>
        </w:rPr>
        <w:t xml:space="preserve">this ARTICLE VIII.  </w:t>
      </w:r>
    </w:p>
    <w:p w14:paraId="5E762857" w14:textId="77777777" w:rsidR="00AE32E2" w:rsidRDefault="00AE32E2" w:rsidP="007F4BDD">
      <w:pPr>
        <w:keepLines/>
        <w:widowControl/>
        <w:ind w:firstLine="720"/>
        <w:jc w:val="both"/>
        <w:rPr>
          <w:rFonts w:ascii="Times New Roman" w:hAnsi="Times New Roman"/>
        </w:rPr>
      </w:pPr>
    </w:p>
    <w:p w14:paraId="75F67256" w14:textId="77777777" w:rsidR="00AE32E2" w:rsidRDefault="00AE32E2" w:rsidP="007F4BDD">
      <w:pPr>
        <w:keepLines/>
        <w:widowControl/>
        <w:ind w:firstLine="720"/>
        <w:jc w:val="both"/>
        <w:rPr>
          <w:rFonts w:ascii="Times New Roman" w:hAnsi="Times New Roman"/>
        </w:rPr>
      </w:pPr>
      <w:r>
        <w:rPr>
          <w:rFonts w:ascii="Times New Roman" w:hAnsi="Times New Roman"/>
        </w:rPr>
        <w:t>(b)</w:t>
      </w:r>
      <w:r>
        <w:rPr>
          <w:rFonts w:ascii="Times New Roman" w:hAnsi="Times New Roman"/>
        </w:rPr>
        <w:tab/>
        <w:t xml:space="preserve">Except as otherwise provided herein, no Member may Transfer his, her or its </w:t>
      </w:r>
      <w:r w:rsidR="00F53871">
        <w:rPr>
          <w:rFonts w:ascii="Times New Roman" w:hAnsi="Times New Roman"/>
        </w:rPr>
        <w:t>Percentage I</w:t>
      </w:r>
      <w:r>
        <w:rPr>
          <w:rFonts w:ascii="Times New Roman" w:hAnsi="Times New Roman"/>
        </w:rPr>
        <w:t xml:space="preserve">nterest (including without limitation, by resignation as a member of </w:t>
      </w:r>
      <w:r w:rsidR="00EC6FF2">
        <w:rPr>
          <w:rFonts w:ascii="Times New Roman" w:hAnsi="Times New Roman"/>
        </w:rPr>
        <w:t>the Company</w:t>
      </w:r>
      <w:r>
        <w:rPr>
          <w:rFonts w:ascii="Times New Roman" w:hAnsi="Times New Roman"/>
        </w:rPr>
        <w:t xml:space="preserve">) without the prior written </w:t>
      </w:r>
      <w:r w:rsidR="00DF36E1">
        <w:rPr>
          <w:rFonts w:ascii="Times New Roman" w:hAnsi="Times New Roman"/>
        </w:rPr>
        <w:t>approval</w:t>
      </w:r>
      <w:r>
        <w:rPr>
          <w:rFonts w:ascii="Times New Roman" w:hAnsi="Times New Roman"/>
        </w:rPr>
        <w:t xml:space="preserve"> of the Manager and the Consent of the Members.</w:t>
      </w:r>
    </w:p>
    <w:p w14:paraId="0A8D3A31" w14:textId="77777777" w:rsidR="00AE32E2" w:rsidRDefault="00AE32E2" w:rsidP="007F4BDD">
      <w:pPr>
        <w:keepLines/>
        <w:widowControl/>
        <w:ind w:firstLine="720"/>
        <w:jc w:val="both"/>
        <w:rPr>
          <w:rFonts w:ascii="Times New Roman" w:hAnsi="Times New Roman"/>
        </w:rPr>
      </w:pPr>
    </w:p>
    <w:p w14:paraId="66FE2178" w14:textId="77777777" w:rsidR="00791CEE" w:rsidRPr="007D1979" w:rsidRDefault="00AE32E2" w:rsidP="007F4BDD">
      <w:pPr>
        <w:keepLines/>
        <w:widowControl/>
        <w:ind w:firstLine="720"/>
        <w:jc w:val="both"/>
        <w:rPr>
          <w:rFonts w:ascii="Times New Roman" w:hAnsi="Times New Roman"/>
        </w:rPr>
      </w:pPr>
      <w:r>
        <w:rPr>
          <w:rFonts w:ascii="Times New Roman" w:hAnsi="Times New Roman"/>
        </w:rPr>
        <w:t>(c)</w:t>
      </w:r>
      <w:r>
        <w:rPr>
          <w:rFonts w:ascii="Times New Roman" w:hAnsi="Times New Roman"/>
        </w:rPr>
        <w:tab/>
      </w:r>
      <w:r w:rsidR="00791CEE" w:rsidRPr="007D1979">
        <w:rPr>
          <w:rFonts w:ascii="Times New Roman" w:hAnsi="Times New Roman"/>
        </w:rPr>
        <w:t xml:space="preserve">These restrictions </w:t>
      </w:r>
      <w:r w:rsidR="00EC6FF2">
        <w:rPr>
          <w:rFonts w:ascii="Times New Roman" w:hAnsi="Times New Roman"/>
        </w:rPr>
        <w:t>will</w:t>
      </w:r>
      <w:r w:rsidR="00791CEE" w:rsidRPr="007D1979">
        <w:rPr>
          <w:rFonts w:ascii="Times New Roman" w:hAnsi="Times New Roman"/>
        </w:rPr>
        <w:t xml:space="preserve"> apply to all transfers of any such </w:t>
      </w:r>
      <w:r w:rsidR="00F53871">
        <w:rPr>
          <w:rFonts w:ascii="Times New Roman" w:hAnsi="Times New Roman"/>
        </w:rPr>
        <w:t>Percentage I</w:t>
      </w:r>
      <w:r w:rsidR="00791CEE" w:rsidRPr="007D1979">
        <w:rPr>
          <w:rFonts w:ascii="Times New Roman" w:hAnsi="Times New Roman"/>
        </w:rPr>
        <w:t>nterests now owned or hereafter acquired by a Member, whether voluntary, involuntary or by operation of law (domestic or foreign), whether resulting from death or divorce, including, without limitation, any which may be the (potential) subject of any probate court order or assignment.</w:t>
      </w:r>
    </w:p>
    <w:p w14:paraId="3E56F739" w14:textId="77777777" w:rsidR="00791CEE" w:rsidRPr="007D1979" w:rsidRDefault="00791CEE" w:rsidP="007F4BDD">
      <w:pPr>
        <w:widowControl/>
        <w:jc w:val="both"/>
        <w:rPr>
          <w:rFonts w:ascii="Times New Roman" w:hAnsi="Times New Roman"/>
        </w:rPr>
      </w:pPr>
    </w:p>
    <w:p w14:paraId="29571E80" w14:textId="77777777" w:rsidR="00791CEE" w:rsidRPr="007D1979" w:rsidRDefault="0031549E" w:rsidP="007F4BDD">
      <w:pPr>
        <w:widowControl/>
        <w:ind w:firstLine="720"/>
        <w:jc w:val="both"/>
        <w:rPr>
          <w:rFonts w:ascii="Times New Roman" w:hAnsi="Times New Roman"/>
        </w:rPr>
      </w:pPr>
      <w:r>
        <w:rPr>
          <w:rFonts w:ascii="Times New Roman" w:hAnsi="Times New Roman"/>
        </w:rPr>
        <w:lastRenderedPageBreak/>
        <w:t>(d</w:t>
      </w:r>
      <w:r w:rsidR="00791CEE" w:rsidRPr="007D1979">
        <w:rPr>
          <w:rFonts w:ascii="Times New Roman" w:hAnsi="Times New Roman"/>
        </w:rPr>
        <w:t>)</w:t>
      </w:r>
      <w:r w:rsidR="00791CEE" w:rsidRPr="007D1979">
        <w:rPr>
          <w:rFonts w:ascii="Times New Roman" w:hAnsi="Times New Roman"/>
        </w:rPr>
        <w:tab/>
        <w:t xml:space="preserve">A person </w:t>
      </w:r>
      <w:r w:rsidR="00EC6FF2">
        <w:rPr>
          <w:rFonts w:ascii="Times New Roman" w:hAnsi="Times New Roman"/>
        </w:rPr>
        <w:t>will</w:t>
      </w:r>
      <w:r w:rsidR="00791CEE" w:rsidRPr="007D1979">
        <w:rPr>
          <w:rFonts w:ascii="Times New Roman" w:hAnsi="Times New Roman"/>
        </w:rPr>
        <w:t xml:space="preserve"> cease to be a Member if such Member </w:t>
      </w:r>
      <w:r w:rsidR="00E7023E">
        <w:rPr>
          <w:rFonts w:ascii="Times New Roman" w:hAnsi="Times New Roman"/>
        </w:rPr>
        <w:t>is</w:t>
      </w:r>
      <w:r w:rsidR="00791CEE" w:rsidRPr="007D1979">
        <w:rPr>
          <w:rFonts w:ascii="Times New Roman" w:hAnsi="Times New Roman"/>
        </w:rPr>
        <w:t xml:space="preserve"> </w:t>
      </w:r>
      <w:proofErr w:type="gramStart"/>
      <w:r w:rsidR="00791CEE" w:rsidRPr="007D1979">
        <w:rPr>
          <w:rFonts w:ascii="Times New Roman" w:hAnsi="Times New Roman"/>
        </w:rPr>
        <w:t>Bankrupt</w:t>
      </w:r>
      <w:proofErr w:type="gramEnd"/>
      <w:r w:rsidR="00791CEE" w:rsidRPr="007D1979">
        <w:rPr>
          <w:rFonts w:ascii="Times New Roman" w:hAnsi="Times New Roman"/>
        </w:rPr>
        <w:t xml:space="preserve">.  In </w:t>
      </w:r>
      <w:r w:rsidR="00E7023E">
        <w:rPr>
          <w:rFonts w:ascii="Times New Roman" w:hAnsi="Times New Roman"/>
        </w:rPr>
        <w:t>that event</w:t>
      </w:r>
      <w:r w:rsidR="00791CEE" w:rsidRPr="007D1979">
        <w:rPr>
          <w:rFonts w:ascii="Times New Roman" w:hAnsi="Times New Roman"/>
        </w:rPr>
        <w:t xml:space="preserve"> such (former) Member </w:t>
      </w:r>
      <w:r w:rsidR="00EC6FF2">
        <w:rPr>
          <w:rFonts w:ascii="Times New Roman" w:hAnsi="Times New Roman"/>
        </w:rPr>
        <w:t>will</w:t>
      </w:r>
      <w:r w:rsidR="00791CEE" w:rsidRPr="007D1979">
        <w:rPr>
          <w:rFonts w:ascii="Times New Roman" w:hAnsi="Times New Roman"/>
        </w:rPr>
        <w:t xml:space="preserve"> be deemed to be an </w:t>
      </w:r>
      <w:del w:id="59" w:author="Nicko" w:date="2010-09-20T15:58:00Z">
        <w:r w:rsidR="00791CEE" w:rsidRPr="007D1979">
          <w:rPr>
            <w:rFonts w:ascii="Times New Roman" w:hAnsi="Times New Roman"/>
          </w:rPr>
          <w:sym w:font="WP TypographicSymbols" w:char="0041"/>
        </w:r>
      </w:del>
      <w:r w:rsidR="00791CEE" w:rsidRPr="007D1979">
        <w:rPr>
          <w:rFonts w:ascii="Times New Roman" w:hAnsi="Times New Roman"/>
        </w:rPr>
        <w:t>assignee</w:t>
      </w:r>
      <w:del w:id="60" w:author="Nicko" w:date="2010-09-20T15:58:00Z">
        <w:r w:rsidR="00791CEE" w:rsidRPr="007D1979">
          <w:rPr>
            <w:rFonts w:ascii="Times New Roman" w:hAnsi="Times New Roman"/>
          </w:rPr>
          <w:sym w:font="WP TypographicSymbols" w:char="0040"/>
        </w:r>
      </w:del>
      <w:r w:rsidR="00791CEE" w:rsidRPr="007D1979">
        <w:rPr>
          <w:rFonts w:ascii="Times New Roman" w:hAnsi="Times New Roman"/>
        </w:rPr>
        <w:t xml:space="preserve"> only.</w:t>
      </w:r>
    </w:p>
    <w:p w14:paraId="0E39D158" w14:textId="77777777" w:rsidR="00791CEE" w:rsidRPr="007D1979" w:rsidRDefault="00791CEE" w:rsidP="007F4BDD">
      <w:pPr>
        <w:widowControl/>
        <w:jc w:val="both"/>
        <w:rPr>
          <w:rFonts w:ascii="Times New Roman" w:hAnsi="Times New Roman"/>
        </w:rPr>
      </w:pPr>
    </w:p>
    <w:p w14:paraId="5B20E353" w14:textId="77777777" w:rsidR="00791CEE" w:rsidRPr="007D1979" w:rsidRDefault="0031549E" w:rsidP="007F4BDD">
      <w:pPr>
        <w:widowControl/>
        <w:ind w:firstLine="720"/>
        <w:jc w:val="both"/>
        <w:rPr>
          <w:rFonts w:ascii="Times New Roman" w:hAnsi="Times New Roman"/>
        </w:rPr>
      </w:pPr>
      <w:r>
        <w:rPr>
          <w:rFonts w:ascii="Times New Roman" w:hAnsi="Times New Roman"/>
        </w:rPr>
        <w:t>(e</w:t>
      </w:r>
      <w:r w:rsidR="00791CEE" w:rsidRPr="007D1979">
        <w:rPr>
          <w:rFonts w:ascii="Times New Roman" w:hAnsi="Times New Roman"/>
        </w:rPr>
        <w:t>)</w:t>
      </w:r>
      <w:r w:rsidR="00791CEE" w:rsidRPr="007D1979">
        <w:rPr>
          <w:rFonts w:ascii="Times New Roman" w:hAnsi="Times New Roman"/>
        </w:rPr>
        <w:tab/>
        <w:t>Except as specifically approved by the Manager, the pledge of, or granting of a security interest, lien or other encumbrance in or against, any or all of a</w:t>
      </w:r>
      <w:r w:rsidR="00261BBA">
        <w:rPr>
          <w:rFonts w:ascii="Times New Roman" w:hAnsi="Times New Roman"/>
        </w:rPr>
        <w:t xml:space="preserve"> Percentage Interest</w:t>
      </w:r>
      <w:r w:rsidR="00791CEE" w:rsidRPr="007D1979">
        <w:rPr>
          <w:rFonts w:ascii="Times New Roman" w:hAnsi="Times New Roman"/>
        </w:rPr>
        <w:t xml:space="preserve"> </w:t>
      </w:r>
      <w:r w:rsidR="00EC6FF2">
        <w:rPr>
          <w:rFonts w:ascii="Times New Roman" w:hAnsi="Times New Roman"/>
        </w:rPr>
        <w:t>will</w:t>
      </w:r>
      <w:r w:rsidR="00791CEE" w:rsidRPr="007D1979">
        <w:rPr>
          <w:rFonts w:ascii="Times New Roman" w:hAnsi="Times New Roman"/>
        </w:rPr>
        <w:t xml:space="preserve"> be null and void and such Member </w:t>
      </w:r>
      <w:r w:rsidR="00EC6FF2">
        <w:rPr>
          <w:rFonts w:ascii="Times New Roman" w:hAnsi="Times New Roman"/>
        </w:rPr>
        <w:t>will</w:t>
      </w:r>
      <w:r w:rsidR="00791CEE" w:rsidRPr="007D1979">
        <w:rPr>
          <w:rFonts w:ascii="Times New Roman" w:hAnsi="Times New Roman"/>
        </w:rPr>
        <w:t xml:space="preserve"> cease to be a Member and </w:t>
      </w:r>
      <w:r w:rsidR="00EC6FF2">
        <w:rPr>
          <w:rFonts w:ascii="Times New Roman" w:hAnsi="Times New Roman"/>
        </w:rPr>
        <w:t>will</w:t>
      </w:r>
      <w:r w:rsidR="00791CEE" w:rsidRPr="007D1979">
        <w:rPr>
          <w:rFonts w:ascii="Times New Roman" w:hAnsi="Times New Roman"/>
        </w:rPr>
        <w:t xml:space="preserve"> be deemed to be an </w:t>
      </w:r>
      <w:del w:id="61" w:author="Nicko" w:date="2010-09-20T15:58:00Z">
        <w:r w:rsidR="00791CEE" w:rsidRPr="007D1979">
          <w:rPr>
            <w:rFonts w:ascii="Times New Roman" w:hAnsi="Times New Roman"/>
          </w:rPr>
          <w:sym w:font="WP TypographicSymbols" w:char="0041"/>
        </w:r>
      </w:del>
      <w:r w:rsidR="00791CEE" w:rsidRPr="007D1979">
        <w:rPr>
          <w:rFonts w:ascii="Times New Roman" w:hAnsi="Times New Roman"/>
        </w:rPr>
        <w:t>assignee</w:t>
      </w:r>
      <w:del w:id="62" w:author="Nicko" w:date="2010-09-20T15:58:00Z">
        <w:r w:rsidR="00791CEE" w:rsidRPr="007D1979">
          <w:rPr>
            <w:rFonts w:ascii="Times New Roman" w:hAnsi="Times New Roman"/>
          </w:rPr>
          <w:sym w:font="WP TypographicSymbols" w:char="0040"/>
        </w:r>
      </w:del>
      <w:r w:rsidR="00791CEE" w:rsidRPr="007D1979">
        <w:rPr>
          <w:rFonts w:ascii="Times New Roman" w:hAnsi="Times New Roman"/>
        </w:rPr>
        <w:t xml:space="preserve"> only.</w:t>
      </w:r>
    </w:p>
    <w:p w14:paraId="17BDD680" w14:textId="77777777" w:rsidR="00791CEE" w:rsidRPr="007D1979" w:rsidRDefault="00791CEE" w:rsidP="007F4BDD">
      <w:pPr>
        <w:widowControl/>
        <w:jc w:val="both"/>
        <w:rPr>
          <w:rFonts w:ascii="Times New Roman" w:hAnsi="Times New Roman"/>
        </w:rPr>
      </w:pPr>
    </w:p>
    <w:p w14:paraId="68DA9CD4" w14:textId="77777777" w:rsidR="00791CEE" w:rsidRPr="007D1979" w:rsidRDefault="00DF36E1" w:rsidP="007F4BDD">
      <w:pPr>
        <w:widowControl/>
        <w:jc w:val="both"/>
        <w:rPr>
          <w:rFonts w:ascii="Times New Roman" w:hAnsi="Times New Roman"/>
        </w:rPr>
      </w:pPr>
      <w:r>
        <w:rPr>
          <w:rFonts w:ascii="Times New Roman" w:hAnsi="Times New Roman"/>
        </w:rPr>
        <w:tab/>
      </w:r>
      <w:r w:rsidR="00791CEE" w:rsidRPr="007D1979">
        <w:rPr>
          <w:rFonts w:ascii="Times New Roman" w:hAnsi="Times New Roman"/>
        </w:rPr>
        <w:t>8.0</w:t>
      </w:r>
      <w:r w:rsidR="001F4306">
        <w:rPr>
          <w:rFonts w:ascii="Times New Roman" w:hAnsi="Times New Roman"/>
        </w:rPr>
        <w:t>2</w:t>
      </w:r>
      <w:r w:rsidR="00791CEE" w:rsidRPr="007D1979">
        <w:rPr>
          <w:rFonts w:ascii="Times New Roman" w:hAnsi="Times New Roman"/>
        </w:rPr>
        <w:tab/>
      </w:r>
      <w:ins w:id="63" w:author="Nicko" w:date="2010-09-20T15:58:00Z">
        <w:r w:rsidR="00047323" w:rsidRPr="00047323">
          <w:rPr>
            <w:rFonts w:ascii="Times New Roman" w:hAnsi="Times New Roman"/>
            <w:u w:val="single"/>
          </w:rPr>
          <w:t>Assignee’s Rights Limited;</w:t>
        </w:r>
      </w:ins>
      <w:del w:id="64" w:author="Nicko" w:date="2010-09-20T15:58:00Z">
        <w:r w:rsidR="00791CEE" w:rsidRPr="007D1979">
          <w:rPr>
            <w:rFonts w:ascii="Times New Roman" w:hAnsi="Times New Roman"/>
            <w:u w:val="single"/>
          </w:rPr>
          <w:delText>Agreement Binding on Transferees;</w:delText>
        </w:r>
      </w:del>
      <w:r w:rsidR="00791CEE" w:rsidRPr="007D1979">
        <w:rPr>
          <w:rFonts w:ascii="Times New Roman" w:hAnsi="Times New Roman"/>
          <w:u w:val="single"/>
        </w:rPr>
        <w:t xml:space="preserve"> Judgment Creditor Limited as an Assignee</w:t>
      </w:r>
    </w:p>
    <w:p w14:paraId="25BF50ED" w14:textId="77777777" w:rsidR="00791CEE" w:rsidRPr="007D1979" w:rsidRDefault="00791CEE" w:rsidP="007F4BDD">
      <w:pPr>
        <w:widowControl/>
        <w:jc w:val="both"/>
        <w:rPr>
          <w:rFonts w:ascii="Times New Roman" w:hAnsi="Times New Roman"/>
        </w:rPr>
      </w:pPr>
    </w:p>
    <w:p w14:paraId="37905AC2" w14:textId="77777777" w:rsidR="00791CEE" w:rsidRPr="007D1979" w:rsidRDefault="00791CEE" w:rsidP="007F4BDD">
      <w:pPr>
        <w:widowControl/>
        <w:ind w:firstLine="720"/>
        <w:jc w:val="both"/>
        <w:rPr>
          <w:rFonts w:ascii="Times New Roman" w:hAnsi="Times New Roman"/>
        </w:rPr>
      </w:pPr>
      <w:r w:rsidRPr="007D1979">
        <w:rPr>
          <w:rFonts w:ascii="Times New Roman" w:hAnsi="Times New Roman"/>
        </w:rPr>
        <w:t>(a)</w:t>
      </w:r>
      <w:r w:rsidRPr="007D1979">
        <w:rPr>
          <w:rFonts w:ascii="Times New Roman" w:hAnsi="Times New Roman"/>
        </w:rPr>
        <w:tab/>
        <w:t xml:space="preserve">Any Transfer permitted hereunder </w:t>
      </w:r>
      <w:r w:rsidR="00EC6FF2">
        <w:rPr>
          <w:rFonts w:ascii="Times New Roman" w:hAnsi="Times New Roman"/>
        </w:rPr>
        <w:t>will</w:t>
      </w:r>
      <w:r w:rsidRPr="007D1979">
        <w:rPr>
          <w:rFonts w:ascii="Times New Roman" w:hAnsi="Times New Roman"/>
        </w:rPr>
        <w:t xml:space="preserve"> set forth the rights and powers of the valid </w:t>
      </w:r>
      <w:proofErr w:type="spellStart"/>
      <w:r w:rsidRPr="007D1979">
        <w:rPr>
          <w:rFonts w:ascii="Times New Roman" w:hAnsi="Times New Roman"/>
        </w:rPr>
        <w:t>transferree</w:t>
      </w:r>
      <w:proofErr w:type="spellEnd"/>
      <w:r w:rsidRPr="007D1979">
        <w:rPr>
          <w:rFonts w:ascii="Times New Roman" w:hAnsi="Times New Roman"/>
        </w:rPr>
        <w:t xml:space="preserve"> as a Member or as an </w:t>
      </w:r>
      <w:ins w:id="65" w:author="Nicko" w:date="2010-09-20T15:58:00Z">
        <w:r w:rsidRPr="007D1979">
          <w:rPr>
            <w:rFonts w:ascii="Times New Roman" w:hAnsi="Times New Roman"/>
          </w:rPr>
          <w:t>assignee,</w:t>
        </w:r>
      </w:ins>
      <w:del w:id="66" w:author="Nicko" w:date="2010-09-20T15:58:00Z">
        <w:r w:rsidRPr="007D1979">
          <w:rPr>
            <w:rFonts w:ascii="Times New Roman" w:hAnsi="Times New Roman"/>
          </w:rPr>
          <w:sym w:font="WP TypographicSymbols" w:char="0041"/>
        </w:r>
        <w:r w:rsidRPr="007D1979">
          <w:rPr>
            <w:rFonts w:ascii="Times New Roman" w:hAnsi="Times New Roman"/>
          </w:rPr>
          <w:delText>assignee</w:delText>
        </w:r>
        <w:r w:rsidRPr="007D1979">
          <w:rPr>
            <w:rFonts w:ascii="Times New Roman" w:hAnsi="Times New Roman"/>
          </w:rPr>
          <w:sym w:font="WP TypographicSymbols" w:char="0040"/>
        </w:r>
        <w:r w:rsidRPr="007D1979">
          <w:rPr>
            <w:rFonts w:ascii="Times New Roman" w:hAnsi="Times New Roman"/>
          </w:rPr>
          <w:delText>,</w:delText>
        </w:r>
      </w:del>
      <w:r w:rsidRPr="007D1979">
        <w:rPr>
          <w:rFonts w:ascii="Times New Roman" w:hAnsi="Times New Roman"/>
        </w:rPr>
        <w:t xml:space="preserve"> as the case may be.  A judgment creditor </w:t>
      </w:r>
      <w:r w:rsidR="00EC6FF2">
        <w:rPr>
          <w:rFonts w:ascii="Times New Roman" w:hAnsi="Times New Roman"/>
        </w:rPr>
        <w:t>will</w:t>
      </w:r>
      <w:r w:rsidRPr="007D1979">
        <w:rPr>
          <w:rFonts w:ascii="Times New Roman" w:hAnsi="Times New Roman"/>
        </w:rPr>
        <w:t xml:space="preserve"> have only the rights of an </w:t>
      </w:r>
      <w:del w:id="67" w:author="Nicko" w:date="2010-09-20T15:58:00Z">
        <w:r w:rsidRPr="007D1979">
          <w:rPr>
            <w:rFonts w:ascii="Times New Roman" w:hAnsi="Times New Roman"/>
          </w:rPr>
          <w:sym w:font="WP TypographicSymbols" w:char="0041"/>
        </w:r>
      </w:del>
      <w:r w:rsidRPr="007D1979">
        <w:rPr>
          <w:rFonts w:ascii="Times New Roman" w:hAnsi="Times New Roman"/>
        </w:rPr>
        <w:t>assignee</w:t>
      </w:r>
      <w:del w:id="68" w:author="Nicko" w:date="2010-09-20T15:58:00Z">
        <w:r w:rsidRPr="007D1979">
          <w:rPr>
            <w:rFonts w:ascii="Times New Roman" w:hAnsi="Times New Roman"/>
          </w:rPr>
          <w:sym w:font="WP TypographicSymbols" w:char="0040"/>
        </w:r>
      </w:del>
      <w:r w:rsidRPr="007D1979">
        <w:rPr>
          <w:rFonts w:ascii="Times New Roman" w:hAnsi="Times New Roman"/>
        </w:rPr>
        <w:t xml:space="preserve"> of the Transferred </w:t>
      </w:r>
      <w:r w:rsidR="00261BBA">
        <w:rPr>
          <w:rFonts w:ascii="Times New Roman" w:hAnsi="Times New Roman"/>
        </w:rPr>
        <w:t>Percentage Interest</w:t>
      </w:r>
      <w:r w:rsidRPr="007D1979">
        <w:rPr>
          <w:rFonts w:ascii="Times New Roman" w:hAnsi="Times New Roman"/>
        </w:rPr>
        <w:t xml:space="preserve"> as required by the Act, but no rights or powers as a Member.</w:t>
      </w:r>
    </w:p>
    <w:p w14:paraId="37F682F8" w14:textId="77777777" w:rsidR="00791CEE" w:rsidRPr="007D1979" w:rsidRDefault="00791CEE" w:rsidP="007F4BDD">
      <w:pPr>
        <w:widowControl/>
        <w:jc w:val="both"/>
        <w:rPr>
          <w:rFonts w:ascii="Times New Roman" w:hAnsi="Times New Roman"/>
        </w:rPr>
      </w:pPr>
    </w:p>
    <w:p w14:paraId="070B2A4E" w14:textId="77777777" w:rsidR="00791CEE" w:rsidRPr="007D1979" w:rsidRDefault="00791CEE" w:rsidP="007F4BDD">
      <w:pPr>
        <w:widowControl/>
        <w:ind w:firstLine="720"/>
        <w:jc w:val="both"/>
        <w:rPr>
          <w:rFonts w:ascii="Times New Roman" w:hAnsi="Times New Roman"/>
        </w:rPr>
      </w:pPr>
      <w:r w:rsidRPr="007D1979">
        <w:rPr>
          <w:rFonts w:ascii="Times New Roman" w:hAnsi="Times New Roman"/>
        </w:rPr>
        <w:t>(b)</w:t>
      </w:r>
      <w:r w:rsidRPr="007D1979">
        <w:rPr>
          <w:rFonts w:ascii="Times New Roman" w:hAnsi="Times New Roman"/>
        </w:rPr>
        <w:tab/>
        <w:t xml:space="preserve">Upon a Transfer, a Member </w:t>
      </w:r>
      <w:r w:rsidR="00EC6FF2">
        <w:rPr>
          <w:rFonts w:ascii="Times New Roman" w:hAnsi="Times New Roman"/>
        </w:rPr>
        <w:t>will</w:t>
      </w:r>
      <w:r w:rsidRPr="007D1979">
        <w:rPr>
          <w:rFonts w:ascii="Times New Roman" w:hAnsi="Times New Roman"/>
        </w:rPr>
        <w:t xml:space="preserve"> cease to be a Member and to have any power or rights of a Member.</w:t>
      </w:r>
    </w:p>
    <w:p w14:paraId="5262AD61" w14:textId="77777777" w:rsidR="00791CEE" w:rsidRPr="007D1979" w:rsidRDefault="00791CEE" w:rsidP="007F4BDD">
      <w:pPr>
        <w:widowControl/>
        <w:jc w:val="both"/>
        <w:rPr>
          <w:rFonts w:ascii="Times New Roman" w:hAnsi="Times New Roman"/>
        </w:rPr>
      </w:pPr>
    </w:p>
    <w:p w14:paraId="2EA2412C" w14:textId="77777777" w:rsidR="00791CEE" w:rsidRPr="007D1979" w:rsidRDefault="00791CEE" w:rsidP="007F4BDD">
      <w:pPr>
        <w:widowControl/>
        <w:ind w:firstLine="720"/>
        <w:jc w:val="both"/>
        <w:rPr>
          <w:rFonts w:ascii="Times New Roman" w:hAnsi="Times New Roman"/>
        </w:rPr>
      </w:pPr>
      <w:r w:rsidRPr="007D1979">
        <w:rPr>
          <w:rFonts w:ascii="Times New Roman" w:hAnsi="Times New Roman"/>
        </w:rPr>
        <w:t>(c)</w:t>
      </w:r>
      <w:r w:rsidRPr="007D1979">
        <w:rPr>
          <w:rFonts w:ascii="Times New Roman" w:hAnsi="Times New Roman"/>
        </w:rPr>
        <w:tab/>
        <w:t xml:space="preserve">An </w:t>
      </w:r>
      <w:del w:id="69" w:author="Nicko" w:date="2010-09-20T15:58:00Z">
        <w:r w:rsidRPr="007D1979">
          <w:rPr>
            <w:rFonts w:ascii="Times New Roman" w:hAnsi="Times New Roman"/>
          </w:rPr>
          <w:sym w:font="WP TypographicSymbols" w:char="0041"/>
        </w:r>
      </w:del>
      <w:r w:rsidRPr="007D1979">
        <w:rPr>
          <w:rFonts w:ascii="Times New Roman" w:hAnsi="Times New Roman"/>
        </w:rPr>
        <w:t>assignee</w:t>
      </w:r>
      <w:del w:id="70" w:author="Nicko" w:date="2010-09-20T15:58:00Z">
        <w:r w:rsidRPr="007D1979">
          <w:rPr>
            <w:rFonts w:ascii="Times New Roman" w:hAnsi="Times New Roman"/>
          </w:rPr>
          <w:sym w:font="WP TypographicSymbols" w:char="0040"/>
        </w:r>
      </w:del>
      <w:r w:rsidRPr="007D1979">
        <w:rPr>
          <w:rFonts w:ascii="Times New Roman" w:hAnsi="Times New Roman"/>
        </w:rPr>
        <w:t xml:space="preserve"> of a </w:t>
      </w:r>
      <w:r w:rsidR="00261BBA">
        <w:rPr>
          <w:rFonts w:ascii="Times New Roman" w:hAnsi="Times New Roman"/>
        </w:rPr>
        <w:t>Percentage Interest</w:t>
      </w:r>
      <w:r w:rsidRPr="007D1979">
        <w:rPr>
          <w:rFonts w:ascii="Times New Roman" w:hAnsi="Times New Roman"/>
        </w:rPr>
        <w:t xml:space="preserve"> </w:t>
      </w:r>
      <w:r w:rsidR="00EC6FF2">
        <w:rPr>
          <w:rFonts w:ascii="Times New Roman" w:hAnsi="Times New Roman"/>
        </w:rPr>
        <w:t>will</w:t>
      </w:r>
      <w:r w:rsidRPr="007D1979">
        <w:rPr>
          <w:rFonts w:ascii="Times New Roman" w:hAnsi="Times New Roman"/>
        </w:rPr>
        <w:t xml:space="preserve"> have no right to participate in the management of the business and affairs of </w:t>
      </w:r>
      <w:r w:rsidR="00EC6FF2">
        <w:rPr>
          <w:rFonts w:ascii="Times New Roman" w:hAnsi="Times New Roman"/>
        </w:rPr>
        <w:t>the Company</w:t>
      </w:r>
      <w:r w:rsidRPr="007D1979">
        <w:rPr>
          <w:rFonts w:ascii="Times New Roman" w:hAnsi="Times New Roman"/>
        </w:rPr>
        <w:t xml:space="preserve">.  An </w:t>
      </w:r>
      <w:del w:id="71" w:author="Nicko" w:date="2010-09-20T15:58:00Z">
        <w:r w:rsidRPr="007D1979">
          <w:rPr>
            <w:rFonts w:ascii="Times New Roman" w:hAnsi="Times New Roman"/>
          </w:rPr>
          <w:sym w:font="WP TypographicSymbols" w:char="0041"/>
        </w:r>
      </w:del>
      <w:r w:rsidRPr="007D1979">
        <w:rPr>
          <w:rFonts w:ascii="Times New Roman" w:hAnsi="Times New Roman"/>
        </w:rPr>
        <w:t>assignee</w:t>
      </w:r>
      <w:del w:id="72" w:author="Nicko" w:date="2010-09-20T15:58:00Z">
        <w:r w:rsidRPr="007D1979">
          <w:rPr>
            <w:rFonts w:ascii="Times New Roman" w:hAnsi="Times New Roman"/>
          </w:rPr>
          <w:sym w:font="WP TypographicSymbols" w:char="0040"/>
        </w:r>
      </w:del>
      <w:r w:rsidRPr="007D1979">
        <w:rPr>
          <w:rFonts w:ascii="Times New Roman" w:hAnsi="Times New Roman"/>
        </w:rPr>
        <w:t xml:space="preserve"> </w:t>
      </w:r>
      <w:r w:rsidR="00EC6FF2">
        <w:rPr>
          <w:rFonts w:ascii="Times New Roman" w:hAnsi="Times New Roman"/>
        </w:rPr>
        <w:t>will</w:t>
      </w:r>
      <w:r w:rsidRPr="007D1979">
        <w:rPr>
          <w:rFonts w:ascii="Times New Roman" w:hAnsi="Times New Roman"/>
        </w:rPr>
        <w:t xml:space="preserve"> not be entitled to become or to exercise any rights or powers of a Member but only to share in profits and losses, to receive such distribution or distributions, and to receive such allocation of income, gain, loss, deduction, or credit or similar item to which the Transferor was entitled, to the extent Transferred.</w:t>
      </w:r>
    </w:p>
    <w:p w14:paraId="21AB1425" w14:textId="77777777" w:rsidR="00791CEE" w:rsidRPr="007D1979" w:rsidRDefault="00791CEE" w:rsidP="007F4BDD">
      <w:pPr>
        <w:widowControl/>
        <w:jc w:val="both"/>
        <w:rPr>
          <w:del w:id="73" w:author="Nicko" w:date="2010-09-20T15:58:00Z"/>
          <w:rFonts w:ascii="Times New Roman" w:hAnsi="Times New Roman"/>
        </w:rPr>
      </w:pPr>
    </w:p>
    <w:p w14:paraId="3B309D25" w14:textId="77777777" w:rsidR="00791CEE" w:rsidRDefault="00791CEE" w:rsidP="007F4BDD">
      <w:pPr>
        <w:widowControl/>
        <w:ind w:firstLine="720"/>
        <w:jc w:val="both"/>
        <w:rPr>
          <w:del w:id="74" w:author="Nicko" w:date="2010-09-20T15:58:00Z"/>
          <w:rFonts w:ascii="Times New Roman" w:hAnsi="Times New Roman"/>
        </w:rPr>
      </w:pPr>
      <w:del w:id="75" w:author="Nicko" w:date="2010-09-20T15:58:00Z">
        <w:r w:rsidRPr="007D1979">
          <w:rPr>
            <w:rFonts w:ascii="Times New Roman" w:hAnsi="Times New Roman"/>
          </w:rPr>
          <w:delText>(d)</w:delText>
        </w:r>
        <w:r w:rsidRPr="007D1979">
          <w:rPr>
            <w:rFonts w:ascii="Times New Roman" w:hAnsi="Times New Roman"/>
          </w:rPr>
          <w:tab/>
          <w:delText xml:space="preserve">Any person to whom a </w:delText>
        </w:r>
        <w:r w:rsidR="00DF36E1">
          <w:rPr>
            <w:rFonts w:ascii="Times New Roman" w:hAnsi="Times New Roman"/>
          </w:rPr>
          <w:delText>Percentage I</w:delText>
        </w:r>
        <w:r w:rsidRPr="007D1979">
          <w:rPr>
            <w:rFonts w:ascii="Times New Roman" w:hAnsi="Times New Roman"/>
          </w:rPr>
          <w:delText xml:space="preserve">nterest </w:delText>
        </w:r>
        <w:r w:rsidR="00DF36E1">
          <w:rPr>
            <w:rFonts w:ascii="Times New Roman" w:hAnsi="Times New Roman"/>
          </w:rPr>
          <w:delText>is</w:delText>
        </w:r>
        <w:r w:rsidRPr="007D1979">
          <w:rPr>
            <w:rFonts w:ascii="Times New Roman" w:hAnsi="Times New Roman"/>
          </w:rPr>
          <w:delText xml:space="preserve"> Transferred and who </w:delText>
        </w:r>
        <w:r w:rsidR="00EC6FF2">
          <w:rPr>
            <w:rFonts w:ascii="Times New Roman" w:hAnsi="Times New Roman"/>
          </w:rPr>
          <w:delText>will</w:delText>
        </w:r>
        <w:r w:rsidRPr="007D1979">
          <w:rPr>
            <w:rFonts w:ascii="Times New Roman" w:hAnsi="Times New Roman"/>
          </w:rPr>
          <w:delText xml:space="preserve"> become a Member of </w:delText>
        </w:r>
        <w:r w:rsidR="00EC6FF2">
          <w:rPr>
            <w:rFonts w:ascii="Times New Roman" w:hAnsi="Times New Roman"/>
          </w:rPr>
          <w:delText>the Company</w:delText>
        </w:r>
        <w:r w:rsidRPr="007D1979">
          <w:rPr>
            <w:rFonts w:ascii="Times New Roman" w:hAnsi="Times New Roman"/>
          </w:rPr>
          <w:delText xml:space="preserve"> </w:delText>
        </w:r>
        <w:r w:rsidR="00DF36E1">
          <w:rPr>
            <w:rFonts w:ascii="Times New Roman" w:hAnsi="Times New Roman"/>
          </w:rPr>
          <w:delText>provided</w:delText>
        </w:r>
        <w:r w:rsidRPr="007D1979">
          <w:rPr>
            <w:rFonts w:ascii="Times New Roman" w:hAnsi="Times New Roman"/>
          </w:rPr>
          <w:delText xml:space="preserve"> in this Agreement</w:delText>
        </w:r>
        <w:r w:rsidR="00DF36E1">
          <w:rPr>
            <w:rFonts w:ascii="Times New Roman" w:hAnsi="Times New Roman"/>
          </w:rPr>
          <w:delText xml:space="preserve"> must</w:delText>
        </w:r>
        <w:r w:rsidRPr="007D1979">
          <w:rPr>
            <w:rFonts w:ascii="Times New Roman" w:hAnsi="Times New Roman"/>
          </w:rPr>
          <w:delText xml:space="preserve">, as a precondition to such transfer and membership, execute a counterpart of and become a party to this Agreement and </w:delText>
        </w:r>
        <w:r w:rsidR="00EC6FF2">
          <w:rPr>
            <w:rFonts w:ascii="Times New Roman" w:hAnsi="Times New Roman"/>
          </w:rPr>
          <w:delText>will</w:delText>
        </w:r>
        <w:r w:rsidRPr="007D1979">
          <w:rPr>
            <w:rFonts w:ascii="Times New Roman" w:hAnsi="Times New Roman"/>
          </w:rPr>
          <w:delText xml:space="preserve"> agree, and </w:delText>
        </w:r>
        <w:r w:rsidR="00EC6FF2">
          <w:rPr>
            <w:rFonts w:ascii="Times New Roman" w:hAnsi="Times New Roman"/>
          </w:rPr>
          <w:delText>will</w:delText>
        </w:r>
        <w:r w:rsidRPr="007D1979">
          <w:rPr>
            <w:rFonts w:ascii="Times New Roman" w:hAnsi="Times New Roman"/>
          </w:rPr>
          <w:delText xml:space="preserve"> be deemed to agree, to be bound and to become bound by the terms and conditions of this Agreement.</w:delText>
        </w:r>
      </w:del>
    </w:p>
    <w:p w14:paraId="530955C7" w14:textId="77777777" w:rsidR="00EE4184" w:rsidRPr="007D1979" w:rsidRDefault="00EE4184">
      <w:pPr>
        <w:widowControl/>
        <w:jc w:val="both"/>
        <w:rPr>
          <w:rFonts w:ascii="Times New Roman" w:hAnsi="Times New Roman"/>
        </w:rPr>
        <w:pPrChange w:id="76" w:author="Nicko" w:date="2010-09-20T15:58:00Z">
          <w:pPr>
            <w:widowControl/>
            <w:ind w:firstLine="720"/>
            <w:jc w:val="both"/>
          </w:pPr>
        </w:pPrChange>
      </w:pPr>
    </w:p>
    <w:p w14:paraId="282C9C1F" w14:textId="77777777" w:rsidR="00BA033B" w:rsidRDefault="00BA033B" w:rsidP="007F4BDD">
      <w:pPr>
        <w:widowControl/>
        <w:jc w:val="both"/>
        <w:rPr>
          <w:rFonts w:ascii="Times New Roman" w:hAnsi="Times New Roman"/>
        </w:rPr>
      </w:pPr>
      <w:r>
        <w:rPr>
          <w:rFonts w:ascii="Times New Roman" w:hAnsi="Times New Roman"/>
        </w:rPr>
        <w:tab/>
      </w:r>
      <w:r w:rsidR="00EE4184">
        <w:rPr>
          <w:rFonts w:ascii="Times New Roman" w:hAnsi="Times New Roman"/>
        </w:rPr>
        <w:t>8.0</w:t>
      </w:r>
      <w:r w:rsidR="001F4306">
        <w:rPr>
          <w:rFonts w:ascii="Times New Roman" w:hAnsi="Times New Roman"/>
        </w:rPr>
        <w:t>3</w:t>
      </w:r>
      <w:r w:rsidR="00EE4184">
        <w:rPr>
          <w:rFonts w:ascii="Times New Roman" w:hAnsi="Times New Roman"/>
        </w:rPr>
        <w:tab/>
      </w:r>
      <w:r w:rsidR="00EE4184">
        <w:rPr>
          <w:rFonts w:ascii="Times New Roman" w:hAnsi="Times New Roman"/>
          <w:u w:val="single"/>
        </w:rPr>
        <w:t>Additional Members; Applicability of Agreement</w:t>
      </w:r>
      <w:r w:rsidR="00EE4184">
        <w:rPr>
          <w:rFonts w:ascii="Times New Roman" w:hAnsi="Times New Roman"/>
        </w:rPr>
        <w:t xml:space="preserve">.  Any person to whom a </w:t>
      </w:r>
      <w:r w:rsidR="00F53871">
        <w:rPr>
          <w:rFonts w:ascii="Times New Roman" w:hAnsi="Times New Roman"/>
        </w:rPr>
        <w:t>Percentage I</w:t>
      </w:r>
      <w:r w:rsidR="00EE4184">
        <w:rPr>
          <w:rFonts w:ascii="Times New Roman" w:hAnsi="Times New Roman"/>
        </w:rPr>
        <w:t xml:space="preserve">nterest </w:t>
      </w:r>
      <w:r>
        <w:rPr>
          <w:rFonts w:ascii="Times New Roman" w:hAnsi="Times New Roman"/>
        </w:rPr>
        <w:t>is</w:t>
      </w:r>
      <w:r w:rsidR="00EE4184">
        <w:rPr>
          <w:rFonts w:ascii="Times New Roman" w:hAnsi="Times New Roman"/>
        </w:rPr>
        <w:t xml:space="preserve"> transferred may be admitted to </w:t>
      </w:r>
      <w:r w:rsidR="00EC6FF2">
        <w:rPr>
          <w:rFonts w:ascii="Times New Roman" w:hAnsi="Times New Roman"/>
        </w:rPr>
        <w:t>the Company</w:t>
      </w:r>
      <w:r w:rsidR="00EE4184">
        <w:rPr>
          <w:rFonts w:ascii="Times New Roman" w:hAnsi="Times New Roman"/>
        </w:rPr>
        <w:t xml:space="preserve"> with the Consent of the Members and the </w:t>
      </w:r>
      <w:r>
        <w:rPr>
          <w:rFonts w:ascii="Times New Roman" w:hAnsi="Times New Roman"/>
        </w:rPr>
        <w:t>approval</w:t>
      </w:r>
      <w:r w:rsidR="00EE4184">
        <w:rPr>
          <w:rFonts w:ascii="Times New Roman" w:hAnsi="Times New Roman"/>
        </w:rPr>
        <w:t xml:space="preserve"> of the Manager.  Any person to whom a </w:t>
      </w:r>
      <w:r>
        <w:rPr>
          <w:rFonts w:ascii="Times New Roman" w:hAnsi="Times New Roman"/>
        </w:rPr>
        <w:t>Percentage I</w:t>
      </w:r>
      <w:r w:rsidR="00EE4184">
        <w:rPr>
          <w:rFonts w:ascii="Times New Roman" w:hAnsi="Times New Roman"/>
        </w:rPr>
        <w:t xml:space="preserve">nterest </w:t>
      </w:r>
      <w:r>
        <w:rPr>
          <w:rFonts w:ascii="Times New Roman" w:hAnsi="Times New Roman"/>
        </w:rPr>
        <w:t>is</w:t>
      </w:r>
      <w:r w:rsidR="00EE4184">
        <w:rPr>
          <w:rFonts w:ascii="Times New Roman" w:hAnsi="Times New Roman"/>
        </w:rPr>
        <w:t xml:space="preserve"> transferred and who</w:t>
      </w:r>
      <w:del w:id="77" w:author="Nicko" w:date="2010-09-20T15:58:00Z">
        <w:r w:rsidR="00EE4184">
          <w:rPr>
            <w:rFonts w:ascii="Times New Roman" w:hAnsi="Times New Roman"/>
          </w:rPr>
          <w:delText xml:space="preserve"> </w:delText>
        </w:r>
      </w:del>
      <w:r w:rsidR="00EE4184">
        <w:rPr>
          <w:rFonts w:ascii="Times New Roman" w:hAnsi="Times New Roman"/>
        </w:rPr>
        <w:t xml:space="preserve"> </w:t>
      </w:r>
      <w:r w:rsidR="001F4306">
        <w:rPr>
          <w:rFonts w:ascii="Times New Roman" w:hAnsi="Times New Roman"/>
        </w:rPr>
        <w:t>desire</w:t>
      </w:r>
      <w:r>
        <w:rPr>
          <w:rFonts w:ascii="Times New Roman" w:hAnsi="Times New Roman"/>
        </w:rPr>
        <w:t>s</w:t>
      </w:r>
      <w:r w:rsidR="001F4306">
        <w:rPr>
          <w:rFonts w:ascii="Times New Roman" w:hAnsi="Times New Roman"/>
        </w:rPr>
        <w:t xml:space="preserve"> to </w:t>
      </w:r>
      <w:r w:rsidR="00EE4184">
        <w:rPr>
          <w:rFonts w:ascii="Times New Roman" w:hAnsi="Times New Roman"/>
        </w:rPr>
        <w:t xml:space="preserve">become a Member of </w:t>
      </w:r>
      <w:r w:rsidR="00EC6FF2">
        <w:rPr>
          <w:rFonts w:ascii="Times New Roman" w:hAnsi="Times New Roman"/>
        </w:rPr>
        <w:t>the Company</w:t>
      </w:r>
      <w:r w:rsidR="00EE4184">
        <w:rPr>
          <w:rFonts w:ascii="Times New Roman" w:hAnsi="Times New Roman"/>
        </w:rPr>
        <w:t xml:space="preserve"> as </w:t>
      </w:r>
      <w:r>
        <w:rPr>
          <w:rFonts w:ascii="Times New Roman" w:hAnsi="Times New Roman"/>
        </w:rPr>
        <w:t>provided</w:t>
      </w:r>
      <w:r w:rsidR="00EE4184">
        <w:rPr>
          <w:rFonts w:ascii="Times New Roman" w:hAnsi="Times New Roman"/>
        </w:rPr>
        <w:t xml:space="preserve"> in this Agreement </w:t>
      </w:r>
      <w:r>
        <w:rPr>
          <w:rFonts w:ascii="Times New Roman" w:hAnsi="Times New Roman"/>
        </w:rPr>
        <w:t>must</w:t>
      </w:r>
      <w:r w:rsidR="00EE4184">
        <w:rPr>
          <w:rFonts w:ascii="Times New Roman" w:hAnsi="Times New Roman"/>
        </w:rPr>
        <w:t xml:space="preserve">, as a precondition to such transfer and membership, execute a counterpart of and become a party to this Agreement and </w:t>
      </w:r>
      <w:r>
        <w:rPr>
          <w:rFonts w:ascii="Times New Roman" w:hAnsi="Times New Roman"/>
        </w:rPr>
        <w:t>must</w:t>
      </w:r>
      <w:r w:rsidR="00CF1401">
        <w:rPr>
          <w:rFonts w:ascii="Times New Roman" w:hAnsi="Times New Roman"/>
        </w:rPr>
        <w:t xml:space="preserve"> </w:t>
      </w:r>
      <w:r w:rsidR="00EE4184">
        <w:rPr>
          <w:rFonts w:ascii="Times New Roman" w:hAnsi="Times New Roman"/>
        </w:rPr>
        <w:t xml:space="preserve">agree, and </w:t>
      </w:r>
      <w:r w:rsidR="00EC6FF2">
        <w:rPr>
          <w:rFonts w:ascii="Times New Roman" w:hAnsi="Times New Roman"/>
        </w:rPr>
        <w:t>will</w:t>
      </w:r>
      <w:r w:rsidR="00EE4184">
        <w:rPr>
          <w:rFonts w:ascii="Times New Roman" w:hAnsi="Times New Roman"/>
        </w:rPr>
        <w:t xml:space="preserve"> be deemed to agree, to be bound and to become bound by the terms and conditions of this Agreement.</w:t>
      </w:r>
    </w:p>
    <w:p w14:paraId="526E0928" w14:textId="77777777" w:rsidR="00791CEE" w:rsidRPr="007D1979" w:rsidRDefault="00791CEE" w:rsidP="007F4BDD">
      <w:pPr>
        <w:widowControl/>
        <w:jc w:val="both"/>
        <w:rPr>
          <w:rFonts w:ascii="Times New Roman" w:hAnsi="Times New Roman"/>
        </w:rPr>
      </w:pPr>
    </w:p>
    <w:p w14:paraId="626230B3" w14:textId="77777777" w:rsidR="00791CEE" w:rsidRPr="007D1979" w:rsidRDefault="00791CEE" w:rsidP="007F4BDD">
      <w:pPr>
        <w:widowControl/>
        <w:jc w:val="center"/>
        <w:rPr>
          <w:rFonts w:ascii="Times New Roman" w:hAnsi="Times New Roman"/>
          <w:b/>
          <w:bCs/>
        </w:rPr>
      </w:pPr>
      <w:r w:rsidRPr="007D1979">
        <w:rPr>
          <w:rFonts w:ascii="Times New Roman" w:hAnsi="Times New Roman"/>
          <w:b/>
          <w:bCs/>
        </w:rPr>
        <w:t>ARTICLE IX</w:t>
      </w:r>
    </w:p>
    <w:p w14:paraId="6BF335D1" w14:textId="77777777" w:rsidR="00791CEE" w:rsidRPr="007D1979" w:rsidRDefault="00791CEE" w:rsidP="007F4BDD">
      <w:pPr>
        <w:widowControl/>
        <w:jc w:val="center"/>
        <w:rPr>
          <w:rFonts w:ascii="Times New Roman" w:hAnsi="Times New Roman"/>
        </w:rPr>
      </w:pPr>
      <w:r w:rsidRPr="007D1979">
        <w:rPr>
          <w:rFonts w:ascii="Times New Roman" w:hAnsi="Times New Roman"/>
          <w:b/>
          <w:bCs/>
          <w:u w:val="single"/>
        </w:rPr>
        <w:t>Dissolution, Liquidation, and Merger</w:t>
      </w:r>
    </w:p>
    <w:p w14:paraId="6C647741" w14:textId="77777777" w:rsidR="00791CEE" w:rsidRPr="007D1979" w:rsidRDefault="00791CEE" w:rsidP="007F4BDD">
      <w:pPr>
        <w:widowControl/>
        <w:jc w:val="center"/>
        <w:rPr>
          <w:rFonts w:ascii="Times New Roman" w:hAnsi="Times New Roman"/>
        </w:rPr>
      </w:pPr>
    </w:p>
    <w:p w14:paraId="653FDAD8" w14:textId="77777777" w:rsidR="00791CEE" w:rsidRPr="007D1979" w:rsidRDefault="00BA033B" w:rsidP="007F4BDD">
      <w:pPr>
        <w:widowControl/>
        <w:jc w:val="both"/>
        <w:rPr>
          <w:rFonts w:ascii="Times New Roman" w:hAnsi="Times New Roman"/>
        </w:rPr>
      </w:pPr>
      <w:r>
        <w:rPr>
          <w:rFonts w:ascii="Times New Roman" w:hAnsi="Times New Roman"/>
        </w:rPr>
        <w:tab/>
      </w:r>
      <w:r w:rsidR="00791CEE" w:rsidRPr="007D1979">
        <w:rPr>
          <w:rFonts w:ascii="Times New Roman" w:hAnsi="Times New Roman"/>
        </w:rPr>
        <w:t>9.01</w:t>
      </w:r>
      <w:r w:rsidR="00791CEE" w:rsidRPr="007D1979">
        <w:rPr>
          <w:rFonts w:ascii="Times New Roman" w:hAnsi="Times New Roman"/>
        </w:rPr>
        <w:tab/>
      </w:r>
      <w:r w:rsidR="00791CEE" w:rsidRPr="007D1979">
        <w:rPr>
          <w:rFonts w:ascii="Times New Roman" w:hAnsi="Times New Roman"/>
          <w:u w:val="single"/>
        </w:rPr>
        <w:t>Events Causing Dissolution</w:t>
      </w:r>
      <w:r w:rsidR="00791CEE" w:rsidRPr="007D1979">
        <w:rPr>
          <w:rFonts w:ascii="Times New Roman" w:hAnsi="Times New Roman"/>
        </w:rPr>
        <w:t xml:space="preserve">.  The </w:t>
      </w:r>
      <w:r>
        <w:rPr>
          <w:rFonts w:ascii="Times New Roman" w:hAnsi="Times New Roman"/>
        </w:rPr>
        <w:t>Company</w:t>
      </w:r>
      <w:r w:rsidR="00791CEE" w:rsidRPr="007D1979">
        <w:rPr>
          <w:rFonts w:ascii="Times New Roman" w:hAnsi="Times New Roman"/>
        </w:rPr>
        <w:t xml:space="preserve"> </w:t>
      </w:r>
      <w:r w:rsidR="00EC6FF2">
        <w:rPr>
          <w:rFonts w:ascii="Times New Roman" w:hAnsi="Times New Roman"/>
        </w:rPr>
        <w:t>will</w:t>
      </w:r>
      <w:r w:rsidR="00791CEE" w:rsidRPr="007D1979">
        <w:rPr>
          <w:rFonts w:ascii="Times New Roman" w:hAnsi="Times New Roman"/>
        </w:rPr>
        <w:t xml:space="preserve"> be dissolved and its affairs wound up upon the following:</w:t>
      </w:r>
    </w:p>
    <w:p w14:paraId="5DBB6F67" w14:textId="77777777" w:rsidR="00791CEE" w:rsidRPr="007D1979" w:rsidRDefault="00791CEE" w:rsidP="007F4BDD">
      <w:pPr>
        <w:widowControl/>
        <w:jc w:val="both"/>
        <w:rPr>
          <w:rFonts w:ascii="Times New Roman" w:hAnsi="Times New Roman"/>
        </w:rPr>
      </w:pPr>
    </w:p>
    <w:p w14:paraId="7AADA193" w14:textId="77777777" w:rsidR="00791CEE" w:rsidRPr="007D1979" w:rsidRDefault="006C6956" w:rsidP="007F4BDD">
      <w:pPr>
        <w:widowControl/>
        <w:ind w:firstLine="720"/>
        <w:jc w:val="both"/>
        <w:rPr>
          <w:rFonts w:ascii="Times New Roman" w:hAnsi="Times New Roman"/>
        </w:rPr>
      </w:pPr>
      <w:r w:rsidRPr="007D1979">
        <w:rPr>
          <w:rFonts w:ascii="Times New Roman" w:hAnsi="Times New Roman"/>
        </w:rPr>
        <w:t xml:space="preserve"> </w:t>
      </w:r>
      <w:r w:rsidR="00791CEE" w:rsidRPr="007D1979">
        <w:rPr>
          <w:rFonts w:ascii="Times New Roman" w:hAnsi="Times New Roman"/>
        </w:rPr>
        <w:t>(</w:t>
      </w:r>
      <w:r>
        <w:rPr>
          <w:rFonts w:ascii="Times New Roman" w:hAnsi="Times New Roman"/>
        </w:rPr>
        <w:t>a</w:t>
      </w:r>
      <w:r w:rsidR="00791CEE" w:rsidRPr="007D1979">
        <w:rPr>
          <w:rFonts w:ascii="Times New Roman" w:hAnsi="Times New Roman"/>
        </w:rPr>
        <w:t>)</w:t>
      </w:r>
      <w:r w:rsidR="00791CEE" w:rsidRPr="007D1979">
        <w:rPr>
          <w:rFonts w:ascii="Times New Roman" w:hAnsi="Times New Roman"/>
        </w:rPr>
        <w:tab/>
      </w:r>
      <w:proofErr w:type="gramStart"/>
      <w:r w:rsidR="00791CEE" w:rsidRPr="007D1979">
        <w:rPr>
          <w:rFonts w:ascii="Times New Roman" w:hAnsi="Times New Roman"/>
        </w:rPr>
        <w:t>the</w:t>
      </w:r>
      <w:proofErr w:type="gramEnd"/>
      <w:r w:rsidR="00791CEE" w:rsidRPr="007D1979">
        <w:rPr>
          <w:rFonts w:ascii="Times New Roman" w:hAnsi="Times New Roman"/>
        </w:rPr>
        <w:t xml:space="preserve"> election to dissolve </w:t>
      </w:r>
      <w:r w:rsidR="00EC6FF2">
        <w:rPr>
          <w:rFonts w:ascii="Times New Roman" w:hAnsi="Times New Roman"/>
        </w:rPr>
        <w:t>the Company</w:t>
      </w:r>
      <w:r w:rsidR="00791CEE" w:rsidRPr="007D1979">
        <w:rPr>
          <w:rFonts w:ascii="Times New Roman" w:hAnsi="Times New Roman"/>
        </w:rPr>
        <w:t xml:space="preserve"> made in writing by the Manager as directed by the Consent of the Members;</w:t>
      </w:r>
      <w:r w:rsidR="0031549E">
        <w:rPr>
          <w:rFonts w:ascii="Times New Roman" w:hAnsi="Times New Roman"/>
        </w:rPr>
        <w:t xml:space="preserve"> or</w:t>
      </w:r>
    </w:p>
    <w:p w14:paraId="721C7877" w14:textId="77777777" w:rsidR="00791CEE" w:rsidRPr="007D1979" w:rsidRDefault="00791CEE" w:rsidP="007F4BDD">
      <w:pPr>
        <w:widowControl/>
        <w:jc w:val="both"/>
        <w:rPr>
          <w:rFonts w:ascii="Times New Roman" w:hAnsi="Times New Roman"/>
        </w:rPr>
      </w:pPr>
    </w:p>
    <w:p w14:paraId="49465502" w14:textId="77777777" w:rsidR="00791CEE" w:rsidRPr="007D1979" w:rsidRDefault="00791CEE" w:rsidP="007F4BDD">
      <w:pPr>
        <w:keepLines/>
        <w:widowControl/>
        <w:ind w:firstLine="720"/>
        <w:jc w:val="both"/>
        <w:rPr>
          <w:rFonts w:ascii="Times New Roman" w:hAnsi="Times New Roman"/>
        </w:rPr>
      </w:pPr>
      <w:r w:rsidRPr="007D1979">
        <w:rPr>
          <w:rFonts w:ascii="Times New Roman" w:hAnsi="Times New Roman"/>
        </w:rPr>
        <w:lastRenderedPageBreak/>
        <w:t>(</w:t>
      </w:r>
      <w:r w:rsidR="006C6956">
        <w:rPr>
          <w:rFonts w:ascii="Times New Roman" w:hAnsi="Times New Roman"/>
        </w:rPr>
        <w:t>b</w:t>
      </w:r>
      <w:r w:rsidRPr="007D1979">
        <w:rPr>
          <w:rFonts w:ascii="Times New Roman" w:hAnsi="Times New Roman"/>
        </w:rPr>
        <w:t>)</w:t>
      </w:r>
      <w:r w:rsidRPr="007D1979">
        <w:rPr>
          <w:rFonts w:ascii="Times New Roman" w:hAnsi="Times New Roman"/>
        </w:rPr>
        <w:tab/>
      </w:r>
      <w:proofErr w:type="gramStart"/>
      <w:r w:rsidRPr="007D1979">
        <w:rPr>
          <w:rFonts w:ascii="Times New Roman" w:hAnsi="Times New Roman"/>
        </w:rPr>
        <w:t>upon</w:t>
      </w:r>
      <w:proofErr w:type="gramEnd"/>
      <w:r w:rsidRPr="007D1979">
        <w:rPr>
          <w:rFonts w:ascii="Times New Roman" w:hAnsi="Times New Roman"/>
        </w:rPr>
        <w:t xml:space="preserve"> the occurrence of an event specified under the laws of the State of Delaware as one effecting dissolution; except that where, under the terms of this Agreement or the Act, </w:t>
      </w:r>
      <w:r w:rsidR="00EC6FF2">
        <w:rPr>
          <w:rFonts w:ascii="Times New Roman" w:hAnsi="Times New Roman"/>
        </w:rPr>
        <w:t>the Company</w:t>
      </w:r>
      <w:r w:rsidRPr="007D1979">
        <w:rPr>
          <w:rFonts w:ascii="Times New Roman" w:hAnsi="Times New Roman"/>
        </w:rPr>
        <w:t xml:space="preserve"> is not to terminate, </w:t>
      </w:r>
      <w:r w:rsidR="00EC6FF2">
        <w:rPr>
          <w:rFonts w:ascii="Times New Roman" w:hAnsi="Times New Roman"/>
        </w:rPr>
        <w:t>the Company</w:t>
      </w:r>
      <w:r w:rsidRPr="007D1979">
        <w:rPr>
          <w:rFonts w:ascii="Times New Roman" w:hAnsi="Times New Roman"/>
        </w:rPr>
        <w:t xml:space="preserve"> </w:t>
      </w:r>
      <w:r w:rsidR="00EC6FF2">
        <w:rPr>
          <w:rFonts w:ascii="Times New Roman" w:hAnsi="Times New Roman"/>
        </w:rPr>
        <w:t>will</w:t>
      </w:r>
      <w:r w:rsidRPr="007D1979">
        <w:rPr>
          <w:rFonts w:ascii="Times New Roman" w:hAnsi="Times New Roman"/>
        </w:rPr>
        <w:t xml:space="preserve"> immediately be reconstituted and reformed on all the applicable terms, conditions and provisions of this Agreement.</w:t>
      </w:r>
    </w:p>
    <w:p w14:paraId="2A37F73C" w14:textId="77777777" w:rsidR="00791CEE" w:rsidRPr="007D1979" w:rsidRDefault="00791CEE" w:rsidP="007F4BDD">
      <w:pPr>
        <w:widowControl/>
        <w:jc w:val="both"/>
        <w:rPr>
          <w:rFonts w:ascii="Times New Roman" w:hAnsi="Times New Roman"/>
        </w:rPr>
      </w:pPr>
    </w:p>
    <w:p w14:paraId="4014738A" w14:textId="77777777" w:rsidR="00791CEE" w:rsidRDefault="00BA033B" w:rsidP="007F4BDD">
      <w:pPr>
        <w:widowControl/>
        <w:jc w:val="both"/>
        <w:rPr>
          <w:rFonts w:ascii="Times New Roman" w:hAnsi="Times New Roman"/>
        </w:rPr>
      </w:pPr>
      <w:r>
        <w:rPr>
          <w:rFonts w:ascii="Times New Roman" w:hAnsi="Times New Roman"/>
        </w:rPr>
        <w:tab/>
      </w:r>
      <w:r w:rsidR="00791CEE" w:rsidRPr="007D1979">
        <w:rPr>
          <w:rFonts w:ascii="Times New Roman" w:hAnsi="Times New Roman"/>
        </w:rPr>
        <w:t>9.02</w:t>
      </w:r>
      <w:r w:rsidR="00791CEE" w:rsidRPr="007D1979">
        <w:rPr>
          <w:rFonts w:ascii="Times New Roman" w:hAnsi="Times New Roman"/>
        </w:rPr>
        <w:tab/>
      </w:r>
      <w:r w:rsidR="00791CEE" w:rsidRPr="007D1979">
        <w:rPr>
          <w:rFonts w:ascii="Times New Roman" w:hAnsi="Times New Roman"/>
          <w:u w:val="single"/>
        </w:rPr>
        <w:t>Continuation of </w:t>
      </w:r>
      <w:r w:rsidR="00EC6FF2">
        <w:rPr>
          <w:rFonts w:ascii="Times New Roman" w:hAnsi="Times New Roman"/>
          <w:u w:val="single"/>
        </w:rPr>
        <w:t>the Company</w:t>
      </w:r>
      <w:r w:rsidR="00791CEE" w:rsidRPr="007D1979">
        <w:rPr>
          <w:rFonts w:ascii="Times New Roman" w:hAnsi="Times New Roman"/>
        </w:rPr>
        <w:t xml:space="preserve">.  </w:t>
      </w:r>
      <w:r w:rsidR="00861856">
        <w:rPr>
          <w:rFonts w:ascii="Times New Roman" w:hAnsi="Times New Roman"/>
        </w:rPr>
        <w:t>T</w:t>
      </w:r>
      <w:r w:rsidR="00791CEE" w:rsidRPr="007D1979">
        <w:rPr>
          <w:rFonts w:ascii="Times New Roman" w:hAnsi="Times New Roman"/>
        </w:rPr>
        <w:t xml:space="preserve">he </w:t>
      </w:r>
      <w:r>
        <w:rPr>
          <w:rFonts w:ascii="Times New Roman" w:hAnsi="Times New Roman"/>
        </w:rPr>
        <w:t xml:space="preserve">Company </w:t>
      </w:r>
      <w:r w:rsidR="00EC6FF2">
        <w:rPr>
          <w:rFonts w:ascii="Times New Roman" w:hAnsi="Times New Roman"/>
        </w:rPr>
        <w:t>will</w:t>
      </w:r>
      <w:r w:rsidR="00791CEE" w:rsidRPr="007D1979">
        <w:rPr>
          <w:rFonts w:ascii="Times New Roman" w:hAnsi="Times New Roman"/>
        </w:rPr>
        <w:t xml:space="preserve"> not be dissolved and its business and affairs </w:t>
      </w:r>
      <w:r w:rsidR="00EC6FF2">
        <w:rPr>
          <w:rFonts w:ascii="Times New Roman" w:hAnsi="Times New Roman"/>
        </w:rPr>
        <w:t>will</w:t>
      </w:r>
      <w:r w:rsidR="00791CEE" w:rsidRPr="007D1979">
        <w:rPr>
          <w:rFonts w:ascii="Times New Roman" w:hAnsi="Times New Roman"/>
        </w:rPr>
        <w:t xml:space="preserve"> not be discontinued and </w:t>
      </w:r>
      <w:r w:rsidR="00EC6FF2">
        <w:rPr>
          <w:rFonts w:ascii="Times New Roman" w:hAnsi="Times New Roman"/>
        </w:rPr>
        <w:t>the Company</w:t>
      </w:r>
      <w:r w:rsidR="00791CEE" w:rsidRPr="007D1979">
        <w:rPr>
          <w:rFonts w:ascii="Times New Roman" w:hAnsi="Times New Roman"/>
        </w:rPr>
        <w:t xml:space="preserve"> </w:t>
      </w:r>
      <w:r w:rsidR="00EC6FF2">
        <w:rPr>
          <w:rFonts w:ascii="Times New Roman" w:hAnsi="Times New Roman"/>
        </w:rPr>
        <w:t>will</w:t>
      </w:r>
      <w:r w:rsidR="00791CEE" w:rsidRPr="007D1979">
        <w:rPr>
          <w:rFonts w:ascii="Times New Roman" w:hAnsi="Times New Roman"/>
        </w:rPr>
        <w:t xml:space="preserve"> remain in existence as a limited liability company under the laws of the State of Delaware if </w:t>
      </w:r>
      <w:r w:rsidR="00AC4E31">
        <w:rPr>
          <w:rFonts w:ascii="Times New Roman" w:hAnsi="Times New Roman"/>
        </w:rPr>
        <w:t>the Manager</w:t>
      </w:r>
      <w:r w:rsidR="005B5FDD">
        <w:rPr>
          <w:rFonts w:ascii="Times New Roman" w:hAnsi="Times New Roman"/>
        </w:rPr>
        <w:t>,</w:t>
      </w:r>
      <w:r w:rsidR="00AC4E31">
        <w:rPr>
          <w:rFonts w:ascii="Times New Roman" w:hAnsi="Times New Roman"/>
        </w:rPr>
        <w:t xml:space="preserve"> </w:t>
      </w:r>
      <w:r>
        <w:rPr>
          <w:rFonts w:ascii="Times New Roman" w:hAnsi="Times New Roman"/>
        </w:rPr>
        <w:t>in its</w:t>
      </w:r>
      <w:r w:rsidR="00791CEE" w:rsidRPr="007D1979">
        <w:rPr>
          <w:rFonts w:ascii="Times New Roman" w:hAnsi="Times New Roman"/>
        </w:rPr>
        <w:t xml:space="preserve"> sole discretion, elect</w:t>
      </w:r>
      <w:r>
        <w:rPr>
          <w:rFonts w:ascii="Times New Roman" w:hAnsi="Times New Roman"/>
        </w:rPr>
        <w:t>s</w:t>
      </w:r>
      <w:r w:rsidR="00791CEE" w:rsidRPr="007D1979">
        <w:rPr>
          <w:rFonts w:ascii="Times New Roman" w:hAnsi="Times New Roman"/>
        </w:rPr>
        <w:t xml:space="preserve"> within </w:t>
      </w:r>
      <w:r>
        <w:rPr>
          <w:rFonts w:ascii="Times New Roman" w:hAnsi="Times New Roman"/>
        </w:rPr>
        <w:t>90</w:t>
      </w:r>
      <w:r w:rsidR="00791CEE" w:rsidRPr="007D1979">
        <w:rPr>
          <w:rFonts w:ascii="Times New Roman" w:hAnsi="Times New Roman"/>
        </w:rPr>
        <w:t xml:space="preserve"> days after such occurrence to continue </w:t>
      </w:r>
      <w:r w:rsidR="00EC6FF2">
        <w:rPr>
          <w:rFonts w:ascii="Times New Roman" w:hAnsi="Times New Roman"/>
        </w:rPr>
        <w:t>the Company</w:t>
      </w:r>
      <w:r w:rsidR="00791CEE" w:rsidRPr="007D1979">
        <w:rPr>
          <w:rFonts w:ascii="Times New Roman" w:hAnsi="Times New Roman"/>
        </w:rPr>
        <w:t xml:space="preserve"> and </w:t>
      </w:r>
      <w:r w:rsidR="00EC6FF2">
        <w:rPr>
          <w:rFonts w:ascii="Times New Roman" w:hAnsi="Times New Roman"/>
        </w:rPr>
        <w:t>the Company</w:t>
      </w:r>
      <w:r w:rsidR="00791CEE" w:rsidRPr="007D1979">
        <w:rPr>
          <w:rFonts w:ascii="Times New Roman" w:hAnsi="Times New Roman"/>
        </w:rPr>
        <w:t>'s business, and designate</w:t>
      </w:r>
      <w:r>
        <w:rPr>
          <w:rFonts w:ascii="Times New Roman" w:hAnsi="Times New Roman"/>
        </w:rPr>
        <w:t>s</w:t>
      </w:r>
      <w:r w:rsidR="00791CEE" w:rsidRPr="007D1979">
        <w:rPr>
          <w:rFonts w:ascii="Times New Roman" w:hAnsi="Times New Roman"/>
        </w:rPr>
        <w:t xml:space="preserve"> (if necessary) from among the Members one or more Managers. </w:t>
      </w:r>
    </w:p>
    <w:p w14:paraId="6BA15E8E" w14:textId="77777777" w:rsidR="00BA033B" w:rsidRPr="007D1979" w:rsidRDefault="00BA033B" w:rsidP="007F4BDD">
      <w:pPr>
        <w:widowControl/>
        <w:jc w:val="both"/>
        <w:rPr>
          <w:rFonts w:ascii="Times New Roman" w:hAnsi="Times New Roman"/>
        </w:rPr>
      </w:pPr>
    </w:p>
    <w:p w14:paraId="28B55D3B" w14:textId="77777777" w:rsidR="00791CEE" w:rsidRDefault="00BA033B" w:rsidP="007F4BDD">
      <w:pPr>
        <w:widowControl/>
        <w:jc w:val="both"/>
        <w:rPr>
          <w:rFonts w:ascii="Times New Roman" w:hAnsi="Times New Roman"/>
        </w:rPr>
      </w:pPr>
      <w:r>
        <w:rPr>
          <w:rFonts w:ascii="Times New Roman" w:hAnsi="Times New Roman"/>
        </w:rPr>
        <w:tab/>
      </w:r>
      <w:r w:rsidR="00791CEE" w:rsidRPr="007D1979">
        <w:rPr>
          <w:rFonts w:ascii="Times New Roman" w:hAnsi="Times New Roman"/>
        </w:rPr>
        <w:t>9.03</w:t>
      </w:r>
      <w:r w:rsidR="00791CEE" w:rsidRPr="007D1979">
        <w:rPr>
          <w:rFonts w:ascii="Times New Roman" w:hAnsi="Times New Roman"/>
        </w:rPr>
        <w:tab/>
      </w:r>
      <w:r w:rsidR="00791CEE" w:rsidRPr="007D1979">
        <w:rPr>
          <w:rFonts w:ascii="Times New Roman" w:hAnsi="Times New Roman"/>
          <w:u w:val="single"/>
        </w:rPr>
        <w:t>Procedures on Dissolution</w:t>
      </w:r>
      <w:r w:rsidR="00791CEE" w:rsidRPr="007D1979">
        <w:rPr>
          <w:rFonts w:ascii="Times New Roman" w:hAnsi="Times New Roman"/>
        </w:rPr>
        <w:t xml:space="preserve">.  Dissolution of </w:t>
      </w:r>
      <w:r w:rsidR="00EC6FF2">
        <w:rPr>
          <w:rFonts w:ascii="Times New Roman" w:hAnsi="Times New Roman"/>
        </w:rPr>
        <w:t>the Company</w:t>
      </w:r>
      <w:r w:rsidR="00791CEE" w:rsidRPr="007D1979">
        <w:rPr>
          <w:rFonts w:ascii="Times New Roman" w:hAnsi="Times New Roman"/>
        </w:rPr>
        <w:t xml:space="preserve"> </w:t>
      </w:r>
      <w:r w:rsidR="00EC6FF2">
        <w:rPr>
          <w:rFonts w:ascii="Times New Roman" w:hAnsi="Times New Roman"/>
        </w:rPr>
        <w:t>will</w:t>
      </w:r>
      <w:r w:rsidR="00791CEE" w:rsidRPr="007D1979">
        <w:rPr>
          <w:rFonts w:ascii="Times New Roman" w:hAnsi="Times New Roman"/>
        </w:rPr>
        <w:t xml:space="preserve"> be effective on the day on which occurs the event giving rise to the dissolution, but </w:t>
      </w:r>
      <w:r w:rsidR="00EC6FF2">
        <w:rPr>
          <w:rFonts w:ascii="Times New Roman" w:hAnsi="Times New Roman"/>
        </w:rPr>
        <w:t>the Company</w:t>
      </w:r>
      <w:r w:rsidR="00791CEE" w:rsidRPr="007D1979">
        <w:rPr>
          <w:rFonts w:ascii="Times New Roman" w:hAnsi="Times New Roman"/>
        </w:rPr>
        <w:t xml:space="preserve"> </w:t>
      </w:r>
      <w:r w:rsidR="00EC6FF2">
        <w:rPr>
          <w:rFonts w:ascii="Times New Roman" w:hAnsi="Times New Roman"/>
        </w:rPr>
        <w:t>will</w:t>
      </w:r>
      <w:r w:rsidR="00791CEE" w:rsidRPr="007D1979">
        <w:rPr>
          <w:rFonts w:ascii="Times New Roman" w:hAnsi="Times New Roman"/>
        </w:rPr>
        <w:t xml:space="preserve"> not terminate until its certificate of cancellation </w:t>
      </w:r>
      <w:r>
        <w:rPr>
          <w:rFonts w:ascii="Times New Roman" w:hAnsi="Times New Roman"/>
        </w:rPr>
        <w:t>has</w:t>
      </w:r>
      <w:r w:rsidR="00791CEE" w:rsidRPr="007D1979">
        <w:rPr>
          <w:rFonts w:ascii="Times New Roman" w:hAnsi="Times New Roman"/>
        </w:rPr>
        <w:t xml:space="preserve"> been filed pursuant to the Act and the assets of </w:t>
      </w:r>
      <w:r w:rsidR="00EC6FF2">
        <w:rPr>
          <w:rFonts w:ascii="Times New Roman" w:hAnsi="Times New Roman"/>
        </w:rPr>
        <w:t>the Company</w:t>
      </w:r>
      <w:r w:rsidR="00791CEE" w:rsidRPr="007D1979">
        <w:rPr>
          <w:rFonts w:ascii="Times New Roman" w:hAnsi="Times New Roman"/>
        </w:rPr>
        <w:t xml:space="preserve"> have been distributed as provided herein.  Notwithstanding the dissolution of </w:t>
      </w:r>
      <w:r w:rsidR="00EC6FF2">
        <w:rPr>
          <w:rFonts w:ascii="Times New Roman" w:hAnsi="Times New Roman"/>
        </w:rPr>
        <w:t>the Company</w:t>
      </w:r>
      <w:r w:rsidR="00791CEE" w:rsidRPr="007D1979">
        <w:rPr>
          <w:rFonts w:ascii="Times New Roman" w:hAnsi="Times New Roman"/>
        </w:rPr>
        <w:t xml:space="preserve">, prior to the termination of </w:t>
      </w:r>
      <w:r w:rsidR="00EC6FF2">
        <w:rPr>
          <w:rFonts w:ascii="Times New Roman" w:hAnsi="Times New Roman"/>
        </w:rPr>
        <w:t>the Company</w:t>
      </w:r>
      <w:r w:rsidR="00791CEE" w:rsidRPr="007D1979">
        <w:rPr>
          <w:rFonts w:ascii="Times New Roman" w:hAnsi="Times New Roman"/>
        </w:rPr>
        <w:t xml:space="preserve">, as aforesaid, the business of </w:t>
      </w:r>
      <w:r w:rsidR="00EC6FF2">
        <w:rPr>
          <w:rFonts w:ascii="Times New Roman" w:hAnsi="Times New Roman"/>
        </w:rPr>
        <w:t>the Company</w:t>
      </w:r>
      <w:r w:rsidR="00791CEE" w:rsidRPr="007D1979">
        <w:rPr>
          <w:rFonts w:ascii="Times New Roman" w:hAnsi="Times New Roman"/>
        </w:rPr>
        <w:t xml:space="preserve"> and the affairs of the Members, as such, </w:t>
      </w:r>
      <w:r w:rsidR="00EC6FF2">
        <w:rPr>
          <w:rFonts w:ascii="Times New Roman" w:hAnsi="Times New Roman"/>
        </w:rPr>
        <w:t>will</w:t>
      </w:r>
      <w:r w:rsidR="00791CEE" w:rsidRPr="007D1979">
        <w:rPr>
          <w:rFonts w:ascii="Times New Roman" w:hAnsi="Times New Roman"/>
        </w:rPr>
        <w:t xml:space="preserve"> continue to be governed by this Agreement.  The remaining Manager or, if there be none, a liquidator appointed with the </w:t>
      </w:r>
      <w:r w:rsidR="00AC4E31">
        <w:rPr>
          <w:rFonts w:ascii="Times New Roman" w:hAnsi="Times New Roman"/>
        </w:rPr>
        <w:t>C</w:t>
      </w:r>
      <w:r w:rsidR="00791CEE" w:rsidRPr="007D1979">
        <w:rPr>
          <w:rFonts w:ascii="Times New Roman" w:hAnsi="Times New Roman"/>
        </w:rPr>
        <w:t>onsent of the Members</w:t>
      </w:r>
      <w:r w:rsidR="00AC4E31">
        <w:rPr>
          <w:rFonts w:ascii="Times New Roman" w:hAnsi="Times New Roman"/>
        </w:rPr>
        <w:t xml:space="preserve"> and </w:t>
      </w:r>
      <w:r>
        <w:rPr>
          <w:rFonts w:ascii="Times New Roman" w:hAnsi="Times New Roman"/>
        </w:rPr>
        <w:t>approval</w:t>
      </w:r>
      <w:r w:rsidR="00AC4E31">
        <w:rPr>
          <w:rFonts w:ascii="Times New Roman" w:hAnsi="Times New Roman"/>
        </w:rPr>
        <w:t xml:space="preserve"> of the Manager</w:t>
      </w:r>
      <w:r w:rsidR="00791CEE" w:rsidRPr="007D1979">
        <w:rPr>
          <w:rFonts w:ascii="Times New Roman" w:hAnsi="Times New Roman"/>
        </w:rPr>
        <w:t xml:space="preserve">, </w:t>
      </w:r>
      <w:r w:rsidR="00EC6FF2">
        <w:rPr>
          <w:rFonts w:ascii="Times New Roman" w:hAnsi="Times New Roman"/>
        </w:rPr>
        <w:t>will</w:t>
      </w:r>
      <w:r w:rsidR="00791CEE" w:rsidRPr="007D1979">
        <w:rPr>
          <w:rFonts w:ascii="Times New Roman" w:hAnsi="Times New Roman"/>
        </w:rPr>
        <w:t xml:space="preserve"> liquidate the assets of </w:t>
      </w:r>
      <w:r w:rsidR="00EC6FF2">
        <w:rPr>
          <w:rFonts w:ascii="Times New Roman" w:hAnsi="Times New Roman"/>
        </w:rPr>
        <w:t>the Company</w:t>
      </w:r>
      <w:r w:rsidR="00791CEE" w:rsidRPr="007D1979">
        <w:rPr>
          <w:rFonts w:ascii="Times New Roman" w:hAnsi="Times New Roman"/>
        </w:rPr>
        <w:t xml:space="preserve">, wind up the affairs of </w:t>
      </w:r>
      <w:r w:rsidR="00EC6FF2">
        <w:rPr>
          <w:rFonts w:ascii="Times New Roman" w:hAnsi="Times New Roman"/>
        </w:rPr>
        <w:t>the Company</w:t>
      </w:r>
      <w:r w:rsidR="00791CEE" w:rsidRPr="007D1979">
        <w:rPr>
          <w:rFonts w:ascii="Times New Roman" w:hAnsi="Times New Roman"/>
        </w:rPr>
        <w:t xml:space="preserve"> and apply and distribute the proceeds thereof as contemplated by this Agreement, except as otherwise required by the Act.</w:t>
      </w:r>
    </w:p>
    <w:p w14:paraId="50C66CC9" w14:textId="77777777" w:rsidR="007F4BDD" w:rsidRPr="007D1979" w:rsidRDefault="007F4BDD" w:rsidP="007F4BDD">
      <w:pPr>
        <w:widowControl/>
        <w:jc w:val="both"/>
        <w:rPr>
          <w:rFonts w:ascii="Times New Roman" w:hAnsi="Times New Roman"/>
        </w:rPr>
      </w:pPr>
    </w:p>
    <w:p w14:paraId="67483861" w14:textId="77777777" w:rsidR="00791CEE" w:rsidRPr="007D1979" w:rsidRDefault="00BA033B" w:rsidP="007F4BDD">
      <w:pPr>
        <w:keepNext/>
        <w:widowControl/>
        <w:jc w:val="both"/>
        <w:rPr>
          <w:rFonts w:ascii="Times New Roman" w:hAnsi="Times New Roman"/>
        </w:rPr>
      </w:pPr>
      <w:r>
        <w:rPr>
          <w:rFonts w:ascii="Times New Roman" w:hAnsi="Times New Roman"/>
        </w:rPr>
        <w:tab/>
      </w:r>
      <w:r w:rsidR="00791CEE" w:rsidRPr="007D1979">
        <w:rPr>
          <w:rFonts w:ascii="Times New Roman" w:hAnsi="Times New Roman"/>
        </w:rPr>
        <w:t>9.04</w:t>
      </w:r>
      <w:r w:rsidR="00791CEE" w:rsidRPr="007D1979">
        <w:rPr>
          <w:rFonts w:ascii="Times New Roman" w:hAnsi="Times New Roman"/>
        </w:rPr>
        <w:tab/>
      </w:r>
      <w:r w:rsidR="00791CEE" w:rsidRPr="007D1979">
        <w:rPr>
          <w:rFonts w:ascii="Times New Roman" w:hAnsi="Times New Roman"/>
          <w:u w:val="single"/>
        </w:rPr>
        <w:t>Distributions upon Liquidation</w:t>
      </w:r>
      <w:r w:rsidR="00791CEE" w:rsidRPr="007D1979">
        <w:rPr>
          <w:rFonts w:ascii="Times New Roman" w:hAnsi="Times New Roman"/>
        </w:rPr>
        <w:t>.</w:t>
      </w:r>
    </w:p>
    <w:p w14:paraId="58A7C784" w14:textId="77777777" w:rsidR="00791CEE" w:rsidRPr="007D1979" w:rsidRDefault="00791CEE" w:rsidP="007F4BDD">
      <w:pPr>
        <w:keepNext/>
        <w:widowControl/>
        <w:jc w:val="both"/>
        <w:rPr>
          <w:rFonts w:ascii="Times New Roman" w:hAnsi="Times New Roman"/>
        </w:rPr>
      </w:pPr>
    </w:p>
    <w:p w14:paraId="379DEA78" w14:textId="77777777" w:rsidR="00791CEE" w:rsidRPr="007D1979" w:rsidRDefault="00791CEE" w:rsidP="007F4BDD">
      <w:pPr>
        <w:widowControl/>
        <w:ind w:firstLine="720"/>
        <w:jc w:val="both"/>
        <w:rPr>
          <w:rFonts w:ascii="Times New Roman" w:hAnsi="Times New Roman"/>
        </w:rPr>
      </w:pPr>
      <w:r w:rsidRPr="007D1979">
        <w:rPr>
          <w:rFonts w:ascii="Times New Roman" w:hAnsi="Times New Roman"/>
        </w:rPr>
        <w:t>(a)</w:t>
      </w:r>
      <w:r w:rsidRPr="007D1979">
        <w:rPr>
          <w:rFonts w:ascii="Times New Roman" w:hAnsi="Times New Roman"/>
        </w:rPr>
        <w:tab/>
        <w:t xml:space="preserve">After paying liabilities owed to creditors, the Manager or such liquidator </w:t>
      </w:r>
      <w:r w:rsidR="00EC6FF2">
        <w:rPr>
          <w:rFonts w:ascii="Times New Roman" w:hAnsi="Times New Roman"/>
        </w:rPr>
        <w:t>will</w:t>
      </w:r>
      <w:r w:rsidRPr="007D1979">
        <w:rPr>
          <w:rFonts w:ascii="Times New Roman" w:hAnsi="Times New Roman"/>
        </w:rPr>
        <w:t xml:space="preserve"> set up such reserves as deemed reasonably necessary for any contingent or unforeseen liabilities or obligations of </w:t>
      </w:r>
      <w:r w:rsidR="00EC6FF2">
        <w:rPr>
          <w:rFonts w:ascii="Times New Roman" w:hAnsi="Times New Roman"/>
        </w:rPr>
        <w:t>the Company</w:t>
      </w:r>
      <w:r w:rsidRPr="007D1979">
        <w:rPr>
          <w:rFonts w:ascii="Times New Roman" w:hAnsi="Times New Roman"/>
        </w:rPr>
        <w:t xml:space="preserve">.  Said reserves may be paid over by such Manager or such liquidator to a bank, to be held in escrow for the purpose of paying any such contingent or unforeseen liabilities or obligations and, at the expiration of such period as such Manager or such liquidator may deem advisable, such reserves </w:t>
      </w:r>
      <w:r w:rsidR="00EC6FF2">
        <w:rPr>
          <w:rFonts w:ascii="Times New Roman" w:hAnsi="Times New Roman"/>
        </w:rPr>
        <w:t>will</w:t>
      </w:r>
      <w:r w:rsidRPr="007D1979">
        <w:rPr>
          <w:rFonts w:ascii="Times New Roman" w:hAnsi="Times New Roman"/>
        </w:rPr>
        <w:t xml:space="preserve"> be distributed to the Members or their assigns in the manner set forth in </w:t>
      </w:r>
      <w:r w:rsidR="00BA033B">
        <w:rPr>
          <w:rFonts w:ascii="Times New Roman" w:hAnsi="Times New Roman"/>
        </w:rPr>
        <w:t>§9.04(b)</w:t>
      </w:r>
      <w:r w:rsidRPr="007D1979">
        <w:rPr>
          <w:rFonts w:ascii="Times New Roman" w:hAnsi="Times New Roman"/>
        </w:rPr>
        <w:t>.</w:t>
      </w:r>
    </w:p>
    <w:p w14:paraId="4038DD6D" w14:textId="77777777" w:rsidR="00791CEE" w:rsidRPr="007D1979" w:rsidRDefault="00791CEE" w:rsidP="007F4BDD">
      <w:pPr>
        <w:widowControl/>
        <w:jc w:val="both"/>
        <w:rPr>
          <w:rFonts w:ascii="Times New Roman" w:hAnsi="Times New Roman"/>
        </w:rPr>
      </w:pPr>
    </w:p>
    <w:p w14:paraId="609384A6" w14:textId="77777777" w:rsidR="00791CEE" w:rsidRPr="007D1979" w:rsidRDefault="00791CEE" w:rsidP="007F4BDD">
      <w:pPr>
        <w:widowControl/>
        <w:ind w:firstLine="720"/>
        <w:jc w:val="both"/>
        <w:rPr>
          <w:rFonts w:ascii="Times New Roman" w:hAnsi="Times New Roman"/>
        </w:rPr>
      </w:pPr>
      <w:r w:rsidRPr="007D1979">
        <w:rPr>
          <w:rFonts w:ascii="Times New Roman" w:hAnsi="Times New Roman"/>
        </w:rPr>
        <w:t>(b)</w:t>
      </w:r>
      <w:r w:rsidRPr="007D1979">
        <w:rPr>
          <w:rFonts w:ascii="Times New Roman" w:hAnsi="Times New Roman"/>
        </w:rPr>
        <w:tab/>
        <w:t xml:space="preserve">After paying such liabilities and providing for such reserves, the Manager or liquidator </w:t>
      </w:r>
      <w:r w:rsidR="00EC6FF2">
        <w:rPr>
          <w:rFonts w:ascii="Times New Roman" w:hAnsi="Times New Roman"/>
        </w:rPr>
        <w:t>will</w:t>
      </w:r>
      <w:r w:rsidRPr="007D1979">
        <w:rPr>
          <w:rFonts w:ascii="Times New Roman" w:hAnsi="Times New Roman"/>
        </w:rPr>
        <w:t xml:space="preserve"> cause the remaining net assets of </w:t>
      </w:r>
      <w:r w:rsidR="00EC6FF2">
        <w:rPr>
          <w:rFonts w:ascii="Times New Roman" w:hAnsi="Times New Roman"/>
        </w:rPr>
        <w:t>the Company</w:t>
      </w:r>
      <w:r w:rsidRPr="007D1979">
        <w:rPr>
          <w:rFonts w:ascii="Times New Roman" w:hAnsi="Times New Roman"/>
        </w:rPr>
        <w:t xml:space="preserve"> to be distributed to and among the Members in the order of priority set forth in ARTICLE IV hereof. In the event that any part of such net assets consists of notes or accounts receivable or other noncash assets, the Manager or liquidator may take whatever steps it deems appropriate to convert such assets into cash or into any other form that would facilitate the distribution thereof. If any assets of </w:t>
      </w:r>
      <w:r w:rsidR="00EC6FF2">
        <w:rPr>
          <w:rFonts w:ascii="Times New Roman" w:hAnsi="Times New Roman"/>
        </w:rPr>
        <w:t>the Company</w:t>
      </w:r>
      <w:r w:rsidRPr="007D1979">
        <w:rPr>
          <w:rFonts w:ascii="Times New Roman" w:hAnsi="Times New Roman"/>
        </w:rPr>
        <w:t xml:space="preserve"> are to be distributed in kind, such assets </w:t>
      </w:r>
      <w:r w:rsidR="00EC6FF2">
        <w:rPr>
          <w:rFonts w:ascii="Times New Roman" w:hAnsi="Times New Roman"/>
        </w:rPr>
        <w:t>will</w:t>
      </w:r>
      <w:r w:rsidRPr="007D1979">
        <w:rPr>
          <w:rFonts w:ascii="Times New Roman" w:hAnsi="Times New Roman"/>
        </w:rPr>
        <w:t xml:space="preserve"> be distributed on the basis of their fair market value, net of any liabilities.</w:t>
      </w:r>
    </w:p>
    <w:p w14:paraId="1654BD48" w14:textId="77777777" w:rsidR="00791CEE" w:rsidRPr="007D1979" w:rsidRDefault="00791CEE" w:rsidP="007F4BDD">
      <w:pPr>
        <w:widowControl/>
        <w:jc w:val="both"/>
        <w:rPr>
          <w:rFonts w:ascii="Times New Roman" w:hAnsi="Times New Roman"/>
        </w:rPr>
      </w:pPr>
    </w:p>
    <w:p w14:paraId="4BEE38FD" w14:textId="77777777" w:rsidR="00791CEE" w:rsidRPr="007D1979" w:rsidRDefault="00047831" w:rsidP="007F4BDD">
      <w:pPr>
        <w:widowControl/>
        <w:jc w:val="both"/>
        <w:rPr>
          <w:rFonts w:ascii="Times New Roman" w:hAnsi="Times New Roman"/>
        </w:rPr>
      </w:pPr>
      <w:r>
        <w:rPr>
          <w:rFonts w:ascii="Times New Roman" w:hAnsi="Times New Roman"/>
        </w:rPr>
        <w:tab/>
      </w:r>
      <w:r w:rsidR="00791CEE" w:rsidRPr="007D1979">
        <w:rPr>
          <w:rFonts w:ascii="Times New Roman" w:hAnsi="Times New Roman"/>
        </w:rPr>
        <w:t>9.05</w:t>
      </w:r>
      <w:r w:rsidR="00791CEE" w:rsidRPr="007D1979">
        <w:rPr>
          <w:rFonts w:ascii="Times New Roman" w:hAnsi="Times New Roman"/>
        </w:rPr>
        <w:tab/>
      </w:r>
      <w:r w:rsidR="00791CEE" w:rsidRPr="007D1979">
        <w:rPr>
          <w:rFonts w:ascii="Times New Roman" w:hAnsi="Times New Roman"/>
          <w:u w:val="single"/>
        </w:rPr>
        <w:t>Consolidation or Merger</w:t>
      </w:r>
      <w:r w:rsidR="00791CEE" w:rsidRPr="007D1979">
        <w:rPr>
          <w:rFonts w:ascii="Times New Roman" w:hAnsi="Times New Roman"/>
        </w:rPr>
        <w:t>.</w:t>
      </w:r>
    </w:p>
    <w:p w14:paraId="0D0D26D8" w14:textId="77777777" w:rsidR="00791CEE" w:rsidRPr="007D1979" w:rsidRDefault="00791CEE" w:rsidP="007F4BDD">
      <w:pPr>
        <w:widowControl/>
        <w:jc w:val="both"/>
        <w:rPr>
          <w:rFonts w:ascii="Times New Roman" w:hAnsi="Times New Roman"/>
        </w:rPr>
      </w:pPr>
    </w:p>
    <w:p w14:paraId="4C97D348" w14:textId="77777777" w:rsidR="00791CEE" w:rsidRPr="007D1979" w:rsidRDefault="00791CEE" w:rsidP="007F4BDD">
      <w:pPr>
        <w:widowControl/>
        <w:ind w:firstLine="720"/>
        <w:jc w:val="both"/>
        <w:rPr>
          <w:rFonts w:ascii="Times New Roman" w:hAnsi="Times New Roman"/>
          <w:b/>
          <w:bCs/>
        </w:rPr>
      </w:pPr>
      <w:r w:rsidRPr="007D1979">
        <w:rPr>
          <w:rFonts w:ascii="Times New Roman" w:hAnsi="Times New Roman"/>
        </w:rPr>
        <w:lastRenderedPageBreak/>
        <w:t>(a)</w:t>
      </w:r>
      <w:r w:rsidRPr="007D1979">
        <w:rPr>
          <w:rFonts w:ascii="Times New Roman" w:hAnsi="Times New Roman"/>
        </w:rPr>
        <w:tab/>
        <w:t xml:space="preserve">The </w:t>
      </w:r>
      <w:r w:rsidR="00047831">
        <w:rPr>
          <w:rFonts w:ascii="Times New Roman" w:hAnsi="Times New Roman"/>
        </w:rPr>
        <w:t>Company</w:t>
      </w:r>
      <w:r w:rsidRPr="007D1979">
        <w:rPr>
          <w:rFonts w:ascii="Times New Roman" w:hAnsi="Times New Roman"/>
        </w:rPr>
        <w:t xml:space="preserve"> </w:t>
      </w:r>
      <w:r w:rsidR="00EC6FF2">
        <w:rPr>
          <w:rFonts w:ascii="Times New Roman" w:hAnsi="Times New Roman"/>
        </w:rPr>
        <w:t>will</w:t>
      </w:r>
      <w:r w:rsidRPr="007D1979">
        <w:rPr>
          <w:rFonts w:ascii="Times New Roman" w:hAnsi="Times New Roman"/>
        </w:rPr>
        <w:t xml:space="preserve"> not consolidate or merge with or into any entity unless such consolidation or merger </w:t>
      </w:r>
      <w:r w:rsidR="00047831">
        <w:rPr>
          <w:rFonts w:ascii="Times New Roman" w:hAnsi="Times New Roman"/>
        </w:rPr>
        <w:t xml:space="preserve">has received </w:t>
      </w:r>
      <w:proofErr w:type="gramStart"/>
      <w:r w:rsidR="00047831">
        <w:rPr>
          <w:rFonts w:ascii="Times New Roman" w:hAnsi="Times New Roman"/>
        </w:rPr>
        <w:t>the  Consent</w:t>
      </w:r>
      <w:proofErr w:type="gramEnd"/>
      <w:r w:rsidRPr="007D1979">
        <w:rPr>
          <w:rFonts w:ascii="Times New Roman" w:hAnsi="Times New Roman"/>
        </w:rPr>
        <w:t xml:space="preserve"> </w:t>
      </w:r>
      <w:r w:rsidR="00047831">
        <w:rPr>
          <w:rFonts w:ascii="Times New Roman" w:hAnsi="Times New Roman"/>
        </w:rPr>
        <w:t>of the</w:t>
      </w:r>
      <w:r w:rsidRPr="007D1979">
        <w:rPr>
          <w:rFonts w:ascii="Times New Roman" w:hAnsi="Times New Roman"/>
        </w:rPr>
        <w:t xml:space="preserve"> Members</w:t>
      </w:r>
      <w:r w:rsidR="00AC4E31">
        <w:rPr>
          <w:rFonts w:ascii="Times New Roman" w:hAnsi="Times New Roman"/>
        </w:rPr>
        <w:t xml:space="preserve"> and </w:t>
      </w:r>
      <w:r w:rsidR="00047831">
        <w:rPr>
          <w:rFonts w:ascii="Times New Roman" w:hAnsi="Times New Roman"/>
        </w:rPr>
        <w:t>the approval of</w:t>
      </w:r>
      <w:r w:rsidR="00AC4E31">
        <w:rPr>
          <w:rFonts w:ascii="Times New Roman" w:hAnsi="Times New Roman"/>
        </w:rPr>
        <w:t xml:space="preserve"> the Manager</w:t>
      </w:r>
      <w:r w:rsidRPr="007D1979">
        <w:rPr>
          <w:rFonts w:ascii="Times New Roman" w:hAnsi="Times New Roman"/>
        </w:rPr>
        <w:t>.</w:t>
      </w:r>
    </w:p>
    <w:p w14:paraId="77914E70" w14:textId="77777777" w:rsidR="00791CEE" w:rsidRPr="007D1979" w:rsidRDefault="00791CEE" w:rsidP="007F4BDD">
      <w:pPr>
        <w:widowControl/>
        <w:jc w:val="both"/>
        <w:rPr>
          <w:rFonts w:ascii="Times New Roman" w:hAnsi="Times New Roman"/>
          <w:b/>
          <w:bCs/>
        </w:rPr>
      </w:pPr>
    </w:p>
    <w:p w14:paraId="1C7B245D" w14:textId="77777777" w:rsidR="00791CEE" w:rsidRPr="007D1979" w:rsidRDefault="00791CEE" w:rsidP="007F4BDD">
      <w:pPr>
        <w:widowControl/>
        <w:ind w:firstLine="720"/>
        <w:jc w:val="both"/>
        <w:rPr>
          <w:rFonts w:ascii="Times New Roman" w:hAnsi="Times New Roman"/>
        </w:rPr>
      </w:pPr>
      <w:r w:rsidRPr="007D1979">
        <w:rPr>
          <w:rFonts w:ascii="Times New Roman" w:hAnsi="Times New Roman"/>
        </w:rPr>
        <w:t>(b)</w:t>
      </w:r>
      <w:r w:rsidRPr="007D1979">
        <w:rPr>
          <w:rFonts w:ascii="Times New Roman" w:hAnsi="Times New Roman"/>
        </w:rPr>
        <w:tab/>
        <w:t xml:space="preserve">Pursuant to an agreement of consolidation or merger, the </w:t>
      </w:r>
      <w:r w:rsidR="00550DEB">
        <w:rPr>
          <w:rFonts w:ascii="Times New Roman" w:hAnsi="Times New Roman"/>
        </w:rPr>
        <w:t>Company</w:t>
      </w:r>
      <w:r w:rsidRPr="007D1979">
        <w:rPr>
          <w:rFonts w:ascii="Times New Roman" w:hAnsi="Times New Roman"/>
        </w:rPr>
        <w:t xml:space="preserve"> may consolidate or merge, with or into on or more domestic limited liability company or other business </w:t>
      </w:r>
      <w:r w:rsidR="00047831">
        <w:rPr>
          <w:rFonts w:ascii="Times New Roman" w:hAnsi="Times New Roman"/>
        </w:rPr>
        <w:t>entities</w:t>
      </w:r>
      <w:r w:rsidRPr="007D1979">
        <w:rPr>
          <w:rFonts w:ascii="Times New Roman" w:hAnsi="Times New Roman"/>
        </w:rPr>
        <w:t xml:space="preserve">, with such domestic limited liability company or other business entity as such an agreement </w:t>
      </w:r>
      <w:r w:rsidR="00EC6FF2">
        <w:rPr>
          <w:rFonts w:ascii="Times New Roman" w:hAnsi="Times New Roman"/>
        </w:rPr>
        <w:t>will</w:t>
      </w:r>
      <w:r w:rsidRPr="007D1979">
        <w:rPr>
          <w:rFonts w:ascii="Times New Roman" w:hAnsi="Times New Roman"/>
        </w:rPr>
        <w:t xml:space="preserve"> provide, being the resulting or surviving domestic limited liability company or other business entity.  As used in this </w:t>
      </w:r>
      <w:r w:rsidR="00047831">
        <w:rPr>
          <w:rFonts w:ascii="Times New Roman" w:hAnsi="Times New Roman"/>
        </w:rPr>
        <w:t>§</w:t>
      </w:r>
      <w:r w:rsidRPr="007D1979">
        <w:rPr>
          <w:rFonts w:ascii="Times New Roman" w:hAnsi="Times New Roman"/>
        </w:rPr>
        <w:t xml:space="preserve">9.05, </w:t>
      </w:r>
      <w:r w:rsidR="00181500">
        <w:rPr>
          <w:rFonts w:ascii="Times New Roman" w:hAnsi="Times New Roman"/>
        </w:rPr>
        <w:t>“</w:t>
      </w:r>
      <w:r w:rsidRPr="007D1979">
        <w:rPr>
          <w:rFonts w:ascii="Times New Roman" w:hAnsi="Times New Roman"/>
        </w:rPr>
        <w:t>other business entity</w:t>
      </w:r>
      <w:r w:rsidR="00181500">
        <w:rPr>
          <w:rFonts w:ascii="Times New Roman" w:hAnsi="Times New Roman"/>
        </w:rPr>
        <w:t>”</w:t>
      </w:r>
      <w:r w:rsidRPr="007D1979">
        <w:rPr>
          <w:rFonts w:ascii="Times New Roman" w:hAnsi="Times New Roman"/>
        </w:rPr>
        <w:t xml:space="preserve"> </w:t>
      </w:r>
      <w:r w:rsidR="00EC6FF2">
        <w:rPr>
          <w:rFonts w:ascii="Times New Roman" w:hAnsi="Times New Roman"/>
        </w:rPr>
        <w:t>will</w:t>
      </w:r>
      <w:r w:rsidRPr="007D1979">
        <w:rPr>
          <w:rFonts w:ascii="Times New Roman" w:hAnsi="Times New Roman"/>
        </w:rPr>
        <w:t xml:space="preserve"> have the same meaning as set forth in </w:t>
      </w:r>
      <w:r w:rsidR="00047831">
        <w:rPr>
          <w:rFonts w:ascii="Times New Roman" w:hAnsi="Times New Roman"/>
        </w:rPr>
        <w:t>§</w:t>
      </w:r>
      <w:r w:rsidRPr="007D1979">
        <w:rPr>
          <w:rFonts w:ascii="Times New Roman" w:hAnsi="Times New Roman"/>
        </w:rPr>
        <w:t>18-209 of the Act.</w:t>
      </w:r>
    </w:p>
    <w:p w14:paraId="3B2EB90F" w14:textId="77777777" w:rsidR="00791CEE" w:rsidRPr="007D1979" w:rsidRDefault="00791CEE" w:rsidP="007F4BDD">
      <w:pPr>
        <w:widowControl/>
        <w:jc w:val="both"/>
        <w:rPr>
          <w:rFonts w:ascii="Times New Roman" w:hAnsi="Times New Roman"/>
        </w:rPr>
      </w:pPr>
    </w:p>
    <w:p w14:paraId="0A7E53E9" w14:textId="77777777" w:rsidR="00791CEE" w:rsidRPr="007D1979" w:rsidRDefault="00791CEE" w:rsidP="007F4BDD">
      <w:pPr>
        <w:widowControl/>
        <w:ind w:firstLine="1440"/>
        <w:jc w:val="both"/>
        <w:rPr>
          <w:rFonts w:ascii="Times New Roman" w:hAnsi="Times New Roman"/>
        </w:rPr>
      </w:pPr>
      <w:r w:rsidRPr="007D1979">
        <w:rPr>
          <w:rFonts w:ascii="Times New Roman" w:hAnsi="Times New Roman"/>
        </w:rPr>
        <w:t>(</w:t>
      </w:r>
      <w:proofErr w:type="spellStart"/>
      <w:r w:rsidRPr="007D1979">
        <w:rPr>
          <w:rFonts w:ascii="Times New Roman" w:hAnsi="Times New Roman"/>
        </w:rPr>
        <w:t>i</w:t>
      </w:r>
      <w:proofErr w:type="spellEnd"/>
      <w:r w:rsidRPr="007D1979">
        <w:rPr>
          <w:rFonts w:ascii="Times New Roman" w:hAnsi="Times New Roman"/>
        </w:rPr>
        <w:t>)</w:t>
      </w:r>
      <w:r w:rsidRPr="007D1979">
        <w:rPr>
          <w:rFonts w:ascii="Times New Roman" w:hAnsi="Times New Roman"/>
        </w:rPr>
        <w:tab/>
        <w:t xml:space="preserve">A consolidation or merger </w:t>
      </w:r>
      <w:r w:rsidR="00047831">
        <w:rPr>
          <w:rFonts w:ascii="Times New Roman" w:hAnsi="Times New Roman"/>
        </w:rPr>
        <w:t xml:space="preserve">must receive the </w:t>
      </w:r>
      <w:r w:rsidRPr="007D1979">
        <w:rPr>
          <w:rFonts w:ascii="Times New Roman" w:hAnsi="Times New Roman"/>
        </w:rPr>
        <w:t>Consent</w:t>
      </w:r>
      <w:r w:rsidR="00047831">
        <w:rPr>
          <w:rFonts w:ascii="Times New Roman" w:hAnsi="Times New Roman"/>
        </w:rPr>
        <w:t xml:space="preserve"> of</w:t>
      </w:r>
      <w:r w:rsidRPr="007D1979">
        <w:rPr>
          <w:rFonts w:ascii="Times New Roman" w:hAnsi="Times New Roman"/>
        </w:rPr>
        <w:t xml:space="preserve"> the Members </w:t>
      </w:r>
      <w:r w:rsidR="00AC4E31">
        <w:rPr>
          <w:rFonts w:ascii="Times New Roman" w:hAnsi="Times New Roman"/>
        </w:rPr>
        <w:t xml:space="preserve">and the </w:t>
      </w:r>
      <w:r w:rsidR="00047831">
        <w:rPr>
          <w:rFonts w:ascii="Times New Roman" w:hAnsi="Times New Roman"/>
        </w:rPr>
        <w:t xml:space="preserve">approval of the </w:t>
      </w:r>
      <w:r w:rsidR="00AC4E31">
        <w:rPr>
          <w:rFonts w:ascii="Times New Roman" w:hAnsi="Times New Roman"/>
        </w:rPr>
        <w:t>Manager</w:t>
      </w:r>
      <w:r w:rsidRPr="007D1979">
        <w:rPr>
          <w:rFonts w:ascii="Times New Roman" w:hAnsi="Times New Roman"/>
        </w:rPr>
        <w:t xml:space="preserve">, and each domestic limited liability company or other business </w:t>
      </w:r>
      <w:proofErr w:type="gramStart"/>
      <w:r w:rsidRPr="007D1979">
        <w:rPr>
          <w:rFonts w:ascii="Times New Roman" w:hAnsi="Times New Roman"/>
        </w:rPr>
        <w:t>entity which is to consolidate</w:t>
      </w:r>
      <w:proofErr w:type="gramEnd"/>
      <w:r w:rsidRPr="007D1979">
        <w:rPr>
          <w:rFonts w:ascii="Times New Roman" w:hAnsi="Times New Roman"/>
        </w:rPr>
        <w:t xml:space="preserve"> or merger </w:t>
      </w:r>
      <w:r w:rsidR="00E60749">
        <w:rPr>
          <w:rFonts w:ascii="Times New Roman" w:hAnsi="Times New Roman"/>
        </w:rPr>
        <w:t>must</w:t>
      </w:r>
      <w:r w:rsidRPr="007D1979">
        <w:rPr>
          <w:rFonts w:ascii="Times New Roman" w:hAnsi="Times New Roman"/>
        </w:rPr>
        <w:t xml:space="preserve"> give its approval as required by its governing agreement.</w:t>
      </w:r>
    </w:p>
    <w:p w14:paraId="2B65D4DB" w14:textId="77777777" w:rsidR="00791CEE" w:rsidRPr="007D1979" w:rsidRDefault="00791CEE" w:rsidP="007F4BDD">
      <w:pPr>
        <w:widowControl/>
        <w:jc w:val="both"/>
        <w:rPr>
          <w:rFonts w:ascii="Times New Roman" w:hAnsi="Times New Roman"/>
        </w:rPr>
      </w:pPr>
    </w:p>
    <w:p w14:paraId="7CA3ACC6" w14:textId="77777777" w:rsidR="00B65BC4" w:rsidRDefault="00791CEE" w:rsidP="007F4BDD">
      <w:pPr>
        <w:widowControl/>
        <w:ind w:firstLine="1440"/>
        <w:jc w:val="both"/>
        <w:rPr>
          <w:rFonts w:ascii="Times New Roman" w:hAnsi="Times New Roman"/>
        </w:rPr>
      </w:pPr>
      <w:r w:rsidRPr="007D1979">
        <w:rPr>
          <w:rFonts w:ascii="Times New Roman" w:hAnsi="Times New Roman"/>
        </w:rPr>
        <w:t>(ii)</w:t>
      </w:r>
      <w:r w:rsidRPr="007D1979">
        <w:rPr>
          <w:rFonts w:ascii="Times New Roman" w:hAnsi="Times New Roman"/>
        </w:rPr>
        <w:tab/>
        <w:t>An agreement of consolidation or merger so approved may effect any amendment to this Agreement, or may effect the adoption of a new operating agreement for a limited liability company that is the resulting or surviving limited liability company, or may result in such other agreement as may be approved as herein provided.</w:t>
      </w:r>
      <w:r w:rsidR="00B65BC4">
        <w:rPr>
          <w:rFonts w:ascii="Times New Roman" w:hAnsi="Times New Roman"/>
        </w:rPr>
        <w:t xml:space="preserve"> </w:t>
      </w:r>
    </w:p>
    <w:p w14:paraId="2E281241" w14:textId="77777777" w:rsidR="00B65BC4" w:rsidRDefault="00B65BC4" w:rsidP="007F4BDD">
      <w:pPr>
        <w:widowControl/>
        <w:ind w:firstLine="1440"/>
        <w:jc w:val="both"/>
        <w:rPr>
          <w:rFonts w:ascii="Times New Roman" w:hAnsi="Times New Roman"/>
          <w:b/>
          <w:bCs/>
        </w:rPr>
      </w:pPr>
    </w:p>
    <w:p w14:paraId="525117DC" w14:textId="77777777" w:rsidR="00B65BC4" w:rsidRDefault="00791CEE" w:rsidP="007F4BDD">
      <w:pPr>
        <w:keepLines/>
        <w:widowControl/>
        <w:jc w:val="center"/>
        <w:rPr>
          <w:rFonts w:ascii="Times New Roman" w:hAnsi="Times New Roman"/>
          <w:b/>
          <w:bCs/>
        </w:rPr>
      </w:pPr>
      <w:r w:rsidRPr="007D1979">
        <w:rPr>
          <w:rFonts w:ascii="Times New Roman" w:hAnsi="Times New Roman"/>
          <w:b/>
          <w:bCs/>
        </w:rPr>
        <w:t>ARTICLE X</w:t>
      </w:r>
    </w:p>
    <w:p w14:paraId="0C0D415F" w14:textId="77777777" w:rsidR="00B65BC4" w:rsidRDefault="00791CEE" w:rsidP="007F4BDD">
      <w:pPr>
        <w:keepLines/>
        <w:widowControl/>
        <w:jc w:val="center"/>
        <w:rPr>
          <w:rFonts w:ascii="Times New Roman" w:hAnsi="Times New Roman"/>
          <w:b/>
          <w:bCs/>
          <w:u w:val="single"/>
        </w:rPr>
      </w:pPr>
      <w:r w:rsidRPr="007D1979">
        <w:rPr>
          <w:rFonts w:ascii="Times New Roman" w:hAnsi="Times New Roman"/>
          <w:b/>
          <w:bCs/>
          <w:u w:val="single"/>
        </w:rPr>
        <w:t>General Provisions</w:t>
      </w:r>
    </w:p>
    <w:p w14:paraId="739182F2" w14:textId="77777777" w:rsidR="00B65BC4" w:rsidRPr="007D1979" w:rsidRDefault="00B65BC4" w:rsidP="007F4BDD">
      <w:pPr>
        <w:keepLines/>
        <w:widowControl/>
        <w:jc w:val="center"/>
        <w:rPr>
          <w:rFonts w:ascii="Times New Roman" w:hAnsi="Times New Roman"/>
        </w:rPr>
      </w:pPr>
    </w:p>
    <w:p w14:paraId="305968EA" w14:textId="77777777" w:rsidR="00791CEE" w:rsidRPr="007D1979" w:rsidRDefault="00E60749" w:rsidP="007F4BDD">
      <w:pPr>
        <w:widowControl/>
        <w:jc w:val="both"/>
        <w:rPr>
          <w:rFonts w:ascii="Times New Roman" w:hAnsi="Times New Roman"/>
        </w:rPr>
      </w:pPr>
      <w:r>
        <w:rPr>
          <w:rFonts w:ascii="Times New Roman" w:hAnsi="Times New Roman"/>
        </w:rPr>
        <w:tab/>
      </w:r>
      <w:r w:rsidR="00791CEE" w:rsidRPr="007D1979">
        <w:rPr>
          <w:rFonts w:ascii="Times New Roman" w:hAnsi="Times New Roman"/>
        </w:rPr>
        <w:t>10.01</w:t>
      </w:r>
      <w:r w:rsidR="00791CEE" w:rsidRPr="007D1979">
        <w:rPr>
          <w:rFonts w:ascii="Times New Roman" w:hAnsi="Times New Roman"/>
        </w:rPr>
        <w:tab/>
      </w:r>
      <w:r w:rsidR="00791CEE" w:rsidRPr="007D1979">
        <w:rPr>
          <w:rFonts w:ascii="Times New Roman" w:hAnsi="Times New Roman"/>
          <w:u w:val="single"/>
        </w:rPr>
        <w:t>Notices</w:t>
      </w:r>
      <w:r w:rsidR="00791CEE" w:rsidRPr="007D1979">
        <w:rPr>
          <w:rFonts w:ascii="Times New Roman" w:hAnsi="Times New Roman"/>
        </w:rPr>
        <w:t xml:space="preserve">. Any and all notices under this Agreement </w:t>
      </w:r>
      <w:r w:rsidR="00EC6FF2">
        <w:rPr>
          <w:rFonts w:ascii="Times New Roman" w:hAnsi="Times New Roman"/>
        </w:rPr>
        <w:t>will</w:t>
      </w:r>
      <w:r w:rsidR="00791CEE" w:rsidRPr="007D1979">
        <w:rPr>
          <w:rFonts w:ascii="Times New Roman" w:hAnsi="Times New Roman"/>
        </w:rPr>
        <w:t xml:space="preserve"> be given in writing, and </w:t>
      </w:r>
      <w:r w:rsidR="00EC6FF2">
        <w:rPr>
          <w:rFonts w:ascii="Times New Roman" w:hAnsi="Times New Roman"/>
        </w:rPr>
        <w:t>will</w:t>
      </w:r>
      <w:r w:rsidR="00791CEE" w:rsidRPr="007D1979">
        <w:rPr>
          <w:rFonts w:ascii="Times New Roman" w:hAnsi="Times New Roman"/>
        </w:rPr>
        <w:t xml:space="preserve"> be effective (a) on the fourth business day after being sent by registered or certified mail, return receipt requested, postage prepaid; (b) on the first business day after being sent by express mail, or commercial overnight delivery service providing a receipt for delivery; (c) on the date of hand delivery; or (d) on the date actually received, if sent by any other method. To be effective, all such notices </w:t>
      </w:r>
      <w:r w:rsidR="00EC6FF2">
        <w:rPr>
          <w:rFonts w:ascii="Times New Roman" w:hAnsi="Times New Roman"/>
        </w:rPr>
        <w:t>will</w:t>
      </w:r>
      <w:r w:rsidR="00791CEE" w:rsidRPr="007D1979">
        <w:rPr>
          <w:rFonts w:ascii="Times New Roman" w:hAnsi="Times New Roman"/>
        </w:rPr>
        <w:t xml:space="preserve"> be addressed, if to </w:t>
      </w:r>
      <w:r w:rsidR="00EC6FF2">
        <w:rPr>
          <w:rFonts w:ascii="Times New Roman" w:hAnsi="Times New Roman"/>
        </w:rPr>
        <w:t>the Company</w:t>
      </w:r>
      <w:r w:rsidR="00791CEE" w:rsidRPr="007D1979">
        <w:rPr>
          <w:rFonts w:ascii="Times New Roman" w:hAnsi="Times New Roman"/>
        </w:rPr>
        <w:t xml:space="preserve">, at its registered office under the Act, and if to a Member or Manager, at the last address of record on </w:t>
      </w:r>
      <w:r w:rsidR="00EC6FF2">
        <w:rPr>
          <w:rFonts w:ascii="Times New Roman" w:hAnsi="Times New Roman"/>
        </w:rPr>
        <w:t>the Company</w:t>
      </w:r>
      <w:r w:rsidR="00791CEE" w:rsidRPr="007D1979">
        <w:rPr>
          <w:rFonts w:ascii="Times New Roman" w:hAnsi="Times New Roman"/>
        </w:rPr>
        <w:t xml:space="preserve"> books.</w:t>
      </w:r>
    </w:p>
    <w:p w14:paraId="711A9B2B" w14:textId="77777777" w:rsidR="00791CEE" w:rsidRPr="007D1979" w:rsidRDefault="00791CEE" w:rsidP="007F4BDD">
      <w:pPr>
        <w:widowControl/>
        <w:jc w:val="both"/>
        <w:rPr>
          <w:rFonts w:ascii="Times New Roman" w:hAnsi="Times New Roman"/>
        </w:rPr>
      </w:pPr>
      <w:r w:rsidRPr="007D1979">
        <w:rPr>
          <w:rFonts w:ascii="Times New Roman" w:hAnsi="Times New Roman"/>
        </w:rPr>
        <w:t xml:space="preserve"> </w:t>
      </w:r>
    </w:p>
    <w:p w14:paraId="24BFA95F" w14:textId="77777777" w:rsidR="00791CEE" w:rsidRPr="007D1979" w:rsidRDefault="00E60749" w:rsidP="007F4BDD">
      <w:pPr>
        <w:widowControl/>
        <w:jc w:val="both"/>
        <w:rPr>
          <w:rFonts w:ascii="Times New Roman" w:hAnsi="Times New Roman"/>
        </w:rPr>
      </w:pPr>
      <w:r>
        <w:rPr>
          <w:rFonts w:ascii="Times New Roman" w:hAnsi="Times New Roman"/>
        </w:rPr>
        <w:tab/>
      </w:r>
      <w:r w:rsidR="00791CEE" w:rsidRPr="007D1979">
        <w:rPr>
          <w:rFonts w:ascii="Times New Roman" w:hAnsi="Times New Roman"/>
        </w:rPr>
        <w:t>10.02</w:t>
      </w:r>
      <w:r w:rsidR="00791CEE" w:rsidRPr="007D1979">
        <w:rPr>
          <w:rFonts w:ascii="Times New Roman" w:hAnsi="Times New Roman"/>
        </w:rPr>
        <w:tab/>
      </w:r>
      <w:r w:rsidR="00791CEE" w:rsidRPr="007D1979">
        <w:rPr>
          <w:rFonts w:ascii="Times New Roman" w:hAnsi="Times New Roman"/>
          <w:u w:val="single"/>
        </w:rPr>
        <w:t>Word Meanings</w:t>
      </w:r>
      <w:r w:rsidR="00791CEE" w:rsidRPr="007D1979">
        <w:rPr>
          <w:rFonts w:ascii="Times New Roman" w:hAnsi="Times New Roman"/>
        </w:rPr>
        <w:t xml:space="preserve">.  Words such as </w:t>
      </w:r>
      <w:r w:rsidR="00181500">
        <w:rPr>
          <w:rFonts w:ascii="Times New Roman" w:hAnsi="Times New Roman"/>
        </w:rPr>
        <w:t>“</w:t>
      </w:r>
      <w:r w:rsidR="00791CEE" w:rsidRPr="007D1979">
        <w:rPr>
          <w:rFonts w:ascii="Times New Roman" w:hAnsi="Times New Roman"/>
        </w:rPr>
        <w:t>herein,</w:t>
      </w:r>
      <w:r w:rsidR="00181500">
        <w:rPr>
          <w:rFonts w:ascii="Times New Roman" w:hAnsi="Times New Roman"/>
        </w:rPr>
        <w:t>”</w:t>
      </w:r>
      <w:r w:rsidR="00791CEE" w:rsidRPr="007D1979">
        <w:rPr>
          <w:rFonts w:ascii="Times New Roman" w:hAnsi="Times New Roman"/>
        </w:rPr>
        <w:t xml:space="preserve"> </w:t>
      </w:r>
      <w:r w:rsidR="00181500">
        <w:rPr>
          <w:rFonts w:ascii="Times New Roman" w:hAnsi="Times New Roman"/>
        </w:rPr>
        <w:t>“</w:t>
      </w:r>
      <w:r w:rsidR="00791CEE" w:rsidRPr="007D1979">
        <w:rPr>
          <w:rFonts w:ascii="Times New Roman" w:hAnsi="Times New Roman"/>
        </w:rPr>
        <w:t>herein</w:t>
      </w:r>
      <w:r w:rsidR="00791CEE" w:rsidRPr="007D1979">
        <w:rPr>
          <w:rFonts w:ascii="Times New Roman" w:hAnsi="Times New Roman"/>
        </w:rPr>
        <w:softHyphen/>
        <w:t>after,</w:t>
      </w:r>
      <w:r w:rsidR="00181500">
        <w:rPr>
          <w:rFonts w:ascii="Times New Roman" w:hAnsi="Times New Roman"/>
        </w:rPr>
        <w:t>”</w:t>
      </w:r>
      <w:r w:rsidR="00791CEE" w:rsidRPr="007D1979">
        <w:rPr>
          <w:rFonts w:ascii="Times New Roman" w:hAnsi="Times New Roman"/>
        </w:rPr>
        <w:t xml:space="preserve"> </w:t>
      </w:r>
      <w:r w:rsidR="00181500">
        <w:rPr>
          <w:rFonts w:ascii="Times New Roman" w:hAnsi="Times New Roman"/>
        </w:rPr>
        <w:t>“</w:t>
      </w:r>
      <w:r w:rsidR="00791CEE" w:rsidRPr="007D1979">
        <w:rPr>
          <w:rFonts w:ascii="Times New Roman" w:hAnsi="Times New Roman"/>
        </w:rPr>
        <w:t>hereof,</w:t>
      </w:r>
      <w:r w:rsidR="00181500">
        <w:rPr>
          <w:rFonts w:ascii="Times New Roman" w:hAnsi="Times New Roman"/>
        </w:rPr>
        <w:t>”</w:t>
      </w:r>
      <w:r w:rsidR="00791CEE" w:rsidRPr="007D1979">
        <w:rPr>
          <w:rFonts w:ascii="Times New Roman" w:hAnsi="Times New Roman"/>
        </w:rPr>
        <w:t xml:space="preserve"> and </w:t>
      </w:r>
      <w:r w:rsidR="00181500">
        <w:rPr>
          <w:rFonts w:ascii="Times New Roman" w:hAnsi="Times New Roman"/>
        </w:rPr>
        <w:t>“</w:t>
      </w:r>
      <w:r w:rsidR="00791CEE" w:rsidRPr="007D1979">
        <w:rPr>
          <w:rFonts w:ascii="Times New Roman" w:hAnsi="Times New Roman"/>
        </w:rPr>
        <w:t>hereunder</w:t>
      </w:r>
      <w:r w:rsidR="00181500">
        <w:rPr>
          <w:rFonts w:ascii="Times New Roman" w:hAnsi="Times New Roman"/>
        </w:rPr>
        <w:t>”</w:t>
      </w:r>
      <w:r w:rsidR="00791CEE" w:rsidRPr="007D1979">
        <w:rPr>
          <w:rFonts w:ascii="Times New Roman" w:hAnsi="Times New Roman"/>
        </w:rPr>
        <w:t xml:space="preserve"> refer to this Agreement as a whole and not merely to a subdivision in which such words appear unless the context otherwise requires. The singular </w:t>
      </w:r>
      <w:r w:rsidR="00EC6FF2">
        <w:rPr>
          <w:rFonts w:ascii="Times New Roman" w:hAnsi="Times New Roman"/>
        </w:rPr>
        <w:t>will</w:t>
      </w:r>
      <w:r w:rsidR="00791CEE" w:rsidRPr="007D1979">
        <w:rPr>
          <w:rFonts w:ascii="Times New Roman" w:hAnsi="Times New Roman"/>
        </w:rPr>
        <w:t xml:space="preserve"> include the plural, and the masculine gender </w:t>
      </w:r>
      <w:r w:rsidR="00EC6FF2">
        <w:rPr>
          <w:rFonts w:ascii="Times New Roman" w:hAnsi="Times New Roman"/>
        </w:rPr>
        <w:t>will</w:t>
      </w:r>
      <w:r w:rsidR="00791CEE" w:rsidRPr="007D1979">
        <w:rPr>
          <w:rFonts w:ascii="Times New Roman" w:hAnsi="Times New Roman"/>
        </w:rPr>
        <w:t xml:space="preserve"> include the feminine and neuter, and vice versa, unless the context otherwise requires.</w:t>
      </w:r>
    </w:p>
    <w:p w14:paraId="67D178F3" w14:textId="77777777" w:rsidR="00791CEE" w:rsidRPr="007D1979" w:rsidRDefault="00791CEE" w:rsidP="007F4BDD">
      <w:pPr>
        <w:widowControl/>
        <w:jc w:val="both"/>
        <w:rPr>
          <w:rFonts w:ascii="Times New Roman" w:hAnsi="Times New Roman"/>
        </w:rPr>
      </w:pPr>
    </w:p>
    <w:p w14:paraId="6A1A0181" w14:textId="77777777" w:rsidR="00791CEE" w:rsidRPr="007D1979" w:rsidRDefault="00E60749" w:rsidP="007F4BDD">
      <w:pPr>
        <w:widowControl/>
        <w:jc w:val="both"/>
        <w:rPr>
          <w:rFonts w:ascii="Times New Roman" w:hAnsi="Times New Roman"/>
        </w:rPr>
      </w:pPr>
      <w:r>
        <w:rPr>
          <w:rFonts w:ascii="Times New Roman" w:hAnsi="Times New Roman"/>
        </w:rPr>
        <w:tab/>
      </w:r>
      <w:r w:rsidR="00791CEE" w:rsidRPr="007D1979">
        <w:rPr>
          <w:rFonts w:ascii="Times New Roman" w:hAnsi="Times New Roman"/>
        </w:rPr>
        <w:t>10.03</w:t>
      </w:r>
      <w:r w:rsidR="00791CEE" w:rsidRPr="007D1979">
        <w:rPr>
          <w:rFonts w:ascii="Times New Roman" w:hAnsi="Times New Roman"/>
        </w:rPr>
        <w:tab/>
      </w:r>
      <w:r w:rsidR="00791CEE" w:rsidRPr="007D1979">
        <w:rPr>
          <w:rFonts w:ascii="Times New Roman" w:hAnsi="Times New Roman"/>
          <w:u w:val="single"/>
        </w:rPr>
        <w:t>Binding Provisions</w:t>
      </w:r>
      <w:r w:rsidR="00791CEE" w:rsidRPr="007D1979">
        <w:rPr>
          <w:rFonts w:ascii="Times New Roman" w:hAnsi="Times New Roman"/>
        </w:rPr>
        <w:t xml:space="preserve">.  Subject to the restrictions on transfers set forth herein, the covenants and agreements contained herein </w:t>
      </w:r>
      <w:r w:rsidR="00EC6FF2">
        <w:rPr>
          <w:rFonts w:ascii="Times New Roman" w:hAnsi="Times New Roman"/>
        </w:rPr>
        <w:t>will</w:t>
      </w:r>
      <w:r w:rsidR="00791CEE" w:rsidRPr="007D1979">
        <w:rPr>
          <w:rFonts w:ascii="Times New Roman" w:hAnsi="Times New Roman"/>
        </w:rPr>
        <w:t xml:space="preserve"> be binding upon, and inure to the benefit of, the parties hereto, their heirs, Legal Representatives, successors and assigns.</w:t>
      </w:r>
    </w:p>
    <w:p w14:paraId="02B89C0A" w14:textId="77777777" w:rsidR="00791CEE" w:rsidRPr="007D1979" w:rsidRDefault="00791CEE" w:rsidP="007F4BDD">
      <w:pPr>
        <w:widowControl/>
        <w:jc w:val="both"/>
        <w:rPr>
          <w:rFonts w:ascii="Times New Roman" w:hAnsi="Times New Roman"/>
        </w:rPr>
      </w:pPr>
    </w:p>
    <w:p w14:paraId="7F46EDDE" w14:textId="77777777" w:rsidR="00791CEE" w:rsidRPr="007D1979" w:rsidRDefault="00E60749" w:rsidP="007F4BDD">
      <w:pPr>
        <w:widowControl/>
        <w:jc w:val="both"/>
        <w:rPr>
          <w:rFonts w:ascii="Times New Roman" w:hAnsi="Times New Roman"/>
        </w:rPr>
      </w:pPr>
      <w:r>
        <w:rPr>
          <w:rFonts w:ascii="Times New Roman" w:hAnsi="Times New Roman"/>
        </w:rPr>
        <w:tab/>
      </w:r>
      <w:proofErr w:type="gramStart"/>
      <w:r w:rsidR="00791CEE" w:rsidRPr="007D1979">
        <w:rPr>
          <w:rFonts w:ascii="Times New Roman" w:hAnsi="Times New Roman"/>
        </w:rPr>
        <w:t>10.04</w:t>
      </w:r>
      <w:r w:rsidR="00791CEE" w:rsidRPr="007D1979">
        <w:rPr>
          <w:rFonts w:ascii="Times New Roman" w:hAnsi="Times New Roman"/>
        </w:rPr>
        <w:tab/>
      </w:r>
      <w:r w:rsidR="00791CEE" w:rsidRPr="007D1979">
        <w:rPr>
          <w:rFonts w:ascii="Times New Roman" w:hAnsi="Times New Roman"/>
          <w:u w:val="single"/>
        </w:rPr>
        <w:t>Voluntary Agreement</w:t>
      </w:r>
      <w:proofErr w:type="gramEnd"/>
      <w:r w:rsidR="00791CEE" w:rsidRPr="007D1979">
        <w:rPr>
          <w:rFonts w:ascii="Times New Roman" w:hAnsi="Times New Roman"/>
          <w:u w:val="single"/>
        </w:rPr>
        <w:t>; No Conflict</w:t>
      </w:r>
      <w:r w:rsidR="00791CEE" w:rsidRPr="007D1979">
        <w:rPr>
          <w:rFonts w:ascii="Times New Roman" w:hAnsi="Times New Roman"/>
        </w:rPr>
        <w:t xml:space="preserve">.  By their respective signatures hereto, the parties acknowledge and agree that the within Agreement is freely and fairly made, executed by </w:t>
      </w:r>
      <w:r w:rsidR="00791CEE" w:rsidRPr="007D1979">
        <w:rPr>
          <w:rFonts w:ascii="Times New Roman" w:hAnsi="Times New Roman"/>
        </w:rPr>
        <w:lastRenderedPageBreak/>
        <w:t xml:space="preserve">each of them with the advice of or opportunity for advice of legal counsel of their respective selection.  Each party represents that they are not now subject to any agreement, nor have they previously, at any time, entered into any written agreement with any person, firm, or </w:t>
      </w:r>
      <w:proofErr w:type="gramStart"/>
      <w:r w:rsidR="00791CEE" w:rsidRPr="007D1979">
        <w:rPr>
          <w:rFonts w:ascii="Times New Roman" w:hAnsi="Times New Roman"/>
        </w:rPr>
        <w:t>entity which</w:t>
      </w:r>
      <w:proofErr w:type="gramEnd"/>
      <w:r w:rsidR="00791CEE" w:rsidRPr="007D1979">
        <w:rPr>
          <w:rFonts w:ascii="Times New Roman" w:hAnsi="Times New Roman"/>
        </w:rPr>
        <w:t xml:space="preserve"> would or could preclude or prevent them from entering into this Agreement or require the consent of any other party.</w:t>
      </w:r>
    </w:p>
    <w:p w14:paraId="5F204D5E" w14:textId="77777777" w:rsidR="00791CEE" w:rsidRPr="007D1979" w:rsidRDefault="00791CEE" w:rsidP="007F4BDD">
      <w:pPr>
        <w:widowControl/>
        <w:jc w:val="both"/>
        <w:rPr>
          <w:rFonts w:ascii="Times New Roman" w:hAnsi="Times New Roman"/>
        </w:rPr>
      </w:pPr>
    </w:p>
    <w:p w14:paraId="7544F952" w14:textId="77777777" w:rsidR="00791CEE" w:rsidRPr="007D1979" w:rsidRDefault="00E60749" w:rsidP="007F4BDD">
      <w:pPr>
        <w:widowControl/>
        <w:jc w:val="both"/>
        <w:rPr>
          <w:rFonts w:ascii="Times New Roman" w:hAnsi="Times New Roman"/>
        </w:rPr>
      </w:pPr>
      <w:r>
        <w:rPr>
          <w:rFonts w:ascii="Times New Roman" w:hAnsi="Times New Roman"/>
        </w:rPr>
        <w:tab/>
      </w:r>
      <w:r w:rsidR="00791CEE" w:rsidRPr="007D1979">
        <w:rPr>
          <w:rFonts w:ascii="Times New Roman" w:hAnsi="Times New Roman"/>
        </w:rPr>
        <w:t>10.05</w:t>
      </w:r>
      <w:r w:rsidR="00791CEE" w:rsidRPr="007D1979">
        <w:rPr>
          <w:rFonts w:ascii="Times New Roman" w:hAnsi="Times New Roman"/>
        </w:rPr>
        <w:tab/>
      </w:r>
      <w:r w:rsidR="00791CEE" w:rsidRPr="007D1979">
        <w:rPr>
          <w:rFonts w:ascii="Times New Roman" w:hAnsi="Times New Roman"/>
          <w:u w:val="single"/>
        </w:rPr>
        <w:t>Applicable Law</w:t>
      </w:r>
      <w:r w:rsidR="00791CEE" w:rsidRPr="007D1979">
        <w:rPr>
          <w:rFonts w:ascii="Times New Roman" w:hAnsi="Times New Roman"/>
        </w:rPr>
        <w:t xml:space="preserve">.  This Agreement and the rights and obligations of the Members and Managers hereunder </w:t>
      </w:r>
      <w:r w:rsidR="00EC6FF2">
        <w:rPr>
          <w:rFonts w:ascii="Times New Roman" w:hAnsi="Times New Roman"/>
        </w:rPr>
        <w:t>will</w:t>
      </w:r>
      <w:r w:rsidR="00791CEE" w:rsidRPr="007D1979">
        <w:rPr>
          <w:rFonts w:ascii="Times New Roman" w:hAnsi="Times New Roman"/>
        </w:rPr>
        <w:t xml:space="preserve"> be governed by and interpreted, construed and enforced in accordance with the laws of the State of Delaware.  The state and federal courts of the Commonwealth of Massachusetts </w:t>
      </w:r>
      <w:r w:rsidR="00EC6FF2">
        <w:rPr>
          <w:rFonts w:ascii="Times New Roman" w:hAnsi="Times New Roman"/>
        </w:rPr>
        <w:t>will</w:t>
      </w:r>
      <w:r w:rsidR="00791CEE" w:rsidRPr="007D1979">
        <w:rPr>
          <w:rFonts w:ascii="Times New Roman" w:hAnsi="Times New Roman"/>
        </w:rPr>
        <w:t xml:space="preserve"> have sole jurisdiction over any claim or dispute arising hereunder.</w:t>
      </w:r>
    </w:p>
    <w:p w14:paraId="721DA763" w14:textId="77777777" w:rsidR="00791CEE" w:rsidRPr="007D1979" w:rsidRDefault="00791CEE" w:rsidP="007F4BDD">
      <w:pPr>
        <w:widowControl/>
        <w:jc w:val="both"/>
        <w:rPr>
          <w:rFonts w:ascii="Times New Roman" w:hAnsi="Times New Roman"/>
        </w:rPr>
      </w:pPr>
    </w:p>
    <w:p w14:paraId="76AB70AE" w14:textId="77777777" w:rsidR="00791CEE" w:rsidRPr="007D1979" w:rsidRDefault="00E60749" w:rsidP="007F4BDD">
      <w:pPr>
        <w:widowControl/>
        <w:jc w:val="both"/>
        <w:rPr>
          <w:rFonts w:ascii="Times New Roman" w:hAnsi="Times New Roman"/>
        </w:rPr>
      </w:pPr>
      <w:r>
        <w:rPr>
          <w:rFonts w:ascii="Times New Roman" w:hAnsi="Times New Roman"/>
        </w:rPr>
        <w:tab/>
      </w:r>
      <w:r w:rsidR="00791CEE" w:rsidRPr="007D1979">
        <w:rPr>
          <w:rFonts w:ascii="Times New Roman" w:hAnsi="Times New Roman"/>
        </w:rPr>
        <w:t>10.06</w:t>
      </w:r>
      <w:r w:rsidR="00791CEE" w:rsidRPr="007D1979">
        <w:rPr>
          <w:rFonts w:ascii="Times New Roman" w:hAnsi="Times New Roman"/>
        </w:rPr>
        <w:tab/>
      </w:r>
      <w:r w:rsidR="00791CEE" w:rsidRPr="007D1979">
        <w:rPr>
          <w:rFonts w:ascii="Times New Roman" w:hAnsi="Times New Roman"/>
          <w:u w:val="single"/>
        </w:rPr>
        <w:t>Counterparts</w:t>
      </w:r>
      <w:r w:rsidR="00791CEE" w:rsidRPr="007D1979">
        <w:rPr>
          <w:rFonts w:ascii="Times New Roman" w:hAnsi="Times New Roman"/>
        </w:rPr>
        <w:t xml:space="preserve">.  This Agreement may be executed in several counterparts, and, as so executed, </w:t>
      </w:r>
      <w:r w:rsidR="00EC6FF2">
        <w:rPr>
          <w:rFonts w:ascii="Times New Roman" w:hAnsi="Times New Roman"/>
        </w:rPr>
        <w:t>will</w:t>
      </w:r>
      <w:r w:rsidR="00791CEE" w:rsidRPr="007D1979">
        <w:rPr>
          <w:rFonts w:ascii="Times New Roman" w:hAnsi="Times New Roman"/>
        </w:rPr>
        <w:t xml:space="preserve"> constitute one agreement binding on all parties hereto, notwithstanding that all of the parties have not signed the same counterpart.</w:t>
      </w:r>
    </w:p>
    <w:p w14:paraId="2A0EBCD2" w14:textId="77777777" w:rsidR="00791CEE" w:rsidRPr="007D1979" w:rsidRDefault="00791CEE" w:rsidP="007F4BDD">
      <w:pPr>
        <w:widowControl/>
        <w:jc w:val="both"/>
        <w:rPr>
          <w:rFonts w:ascii="Times New Roman" w:hAnsi="Times New Roman"/>
        </w:rPr>
      </w:pPr>
    </w:p>
    <w:p w14:paraId="126E96A3" w14:textId="77777777" w:rsidR="00791CEE" w:rsidRPr="007D1979" w:rsidRDefault="00E60749" w:rsidP="007F4BDD">
      <w:pPr>
        <w:widowControl/>
        <w:jc w:val="both"/>
        <w:rPr>
          <w:rFonts w:ascii="Times New Roman" w:hAnsi="Times New Roman"/>
        </w:rPr>
      </w:pPr>
      <w:r>
        <w:rPr>
          <w:rFonts w:ascii="Times New Roman" w:hAnsi="Times New Roman"/>
        </w:rPr>
        <w:tab/>
      </w:r>
      <w:r w:rsidR="00791CEE" w:rsidRPr="007D1979">
        <w:rPr>
          <w:rFonts w:ascii="Times New Roman" w:hAnsi="Times New Roman"/>
        </w:rPr>
        <w:t>10.07</w:t>
      </w:r>
      <w:r w:rsidR="00791CEE" w:rsidRPr="007D1979">
        <w:rPr>
          <w:rFonts w:ascii="Times New Roman" w:hAnsi="Times New Roman"/>
        </w:rPr>
        <w:tab/>
      </w:r>
      <w:proofErr w:type="spellStart"/>
      <w:r w:rsidR="00791CEE" w:rsidRPr="007D1979">
        <w:rPr>
          <w:rFonts w:ascii="Times New Roman" w:hAnsi="Times New Roman"/>
          <w:u w:val="single"/>
        </w:rPr>
        <w:t>Separability</w:t>
      </w:r>
      <w:proofErr w:type="spellEnd"/>
      <w:r w:rsidR="00791CEE" w:rsidRPr="007D1979">
        <w:rPr>
          <w:rFonts w:ascii="Times New Roman" w:hAnsi="Times New Roman"/>
          <w:u w:val="single"/>
        </w:rPr>
        <w:t> of Provisions</w:t>
      </w:r>
      <w:r w:rsidR="00791CEE" w:rsidRPr="007D1979">
        <w:rPr>
          <w:rFonts w:ascii="Times New Roman" w:hAnsi="Times New Roman"/>
        </w:rPr>
        <w:t xml:space="preserve">.  Each provision of this Agreement </w:t>
      </w:r>
      <w:r w:rsidR="00EC6FF2">
        <w:rPr>
          <w:rFonts w:ascii="Times New Roman" w:hAnsi="Times New Roman"/>
        </w:rPr>
        <w:t>will</w:t>
      </w:r>
      <w:r w:rsidR="00791CEE" w:rsidRPr="007D1979">
        <w:rPr>
          <w:rFonts w:ascii="Times New Roman" w:hAnsi="Times New Roman"/>
        </w:rPr>
        <w:t xml:space="preserve"> be considered separable. To the extent that any provision of this Agreement is prohibited or ineffective under the Act, this Agreement </w:t>
      </w:r>
      <w:r w:rsidR="00EC6FF2">
        <w:rPr>
          <w:rFonts w:ascii="Times New Roman" w:hAnsi="Times New Roman"/>
        </w:rPr>
        <w:t>will</w:t>
      </w:r>
      <w:r w:rsidR="00791CEE" w:rsidRPr="007D1979">
        <w:rPr>
          <w:rFonts w:ascii="Times New Roman" w:hAnsi="Times New Roman"/>
        </w:rPr>
        <w:t xml:space="preserve"> be considered amended to the smallest degree possible to make the Agreement effective under the Act (and, if the Act is subsequently amended or interpreted in such manner as to make effective any provision of this Agreement that was formerly rendered invalid, such provision </w:t>
      </w:r>
      <w:r w:rsidR="00EC6FF2">
        <w:rPr>
          <w:rFonts w:ascii="Times New Roman" w:hAnsi="Times New Roman"/>
        </w:rPr>
        <w:t>will</w:t>
      </w:r>
      <w:r w:rsidR="00791CEE" w:rsidRPr="007D1979">
        <w:rPr>
          <w:rFonts w:ascii="Times New Roman" w:hAnsi="Times New Roman"/>
        </w:rPr>
        <w:t xml:space="preserve"> automatically be considered valid from the effective date of such amendment or interpretation).</w:t>
      </w:r>
    </w:p>
    <w:p w14:paraId="3795B698" w14:textId="77777777" w:rsidR="00791CEE" w:rsidRPr="007D1979" w:rsidRDefault="00791CEE" w:rsidP="007F4BDD">
      <w:pPr>
        <w:widowControl/>
        <w:jc w:val="both"/>
        <w:rPr>
          <w:rFonts w:ascii="Times New Roman" w:hAnsi="Times New Roman"/>
        </w:rPr>
      </w:pPr>
    </w:p>
    <w:p w14:paraId="058AB4B9" w14:textId="77777777" w:rsidR="00791CEE" w:rsidRPr="007D1979" w:rsidRDefault="00E60749" w:rsidP="007F4BDD">
      <w:pPr>
        <w:widowControl/>
        <w:jc w:val="both"/>
        <w:rPr>
          <w:rFonts w:ascii="Times New Roman" w:hAnsi="Times New Roman"/>
        </w:rPr>
      </w:pPr>
      <w:r>
        <w:rPr>
          <w:rFonts w:ascii="Times New Roman" w:hAnsi="Times New Roman"/>
        </w:rPr>
        <w:tab/>
      </w:r>
      <w:r w:rsidR="00791CEE" w:rsidRPr="007D1979">
        <w:rPr>
          <w:rFonts w:ascii="Times New Roman" w:hAnsi="Times New Roman"/>
        </w:rPr>
        <w:t>10.08</w:t>
      </w:r>
      <w:r w:rsidR="00791CEE" w:rsidRPr="007D1979">
        <w:rPr>
          <w:rFonts w:ascii="Times New Roman" w:hAnsi="Times New Roman"/>
        </w:rPr>
        <w:tab/>
      </w:r>
      <w:r w:rsidR="00791CEE" w:rsidRPr="007D1979">
        <w:rPr>
          <w:rFonts w:ascii="Times New Roman" w:hAnsi="Times New Roman"/>
          <w:u w:val="single"/>
        </w:rPr>
        <w:t>Section Titles</w:t>
      </w:r>
      <w:r w:rsidR="00791CEE" w:rsidRPr="007D1979">
        <w:rPr>
          <w:rFonts w:ascii="Times New Roman" w:hAnsi="Times New Roman"/>
        </w:rPr>
        <w:t xml:space="preserve">.  Section titles are for descriptive purposes only and </w:t>
      </w:r>
      <w:r w:rsidR="00EC6FF2">
        <w:rPr>
          <w:rFonts w:ascii="Times New Roman" w:hAnsi="Times New Roman"/>
        </w:rPr>
        <w:t>will</w:t>
      </w:r>
      <w:r w:rsidR="00791CEE" w:rsidRPr="007D1979">
        <w:rPr>
          <w:rFonts w:ascii="Times New Roman" w:hAnsi="Times New Roman"/>
        </w:rPr>
        <w:t xml:space="preserve"> not control or alter the meaning of this Agreement as set forth in the text.</w:t>
      </w:r>
    </w:p>
    <w:p w14:paraId="3543C5F8" w14:textId="77777777" w:rsidR="00791CEE" w:rsidRPr="007D1979" w:rsidRDefault="00791CEE" w:rsidP="007F4BDD">
      <w:pPr>
        <w:widowControl/>
        <w:jc w:val="both"/>
        <w:rPr>
          <w:rFonts w:ascii="Times New Roman" w:hAnsi="Times New Roman"/>
        </w:rPr>
      </w:pPr>
    </w:p>
    <w:p w14:paraId="040E8DBE" w14:textId="77777777" w:rsidR="00791CEE" w:rsidRPr="007D1979" w:rsidRDefault="00E60749" w:rsidP="007F4BDD">
      <w:pPr>
        <w:widowControl/>
        <w:jc w:val="both"/>
        <w:rPr>
          <w:rFonts w:ascii="Times New Roman" w:hAnsi="Times New Roman"/>
        </w:rPr>
      </w:pPr>
      <w:r>
        <w:rPr>
          <w:rFonts w:ascii="Times New Roman" w:hAnsi="Times New Roman"/>
        </w:rPr>
        <w:tab/>
      </w:r>
      <w:r w:rsidR="00791CEE" w:rsidRPr="007D1979">
        <w:rPr>
          <w:rFonts w:ascii="Times New Roman" w:hAnsi="Times New Roman"/>
        </w:rPr>
        <w:t>10.09</w:t>
      </w:r>
      <w:r w:rsidR="00791CEE" w:rsidRPr="007D1979">
        <w:rPr>
          <w:rFonts w:ascii="Times New Roman" w:hAnsi="Times New Roman"/>
        </w:rPr>
        <w:tab/>
      </w:r>
      <w:r w:rsidR="00791CEE" w:rsidRPr="007D1979">
        <w:rPr>
          <w:rFonts w:ascii="Times New Roman" w:hAnsi="Times New Roman"/>
          <w:u w:val="single"/>
        </w:rPr>
        <w:t>Amendments</w:t>
      </w:r>
      <w:r w:rsidR="00791CEE" w:rsidRPr="007D1979">
        <w:rPr>
          <w:rFonts w:ascii="Times New Roman" w:hAnsi="Times New Roman"/>
        </w:rPr>
        <w:t xml:space="preserve">.  Except as otherwise specifically provided in this Agreement, including, without limitation, </w:t>
      </w:r>
      <w:r>
        <w:rPr>
          <w:rFonts w:ascii="Times New Roman" w:hAnsi="Times New Roman"/>
        </w:rPr>
        <w:t xml:space="preserve">in §§2.05 and </w:t>
      </w:r>
      <w:r w:rsidR="00791CEE" w:rsidRPr="007D1979">
        <w:rPr>
          <w:rFonts w:ascii="Times New Roman" w:hAnsi="Times New Roman"/>
        </w:rPr>
        <w:t>3.02 and ARTICLE VIII, this Agreement may be amended or modified only as follows:</w:t>
      </w:r>
    </w:p>
    <w:p w14:paraId="3D6072E9" w14:textId="77777777" w:rsidR="00791CEE" w:rsidRPr="007D1979" w:rsidRDefault="00791CEE" w:rsidP="007F4BDD">
      <w:pPr>
        <w:widowControl/>
        <w:jc w:val="both"/>
        <w:rPr>
          <w:rFonts w:ascii="Times New Roman" w:hAnsi="Times New Roman"/>
        </w:rPr>
      </w:pPr>
    </w:p>
    <w:p w14:paraId="38253A06" w14:textId="77777777" w:rsidR="00791CEE" w:rsidRPr="007D1979" w:rsidRDefault="00E60749" w:rsidP="007F4BDD">
      <w:pPr>
        <w:widowControl/>
        <w:ind w:firstLine="720"/>
        <w:jc w:val="both"/>
        <w:rPr>
          <w:rFonts w:ascii="Times New Roman" w:hAnsi="Times New Roman"/>
        </w:rPr>
      </w:pPr>
      <w:r>
        <w:rPr>
          <w:rFonts w:ascii="Times New Roman" w:hAnsi="Times New Roman"/>
        </w:rPr>
        <w:t>(a)</w:t>
      </w:r>
      <w:r>
        <w:rPr>
          <w:rFonts w:ascii="Times New Roman" w:hAnsi="Times New Roman"/>
        </w:rPr>
        <w:tab/>
        <w:t>By the Manager</w:t>
      </w:r>
      <w:r w:rsidR="00791CEE" w:rsidRPr="007D1979">
        <w:rPr>
          <w:rFonts w:ascii="Times New Roman" w:hAnsi="Times New Roman"/>
        </w:rPr>
        <w:t xml:space="preserve"> with the </w:t>
      </w:r>
      <w:r w:rsidR="007C4C03">
        <w:rPr>
          <w:rFonts w:ascii="Times New Roman" w:hAnsi="Times New Roman"/>
        </w:rPr>
        <w:t xml:space="preserve">Consent </w:t>
      </w:r>
      <w:r w:rsidR="00791CEE" w:rsidRPr="007D1979">
        <w:rPr>
          <w:rFonts w:ascii="Times New Roman" w:hAnsi="Times New Roman"/>
        </w:rPr>
        <w:t>of the Members.  Any such amendment may include, without limitation, an amendment providing for capital contributions from, distributions to, and allocations of Net Profits and Net Losses (and items thereof) to one or more additional classes of Members.</w:t>
      </w:r>
    </w:p>
    <w:p w14:paraId="072FC8CE" w14:textId="77777777" w:rsidR="00791CEE" w:rsidRPr="007D1979" w:rsidRDefault="00791CEE" w:rsidP="007F4BDD">
      <w:pPr>
        <w:widowControl/>
        <w:jc w:val="both"/>
        <w:rPr>
          <w:rFonts w:ascii="Times New Roman" w:hAnsi="Times New Roman"/>
        </w:rPr>
      </w:pPr>
    </w:p>
    <w:p w14:paraId="4F374B65" w14:textId="77777777" w:rsidR="00791CEE" w:rsidRPr="007D1979" w:rsidRDefault="00E60749" w:rsidP="007F4BDD">
      <w:pPr>
        <w:widowControl/>
        <w:ind w:firstLine="720"/>
        <w:jc w:val="both"/>
        <w:rPr>
          <w:rFonts w:ascii="Times New Roman" w:hAnsi="Times New Roman"/>
        </w:rPr>
      </w:pPr>
      <w:r>
        <w:rPr>
          <w:rFonts w:ascii="Times New Roman" w:hAnsi="Times New Roman"/>
        </w:rPr>
        <w:t>(b)</w:t>
      </w:r>
      <w:r>
        <w:rPr>
          <w:rFonts w:ascii="Times New Roman" w:hAnsi="Times New Roman"/>
        </w:rPr>
        <w:tab/>
        <w:t>By the Manager</w:t>
      </w:r>
      <w:r w:rsidR="00791CEE" w:rsidRPr="007D1979">
        <w:rPr>
          <w:rFonts w:ascii="Times New Roman" w:hAnsi="Times New Roman"/>
        </w:rPr>
        <w:t xml:space="preserve"> acting alone, to cure any ambiguity, to correct or supplement any provision herein that may be inconsistent with any other provision herein; or to make any other provisions with respect to matters or questions arising under this Agreement consistent with the provisions of this Agreement; and to delete or add any provision of this Agreement required to be so deleted or added by any federal agency or state </w:t>
      </w:r>
      <w:r w:rsidR="00181500">
        <w:rPr>
          <w:rFonts w:ascii="Times New Roman" w:hAnsi="Times New Roman"/>
        </w:rPr>
        <w:t>“</w:t>
      </w:r>
      <w:r w:rsidR="00791CEE" w:rsidRPr="007D1979">
        <w:rPr>
          <w:rFonts w:ascii="Times New Roman" w:hAnsi="Times New Roman"/>
        </w:rPr>
        <w:t>blue</w:t>
      </w:r>
      <w:r w:rsidR="00791CEE" w:rsidRPr="007D1979">
        <w:rPr>
          <w:rFonts w:ascii="Times New Roman" w:hAnsi="Times New Roman"/>
        </w:rPr>
        <w:noBreakHyphen/>
        <w:t>sky</w:t>
      </w:r>
      <w:r w:rsidR="00181500">
        <w:rPr>
          <w:rFonts w:ascii="Times New Roman" w:hAnsi="Times New Roman"/>
        </w:rPr>
        <w:t>”</w:t>
      </w:r>
      <w:r w:rsidR="00791CEE" w:rsidRPr="007D1979">
        <w:rPr>
          <w:rFonts w:ascii="Times New Roman" w:hAnsi="Times New Roman"/>
        </w:rPr>
        <w:t xml:space="preserve"> commissioner or similar such official, which addition or deletion is deemed by such agency or official to be for the benefit</w:t>
      </w:r>
      <w:r w:rsidR="00B65BC4">
        <w:rPr>
          <w:rFonts w:ascii="Times New Roman" w:hAnsi="Times New Roman"/>
        </w:rPr>
        <w:t xml:space="preserve"> or protection of the Members, </w:t>
      </w:r>
      <w:r w:rsidR="00791CEE" w:rsidRPr="007D1979">
        <w:rPr>
          <w:rFonts w:ascii="Times New Roman" w:hAnsi="Times New Roman"/>
        </w:rPr>
        <w:t xml:space="preserve">all pursuant to the power of attorney set forth in </w:t>
      </w:r>
      <w:r>
        <w:rPr>
          <w:rFonts w:ascii="Times New Roman" w:hAnsi="Times New Roman"/>
        </w:rPr>
        <w:t>§</w:t>
      </w:r>
      <w:r w:rsidR="00791CEE" w:rsidRPr="007D1979">
        <w:rPr>
          <w:rFonts w:ascii="Times New Roman" w:hAnsi="Times New Roman"/>
        </w:rPr>
        <w:t>3.02(d).</w:t>
      </w:r>
    </w:p>
    <w:p w14:paraId="17544340" w14:textId="77777777" w:rsidR="00791CEE" w:rsidRPr="007D1979" w:rsidRDefault="00791CEE" w:rsidP="007F4BDD">
      <w:pPr>
        <w:widowControl/>
        <w:jc w:val="both"/>
        <w:rPr>
          <w:rFonts w:ascii="Times New Roman" w:hAnsi="Times New Roman"/>
        </w:rPr>
      </w:pPr>
    </w:p>
    <w:p w14:paraId="16A4B4C3" w14:textId="77777777" w:rsidR="00791CEE" w:rsidRPr="007D1979" w:rsidRDefault="00791CEE" w:rsidP="007F4BDD">
      <w:pPr>
        <w:widowControl/>
        <w:ind w:firstLine="720"/>
        <w:jc w:val="both"/>
        <w:rPr>
          <w:rFonts w:ascii="Times New Roman" w:hAnsi="Times New Roman"/>
        </w:rPr>
      </w:pPr>
      <w:r w:rsidRPr="007D1979">
        <w:rPr>
          <w:rFonts w:ascii="Times New Roman" w:hAnsi="Times New Roman"/>
        </w:rPr>
        <w:lastRenderedPageBreak/>
        <w:t>(c)</w:t>
      </w:r>
      <w:r w:rsidRPr="007D1979">
        <w:rPr>
          <w:rFonts w:ascii="Times New Roman" w:hAnsi="Times New Roman"/>
        </w:rPr>
        <w:tab/>
        <w:t xml:space="preserve">By the Managers acting alone, to modify appropriate provisions of this Agreement, if </w:t>
      </w:r>
      <w:r w:rsidR="00EC6FF2">
        <w:rPr>
          <w:rFonts w:ascii="Times New Roman" w:hAnsi="Times New Roman"/>
        </w:rPr>
        <w:t>the Company</w:t>
      </w:r>
      <w:r w:rsidRPr="007D1979">
        <w:rPr>
          <w:rFonts w:ascii="Times New Roman" w:hAnsi="Times New Roman"/>
        </w:rPr>
        <w:t xml:space="preserve"> is advised at any time by its legal counsel that the allocations of profits and losses and similar items provided for in ARTICLE V hereof are unlikely to be respected for federal income tax purposes, either because of the promulgation and adoption of Treasury Regulations under </w:t>
      </w:r>
      <w:r w:rsidR="00C20D64">
        <w:rPr>
          <w:rFonts w:ascii="Times New Roman" w:hAnsi="Times New Roman"/>
        </w:rPr>
        <w:t>Code</w:t>
      </w:r>
      <w:r w:rsidRPr="007D1979">
        <w:rPr>
          <w:rFonts w:ascii="Times New Roman" w:hAnsi="Times New Roman"/>
        </w:rPr>
        <w:t xml:space="preserve"> </w:t>
      </w:r>
      <w:r w:rsidR="00B65BC4">
        <w:rPr>
          <w:rFonts w:ascii="Times New Roman" w:hAnsi="Times New Roman"/>
        </w:rPr>
        <w:t>§</w:t>
      </w:r>
      <w:r w:rsidRPr="007D1979">
        <w:rPr>
          <w:rFonts w:ascii="Times New Roman" w:hAnsi="Times New Roman"/>
        </w:rPr>
        <w:t xml:space="preserve">704 or other developments in applicable law - all pursuant to the power of attorney set forth in </w:t>
      </w:r>
      <w:r w:rsidR="00B65BC4">
        <w:rPr>
          <w:rFonts w:ascii="Times New Roman" w:hAnsi="Times New Roman"/>
        </w:rPr>
        <w:t>§</w:t>
      </w:r>
      <w:r w:rsidRPr="007D1979">
        <w:rPr>
          <w:rFonts w:ascii="Times New Roman" w:hAnsi="Times New Roman"/>
        </w:rPr>
        <w:t xml:space="preserve"> 3.02(d).  In making any such amendment, the Managers </w:t>
      </w:r>
      <w:r w:rsidR="00EC6FF2">
        <w:rPr>
          <w:rFonts w:ascii="Times New Roman" w:hAnsi="Times New Roman"/>
        </w:rPr>
        <w:t>will</w:t>
      </w:r>
      <w:r w:rsidRPr="007D1979">
        <w:rPr>
          <w:rFonts w:ascii="Times New Roman" w:hAnsi="Times New Roman"/>
        </w:rPr>
        <w:t xml:space="preserve"> use their best efforts to effect as little change in the economic and tax arrangements among the Members as they </w:t>
      </w:r>
      <w:r w:rsidR="00EC6FF2">
        <w:rPr>
          <w:rFonts w:ascii="Times New Roman" w:hAnsi="Times New Roman"/>
        </w:rPr>
        <w:t>will</w:t>
      </w:r>
      <w:r w:rsidRPr="007D1979">
        <w:rPr>
          <w:rFonts w:ascii="Times New Roman" w:hAnsi="Times New Roman"/>
        </w:rPr>
        <w:t xml:space="preserve"> determine in their sole discretion to be necessary to provide for allocations of profits and losses to the Members that they believe will be respected for federal income tax purposes.  No such amend</w:t>
      </w:r>
      <w:r w:rsidRPr="007D1979">
        <w:rPr>
          <w:rFonts w:ascii="Times New Roman" w:hAnsi="Times New Roman"/>
        </w:rPr>
        <w:softHyphen/>
        <w:t xml:space="preserve">ment </w:t>
      </w:r>
      <w:r w:rsidR="00EC6FF2">
        <w:rPr>
          <w:rFonts w:ascii="Times New Roman" w:hAnsi="Times New Roman"/>
        </w:rPr>
        <w:t>will</w:t>
      </w:r>
      <w:r w:rsidRPr="007D1979">
        <w:rPr>
          <w:rFonts w:ascii="Times New Roman" w:hAnsi="Times New Roman"/>
        </w:rPr>
        <w:t xml:space="preserve"> give rise to any claim or cause of action by any Member or </w:t>
      </w:r>
      <w:r w:rsidR="00EC6FF2">
        <w:rPr>
          <w:rFonts w:ascii="Times New Roman" w:hAnsi="Times New Roman"/>
        </w:rPr>
        <w:t>the Company</w:t>
      </w:r>
      <w:r w:rsidRPr="007D1979">
        <w:rPr>
          <w:rFonts w:ascii="Times New Roman" w:hAnsi="Times New Roman"/>
        </w:rPr>
        <w:t xml:space="preserve">.  </w:t>
      </w:r>
    </w:p>
    <w:p w14:paraId="47B74D65" w14:textId="77777777" w:rsidR="00791CEE" w:rsidRPr="007D1979" w:rsidRDefault="00791CEE" w:rsidP="007F4BDD">
      <w:pPr>
        <w:widowControl/>
        <w:jc w:val="both"/>
        <w:rPr>
          <w:rFonts w:ascii="Times New Roman" w:hAnsi="Times New Roman"/>
        </w:rPr>
      </w:pPr>
    </w:p>
    <w:p w14:paraId="5E20EA24" w14:textId="77777777" w:rsidR="00791CEE" w:rsidRPr="007D1979" w:rsidRDefault="00B65BC4" w:rsidP="007F4BDD">
      <w:pPr>
        <w:widowControl/>
        <w:jc w:val="both"/>
        <w:rPr>
          <w:rFonts w:ascii="Times New Roman" w:hAnsi="Times New Roman"/>
        </w:rPr>
      </w:pPr>
      <w:r>
        <w:rPr>
          <w:rFonts w:ascii="Times New Roman" w:hAnsi="Times New Roman"/>
        </w:rPr>
        <w:tab/>
      </w:r>
      <w:r w:rsidR="00791CEE" w:rsidRPr="007D1979">
        <w:rPr>
          <w:rFonts w:ascii="Times New Roman" w:hAnsi="Times New Roman"/>
        </w:rPr>
        <w:t>10.10</w:t>
      </w:r>
      <w:r w:rsidR="00791CEE" w:rsidRPr="007D1979">
        <w:rPr>
          <w:rFonts w:ascii="Times New Roman" w:hAnsi="Times New Roman"/>
        </w:rPr>
        <w:tab/>
      </w:r>
      <w:r w:rsidR="00791CEE" w:rsidRPr="007D1979">
        <w:rPr>
          <w:rFonts w:ascii="Times New Roman" w:hAnsi="Times New Roman"/>
          <w:u w:val="single"/>
        </w:rPr>
        <w:t>No Third</w:t>
      </w:r>
      <w:r w:rsidR="00791CEE" w:rsidRPr="007D1979">
        <w:rPr>
          <w:rFonts w:ascii="Times New Roman" w:hAnsi="Times New Roman"/>
          <w:u w:val="single"/>
        </w:rPr>
        <w:noBreakHyphen/>
        <w:t>Party Beneficiaries</w:t>
      </w:r>
      <w:r w:rsidR="00791CEE" w:rsidRPr="007D1979">
        <w:rPr>
          <w:rFonts w:ascii="Times New Roman" w:hAnsi="Times New Roman"/>
        </w:rPr>
        <w:t xml:space="preserve">.  The provisions of this Agreement, including ARTICLE III, are not intended to be for the benefit of any creditor (other than a Member who is a creditor) or other person (other than a Member in his, her or its capacity as a Member) to whom any debts, liabilities or obligations are owed by (or who otherwise has any claim against) </w:t>
      </w:r>
      <w:r w:rsidR="00EC6FF2">
        <w:rPr>
          <w:rFonts w:ascii="Times New Roman" w:hAnsi="Times New Roman"/>
        </w:rPr>
        <w:t>the Company</w:t>
      </w:r>
      <w:r w:rsidR="00791CEE" w:rsidRPr="007D1979">
        <w:rPr>
          <w:rFonts w:ascii="Times New Roman" w:hAnsi="Times New Roman"/>
        </w:rPr>
        <w:t xml:space="preserve"> or any of the Members.  Moreover, notwithstanding anything contained in this Agreement, including, without limitation, ARTICLE III, no such creditor or other person </w:t>
      </w:r>
      <w:r w:rsidR="00EC6FF2">
        <w:rPr>
          <w:rFonts w:ascii="Times New Roman" w:hAnsi="Times New Roman"/>
        </w:rPr>
        <w:t>will</w:t>
      </w:r>
      <w:r w:rsidR="00791CEE" w:rsidRPr="007D1979">
        <w:rPr>
          <w:rFonts w:ascii="Times New Roman" w:hAnsi="Times New Roman"/>
        </w:rPr>
        <w:t xml:space="preserve"> obtain any rights under this Agreement or </w:t>
      </w:r>
      <w:r w:rsidR="00EC6FF2">
        <w:rPr>
          <w:rFonts w:ascii="Times New Roman" w:hAnsi="Times New Roman"/>
        </w:rPr>
        <w:t>will</w:t>
      </w:r>
      <w:r w:rsidR="00791CEE" w:rsidRPr="007D1979">
        <w:rPr>
          <w:rFonts w:ascii="Times New Roman" w:hAnsi="Times New Roman"/>
        </w:rPr>
        <w:t xml:space="preserve">, by reason of this Agreement, make any claim in respect of any debt, liability or obligation (or otherwise) against </w:t>
      </w:r>
      <w:r w:rsidR="00EC6FF2">
        <w:rPr>
          <w:rFonts w:ascii="Times New Roman" w:hAnsi="Times New Roman"/>
        </w:rPr>
        <w:t>the Company</w:t>
      </w:r>
      <w:r w:rsidR="00791CEE" w:rsidRPr="007D1979">
        <w:rPr>
          <w:rFonts w:ascii="Times New Roman" w:hAnsi="Times New Roman"/>
        </w:rPr>
        <w:t xml:space="preserve"> or any Member or Manager.</w:t>
      </w:r>
    </w:p>
    <w:p w14:paraId="2FC347BD" w14:textId="77777777" w:rsidR="00791CEE" w:rsidRPr="007D1979" w:rsidRDefault="00791CEE" w:rsidP="007F4BDD">
      <w:pPr>
        <w:widowControl/>
        <w:jc w:val="both"/>
        <w:rPr>
          <w:rFonts w:ascii="Times New Roman" w:hAnsi="Times New Roman"/>
        </w:rPr>
      </w:pPr>
    </w:p>
    <w:p w14:paraId="71A3DD46" w14:textId="77777777" w:rsidR="00791CEE" w:rsidRPr="007D1979" w:rsidRDefault="00B65BC4" w:rsidP="007F4BDD">
      <w:pPr>
        <w:widowControl/>
        <w:jc w:val="both"/>
        <w:rPr>
          <w:rFonts w:ascii="Times New Roman" w:hAnsi="Times New Roman"/>
        </w:rPr>
      </w:pPr>
      <w:r>
        <w:rPr>
          <w:rFonts w:ascii="Times New Roman" w:hAnsi="Times New Roman"/>
        </w:rPr>
        <w:tab/>
      </w:r>
      <w:r w:rsidR="00791CEE" w:rsidRPr="007D1979">
        <w:rPr>
          <w:rFonts w:ascii="Times New Roman" w:hAnsi="Times New Roman"/>
        </w:rPr>
        <w:t>10.11</w:t>
      </w:r>
      <w:r w:rsidR="00791CEE" w:rsidRPr="007D1979">
        <w:rPr>
          <w:rFonts w:ascii="Times New Roman" w:hAnsi="Times New Roman"/>
        </w:rPr>
        <w:tab/>
      </w:r>
      <w:r w:rsidR="00791CEE" w:rsidRPr="007D1979">
        <w:rPr>
          <w:rFonts w:ascii="Times New Roman" w:hAnsi="Times New Roman"/>
          <w:u w:val="single"/>
        </w:rPr>
        <w:t>Entire Agreement</w:t>
      </w:r>
      <w:r w:rsidR="00791CEE" w:rsidRPr="007D1979">
        <w:rPr>
          <w:rFonts w:ascii="Times New Roman" w:hAnsi="Times New Roman"/>
        </w:rPr>
        <w:t xml:space="preserve">.  This Agreement embodies the entire agreement and understanding between the parties hereto with respect to the subject matter hereof and supersedes all prior agreements and understandings relating to such subject matter. The Members and Manager hereby agree that each Member and each Manager </w:t>
      </w:r>
      <w:r w:rsidR="00EC6FF2">
        <w:rPr>
          <w:rFonts w:ascii="Times New Roman" w:hAnsi="Times New Roman"/>
        </w:rPr>
        <w:t>will</w:t>
      </w:r>
      <w:r w:rsidR="00791CEE" w:rsidRPr="007D1979">
        <w:rPr>
          <w:rFonts w:ascii="Times New Roman" w:hAnsi="Times New Roman"/>
        </w:rPr>
        <w:t xml:space="preserve"> be entitled to rely on the provisions of this Agreement, and no Member or Manager </w:t>
      </w:r>
      <w:r w:rsidR="00EC6FF2">
        <w:rPr>
          <w:rFonts w:ascii="Times New Roman" w:hAnsi="Times New Roman"/>
        </w:rPr>
        <w:t>will</w:t>
      </w:r>
      <w:r w:rsidR="00791CEE" w:rsidRPr="007D1979">
        <w:rPr>
          <w:rFonts w:ascii="Times New Roman" w:hAnsi="Times New Roman"/>
        </w:rPr>
        <w:t xml:space="preserve"> be liable to </w:t>
      </w:r>
      <w:r w:rsidR="00EC6FF2">
        <w:rPr>
          <w:rFonts w:ascii="Times New Roman" w:hAnsi="Times New Roman"/>
        </w:rPr>
        <w:t>the Company</w:t>
      </w:r>
      <w:r w:rsidR="00791CEE" w:rsidRPr="007D1979">
        <w:rPr>
          <w:rFonts w:ascii="Times New Roman" w:hAnsi="Times New Roman"/>
        </w:rPr>
        <w:t xml:space="preserve"> or any other Member or Manager for any action or refusal to act taken in good faith reliance on the terms of this Agreement.</w:t>
      </w:r>
    </w:p>
    <w:p w14:paraId="366CA870" w14:textId="77777777" w:rsidR="00791CEE" w:rsidRPr="007D1979" w:rsidRDefault="00067AA2" w:rsidP="007F4BDD">
      <w:pPr>
        <w:keepNext/>
        <w:keepLines/>
        <w:widowControl/>
        <w:jc w:val="both"/>
        <w:rPr>
          <w:rFonts w:ascii="Times New Roman" w:hAnsi="Times New Roman"/>
        </w:rPr>
      </w:pPr>
      <w:r>
        <w:rPr>
          <w:rFonts w:ascii="Times New Roman" w:hAnsi="Times New Roman"/>
          <w:bCs/>
        </w:rPr>
        <w:br w:type="page"/>
      </w:r>
      <w:r w:rsidR="00B65BC4">
        <w:rPr>
          <w:rFonts w:ascii="Times New Roman" w:hAnsi="Times New Roman"/>
          <w:b/>
          <w:bCs/>
        </w:rPr>
        <w:lastRenderedPageBreak/>
        <w:tab/>
      </w:r>
      <w:r w:rsidR="00791CEE" w:rsidRPr="007D1979">
        <w:rPr>
          <w:rFonts w:ascii="Times New Roman" w:hAnsi="Times New Roman"/>
          <w:b/>
          <w:bCs/>
        </w:rPr>
        <w:t>IN WITNESS WHEREOF</w:t>
      </w:r>
      <w:r w:rsidR="00791CEE" w:rsidRPr="007D1979">
        <w:rPr>
          <w:rFonts w:ascii="Times New Roman" w:hAnsi="Times New Roman"/>
        </w:rPr>
        <w:t>, the parties hereto have executed this Agreement under seal as of the day and year first above written.</w:t>
      </w:r>
    </w:p>
    <w:p w14:paraId="01869AA5" w14:textId="77777777" w:rsidR="00791CEE" w:rsidRPr="007D1979" w:rsidRDefault="00791CEE" w:rsidP="007F4BDD">
      <w:pPr>
        <w:keepNext/>
        <w:keepLines/>
        <w:widowControl/>
        <w:jc w:val="both"/>
        <w:rPr>
          <w:rFonts w:ascii="Times New Roman" w:hAnsi="Times New Roman"/>
        </w:rPr>
      </w:pPr>
    </w:p>
    <w:p w14:paraId="23E76A22" w14:textId="77777777" w:rsidR="003D3EE5" w:rsidRPr="009F7B28" w:rsidRDefault="009F7B28" w:rsidP="007F4BDD">
      <w:pPr>
        <w:keepNext/>
        <w:keepLines/>
        <w:widowControl/>
        <w:jc w:val="both"/>
        <w:rPr>
          <w:rFonts w:ascii="Times New Roman" w:hAnsi="Times New Roman"/>
          <w:b/>
          <w:u w:val="single"/>
        </w:rPr>
      </w:pPr>
      <w:r>
        <w:rPr>
          <w:rFonts w:ascii="Times New Roman" w:hAnsi="Times New Roman"/>
          <w:b/>
          <w:u w:val="single"/>
        </w:rPr>
        <w:t>MANAGER</w:t>
      </w:r>
      <w:r w:rsidRPr="009F7B28">
        <w:rPr>
          <w:rFonts w:ascii="Times New Roman" w:hAnsi="Times New Roman"/>
          <w:b/>
        </w:rPr>
        <w:t>:</w:t>
      </w:r>
    </w:p>
    <w:p w14:paraId="7FDF6B0C" w14:textId="77777777" w:rsidR="009F7B28" w:rsidRDefault="009F7B28" w:rsidP="007F4BDD">
      <w:pPr>
        <w:widowControl/>
        <w:jc w:val="both"/>
        <w:rPr>
          <w:rFonts w:ascii="Times New Roman" w:hAnsi="Times New Roman"/>
        </w:rPr>
      </w:pPr>
    </w:p>
    <w:p w14:paraId="391AA8C1" w14:textId="77777777" w:rsidR="009F7B28" w:rsidRDefault="006F515D" w:rsidP="007F4BDD">
      <w:pPr>
        <w:widowControl/>
        <w:jc w:val="both"/>
        <w:rPr>
          <w:rFonts w:ascii="Times New Roman" w:hAnsi="Times New Roman"/>
        </w:rPr>
      </w:pPr>
      <w:r>
        <w:rPr>
          <w:rFonts w:ascii="Times New Roman" w:hAnsi="Times New Roman"/>
        </w:rPr>
        <w:t>NN</w:t>
      </w:r>
      <w:del w:id="78" w:author="Nicko" w:date="2010-09-20T15:58:00Z">
        <w:r w:rsidR="007F4BDD">
          <w:rPr>
            <w:rFonts w:ascii="Times New Roman" w:hAnsi="Times New Roman"/>
          </w:rPr>
          <w:delText>ABC PARTNERS</w:delText>
        </w:r>
      </w:del>
      <w:r w:rsidR="00E71D14">
        <w:rPr>
          <w:rFonts w:ascii="Times New Roman" w:hAnsi="Times New Roman"/>
        </w:rPr>
        <w:t xml:space="preserve"> MANAGER, </w:t>
      </w:r>
      <w:r w:rsidR="009F7B28">
        <w:rPr>
          <w:rFonts w:ascii="Times New Roman" w:hAnsi="Times New Roman"/>
        </w:rPr>
        <w:t>LLC</w:t>
      </w:r>
      <w:r w:rsidR="00B65BC4">
        <w:rPr>
          <w:rFonts w:ascii="Times New Roman" w:hAnsi="Times New Roman"/>
        </w:rPr>
        <w:t>,</w:t>
      </w:r>
    </w:p>
    <w:p w14:paraId="4EC8B9DF" w14:textId="77777777" w:rsidR="00B65BC4" w:rsidRDefault="00B65BC4" w:rsidP="007F4BDD">
      <w:pPr>
        <w:widowControl/>
        <w:jc w:val="both"/>
        <w:rPr>
          <w:rFonts w:ascii="Times New Roman" w:hAnsi="Times New Roman"/>
        </w:rPr>
      </w:pPr>
      <w:r>
        <w:rPr>
          <w:rFonts w:ascii="Times New Roman" w:hAnsi="Times New Roman"/>
        </w:rPr>
        <w:t xml:space="preserve">   </w:t>
      </w:r>
      <w:proofErr w:type="gramStart"/>
      <w:r>
        <w:rPr>
          <w:rFonts w:ascii="Times New Roman" w:hAnsi="Times New Roman"/>
        </w:rPr>
        <w:t>a</w:t>
      </w:r>
      <w:proofErr w:type="gramEnd"/>
      <w:r>
        <w:rPr>
          <w:rFonts w:ascii="Times New Roman" w:hAnsi="Times New Roman"/>
        </w:rPr>
        <w:t xml:space="preserve"> Delaware limited liability company</w:t>
      </w:r>
    </w:p>
    <w:p w14:paraId="058F7DFA" w14:textId="77777777" w:rsidR="00B65BC4" w:rsidRDefault="00B65BC4" w:rsidP="007F4BDD">
      <w:pPr>
        <w:widowControl/>
        <w:jc w:val="both"/>
        <w:rPr>
          <w:rFonts w:ascii="Times New Roman" w:hAnsi="Times New Roman"/>
        </w:rPr>
      </w:pPr>
    </w:p>
    <w:p w14:paraId="6CE08AC0" w14:textId="77777777" w:rsidR="009F7B28" w:rsidRDefault="00E71D14" w:rsidP="007F4BDD">
      <w:pPr>
        <w:widowControl/>
        <w:jc w:val="both"/>
        <w:rPr>
          <w:rFonts w:ascii="Times New Roman" w:hAnsi="Times New Roman"/>
        </w:rPr>
      </w:pPr>
      <w:r>
        <w:rPr>
          <w:rFonts w:ascii="Times New Roman" w:hAnsi="Times New Roman"/>
        </w:rPr>
        <w:t>By: Its Manager</w:t>
      </w:r>
      <w:r w:rsidR="000A5753">
        <w:rPr>
          <w:rFonts w:ascii="Times New Roman" w:hAnsi="Times New Roman"/>
        </w:rPr>
        <w:t>s</w:t>
      </w:r>
    </w:p>
    <w:p w14:paraId="7D37EB05" w14:textId="77777777" w:rsidR="009F7B28" w:rsidRDefault="009F7B28" w:rsidP="007F4BDD">
      <w:pPr>
        <w:widowControl/>
        <w:jc w:val="both"/>
        <w:rPr>
          <w:rFonts w:ascii="Times New Roman" w:hAnsi="Times New Roman"/>
        </w:rPr>
      </w:pPr>
    </w:p>
    <w:p w14:paraId="65402802" w14:textId="77777777" w:rsidR="00E71D14" w:rsidRDefault="00E71D14" w:rsidP="007F4BDD">
      <w:pPr>
        <w:widowControl/>
        <w:jc w:val="both"/>
        <w:rPr>
          <w:rFonts w:ascii="Times New Roman" w:hAnsi="Times New Roman"/>
        </w:rPr>
      </w:pPr>
    </w:p>
    <w:p w14:paraId="694BC50B" w14:textId="77777777" w:rsidR="009F7B28" w:rsidRDefault="009F7B28" w:rsidP="007F4BDD">
      <w:pPr>
        <w:widowControl/>
        <w:jc w:val="both"/>
        <w:rPr>
          <w:rFonts w:ascii="Times New Roman" w:hAnsi="Times New Roman"/>
        </w:rPr>
      </w:pPr>
      <w:r>
        <w:rPr>
          <w:rFonts w:ascii="Times New Roman" w:hAnsi="Times New Roman"/>
        </w:rPr>
        <w:t xml:space="preserve">By:  ____________________________ </w:t>
      </w:r>
    </w:p>
    <w:p w14:paraId="1AD31B8D" w14:textId="77777777" w:rsidR="009F7B28" w:rsidRDefault="00F2611F" w:rsidP="007F4BDD">
      <w:pPr>
        <w:widowControl/>
        <w:jc w:val="both"/>
        <w:rPr>
          <w:rFonts w:ascii="Times New Roman" w:hAnsi="Times New Roman"/>
        </w:rPr>
      </w:pPr>
      <w:r>
        <w:rPr>
          <w:rFonts w:ascii="Times New Roman" w:hAnsi="Times New Roman"/>
        </w:rPr>
        <w:t xml:space="preserve">         </w:t>
      </w:r>
      <w:ins w:id="79" w:author="Nicko" w:date="2010-09-20T15:58:00Z">
        <w:r w:rsidR="00A816A8">
          <w:rPr>
            <w:rFonts w:ascii="Times New Roman" w:hAnsi="Times New Roman"/>
          </w:rPr>
          <w:t xml:space="preserve">George </w:t>
        </w:r>
        <w:proofErr w:type="spellStart"/>
        <w:r w:rsidR="00A816A8">
          <w:rPr>
            <w:rFonts w:ascii="Times New Roman" w:hAnsi="Times New Roman"/>
          </w:rPr>
          <w:t>Keramaris</w:t>
        </w:r>
        <w:proofErr w:type="spellEnd"/>
        <w:r w:rsidR="00A816A8">
          <w:rPr>
            <w:rFonts w:ascii="Times New Roman" w:hAnsi="Times New Roman"/>
          </w:rPr>
          <w:t>,</w:t>
        </w:r>
      </w:ins>
      <w:del w:id="80" w:author="Nicko" w:date="2010-09-20T15:58:00Z">
        <w:r w:rsidR="007F4BDD">
          <w:rPr>
            <w:rFonts w:ascii="Times New Roman" w:hAnsi="Times New Roman"/>
          </w:rPr>
          <w:delText>__________________</w:delText>
        </w:r>
        <w:r w:rsidR="00E71D14">
          <w:rPr>
            <w:rFonts w:ascii="Times New Roman" w:hAnsi="Times New Roman"/>
          </w:rPr>
          <w:delText>,</w:delText>
        </w:r>
      </w:del>
      <w:r w:rsidR="00E71D14">
        <w:rPr>
          <w:rFonts w:ascii="Times New Roman" w:hAnsi="Times New Roman"/>
        </w:rPr>
        <w:t xml:space="preserve"> </w:t>
      </w:r>
      <w:r w:rsidR="000A5753">
        <w:rPr>
          <w:rFonts w:ascii="Times New Roman" w:hAnsi="Times New Roman"/>
        </w:rPr>
        <w:t>Manager</w:t>
      </w:r>
    </w:p>
    <w:p w14:paraId="2FD4C0EC" w14:textId="77777777" w:rsidR="00E71D14" w:rsidRDefault="00E71D14" w:rsidP="007F4BDD">
      <w:pPr>
        <w:widowControl/>
        <w:jc w:val="both"/>
        <w:rPr>
          <w:ins w:id="81" w:author="Nicko" w:date="2010-09-20T15:58:00Z"/>
          <w:rFonts w:ascii="Times New Roman" w:hAnsi="Times New Roman"/>
        </w:rPr>
      </w:pPr>
    </w:p>
    <w:p w14:paraId="0FF9E944" w14:textId="77777777" w:rsidR="009F7B28" w:rsidRDefault="009F7B28" w:rsidP="007F4BDD">
      <w:pPr>
        <w:widowControl/>
        <w:jc w:val="both"/>
        <w:rPr>
          <w:rFonts w:ascii="Times New Roman" w:hAnsi="Times New Roman"/>
        </w:rPr>
      </w:pPr>
    </w:p>
    <w:p w14:paraId="01768CC8" w14:textId="77777777" w:rsidR="009F7B28" w:rsidRDefault="009F7B28" w:rsidP="007F4BDD">
      <w:pPr>
        <w:widowControl/>
        <w:jc w:val="both"/>
        <w:rPr>
          <w:rFonts w:ascii="Times New Roman" w:hAnsi="Times New Roman"/>
        </w:rPr>
      </w:pPr>
      <w:r>
        <w:rPr>
          <w:rFonts w:ascii="Times New Roman" w:hAnsi="Times New Roman"/>
        </w:rPr>
        <w:t xml:space="preserve">By:  ____________________________ </w:t>
      </w:r>
    </w:p>
    <w:p w14:paraId="3C03752D" w14:textId="77777777" w:rsidR="009F7B28" w:rsidRDefault="00F2611F" w:rsidP="007F4BDD">
      <w:pPr>
        <w:widowControl/>
        <w:jc w:val="both"/>
        <w:rPr>
          <w:ins w:id="82" w:author="Nicko" w:date="2010-09-20T15:58:00Z"/>
          <w:rFonts w:ascii="Times New Roman" w:hAnsi="Times New Roman"/>
        </w:rPr>
      </w:pPr>
      <w:r>
        <w:rPr>
          <w:rFonts w:ascii="Times New Roman" w:hAnsi="Times New Roman"/>
        </w:rPr>
        <w:t xml:space="preserve">         </w:t>
      </w:r>
      <w:ins w:id="83" w:author="Nicko" w:date="2010-09-20T15:58:00Z">
        <w:r w:rsidR="000E29E8">
          <w:rPr>
            <w:rFonts w:ascii="Times New Roman" w:hAnsi="Times New Roman"/>
          </w:rPr>
          <w:t xml:space="preserve">Nicholas </w:t>
        </w:r>
        <w:proofErr w:type="spellStart"/>
        <w:r w:rsidR="000E29E8">
          <w:rPr>
            <w:rFonts w:ascii="Times New Roman" w:hAnsi="Times New Roman"/>
          </w:rPr>
          <w:t>Keramaris</w:t>
        </w:r>
        <w:proofErr w:type="spellEnd"/>
        <w:r w:rsidR="00E71D14">
          <w:rPr>
            <w:rFonts w:ascii="Times New Roman" w:hAnsi="Times New Roman"/>
          </w:rPr>
          <w:t xml:space="preserve">, </w:t>
        </w:r>
        <w:r w:rsidR="000A5753">
          <w:rPr>
            <w:rFonts w:ascii="Times New Roman" w:hAnsi="Times New Roman"/>
          </w:rPr>
          <w:t>Manager</w:t>
        </w:r>
      </w:ins>
    </w:p>
    <w:p w14:paraId="6BB312BE" w14:textId="77777777" w:rsidR="009F7B28" w:rsidRDefault="009F7B28" w:rsidP="007F4BDD">
      <w:pPr>
        <w:widowControl/>
        <w:jc w:val="both"/>
        <w:rPr>
          <w:ins w:id="84" w:author="Nicko" w:date="2010-09-20T15:58:00Z"/>
          <w:rFonts w:ascii="Times New Roman" w:hAnsi="Times New Roman"/>
        </w:rPr>
      </w:pPr>
    </w:p>
    <w:p w14:paraId="4FE2EEB2" w14:textId="77777777" w:rsidR="00A816A8" w:rsidRDefault="00A816A8" w:rsidP="007F4BDD">
      <w:pPr>
        <w:widowControl/>
        <w:jc w:val="both"/>
        <w:rPr>
          <w:ins w:id="85" w:author="Nicko" w:date="2010-09-20T15:58:00Z"/>
          <w:rFonts w:ascii="Times New Roman" w:hAnsi="Times New Roman"/>
        </w:rPr>
      </w:pPr>
    </w:p>
    <w:p w14:paraId="4FEBFD40" w14:textId="77777777" w:rsidR="009F7B28" w:rsidRDefault="009F7B28" w:rsidP="007F4BDD">
      <w:pPr>
        <w:widowControl/>
        <w:jc w:val="both"/>
        <w:rPr>
          <w:ins w:id="86" w:author="Nicko" w:date="2010-09-20T15:58:00Z"/>
          <w:rFonts w:ascii="Times New Roman" w:hAnsi="Times New Roman"/>
        </w:rPr>
      </w:pPr>
      <w:ins w:id="87" w:author="Nicko" w:date="2010-09-20T15:58:00Z">
        <w:r>
          <w:rPr>
            <w:rFonts w:ascii="Times New Roman" w:hAnsi="Times New Roman"/>
          </w:rPr>
          <w:t xml:space="preserve">By:  ____________________________ </w:t>
        </w:r>
      </w:ins>
    </w:p>
    <w:p w14:paraId="2B5F713E" w14:textId="77777777" w:rsidR="000E29E8" w:rsidRDefault="00F2611F" w:rsidP="007F4BDD">
      <w:pPr>
        <w:widowControl/>
        <w:jc w:val="both"/>
        <w:rPr>
          <w:ins w:id="88" w:author="Nicko" w:date="2010-09-20T15:58:00Z"/>
          <w:rFonts w:ascii="Times New Roman" w:hAnsi="Times New Roman"/>
        </w:rPr>
      </w:pPr>
      <w:ins w:id="89" w:author="Nicko" w:date="2010-09-20T15:58:00Z">
        <w:r>
          <w:rPr>
            <w:rFonts w:ascii="Times New Roman" w:hAnsi="Times New Roman"/>
          </w:rPr>
          <w:t xml:space="preserve">         </w:t>
        </w:r>
        <w:proofErr w:type="spellStart"/>
        <w:r w:rsidR="000E29E8">
          <w:rPr>
            <w:rFonts w:ascii="Times New Roman" w:hAnsi="Times New Roman"/>
          </w:rPr>
          <w:t>Ioannis</w:t>
        </w:r>
        <w:proofErr w:type="spellEnd"/>
        <w:r w:rsidR="000E29E8">
          <w:rPr>
            <w:rFonts w:ascii="Times New Roman" w:hAnsi="Times New Roman"/>
          </w:rPr>
          <w:t xml:space="preserve"> </w:t>
        </w:r>
        <w:proofErr w:type="spellStart"/>
        <w:r w:rsidR="000E29E8">
          <w:rPr>
            <w:rFonts w:ascii="Times New Roman" w:hAnsi="Times New Roman"/>
          </w:rPr>
          <w:t>Keramaris</w:t>
        </w:r>
        <w:proofErr w:type="spellEnd"/>
        <w:r w:rsidR="000E29E8">
          <w:rPr>
            <w:rFonts w:ascii="Times New Roman" w:hAnsi="Times New Roman"/>
          </w:rPr>
          <w:t xml:space="preserve"> </w:t>
        </w:r>
      </w:ins>
    </w:p>
    <w:p w14:paraId="07882E12" w14:textId="77777777" w:rsidR="009F7B28" w:rsidRDefault="000E29E8" w:rsidP="007F4BDD">
      <w:pPr>
        <w:widowControl/>
        <w:jc w:val="both"/>
        <w:rPr>
          <w:rFonts w:ascii="Times New Roman" w:hAnsi="Times New Roman"/>
        </w:rPr>
      </w:pPr>
      <w:ins w:id="90" w:author="Nicko" w:date="2010-09-20T15:58:00Z">
        <w:r>
          <w:rPr>
            <w:rFonts w:ascii="Times New Roman" w:hAnsi="Times New Roman"/>
          </w:rPr>
          <w:t xml:space="preserve">         </w:t>
        </w:r>
        <w:proofErr w:type="gramStart"/>
        <w:r>
          <w:rPr>
            <w:rFonts w:ascii="Times New Roman" w:hAnsi="Times New Roman"/>
          </w:rPr>
          <w:t>a</w:t>
        </w:r>
        <w:proofErr w:type="gramEnd"/>
        <w:r>
          <w:rPr>
            <w:rFonts w:ascii="Times New Roman" w:hAnsi="Times New Roman"/>
          </w:rPr>
          <w:t xml:space="preserve">/k/a John </w:t>
        </w:r>
        <w:proofErr w:type="spellStart"/>
        <w:r>
          <w:rPr>
            <w:rFonts w:ascii="Times New Roman" w:hAnsi="Times New Roman"/>
          </w:rPr>
          <w:t>Kermaris</w:t>
        </w:r>
        <w:proofErr w:type="spellEnd"/>
        <w:r w:rsidR="00E71D14">
          <w:rPr>
            <w:rFonts w:ascii="Times New Roman" w:hAnsi="Times New Roman"/>
          </w:rPr>
          <w:t>,</w:t>
        </w:r>
      </w:ins>
      <w:del w:id="91" w:author="Nicko" w:date="2010-09-20T15:58:00Z">
        <w:r w:rsidR="007F4BDD">
          <w:rPr>
            <w:rFonts w:ascii="Times New Roman" w:hAnsi="Times New Roman"/>
          </w:rPr>
          <w:delText>__________________</w:delText>
        </w:r>
        <w:r w:rsidR="00E71D14">
          <w:rPr>
            <w:rFonts w:ascii="Times New Roman" w:hAnsi="Times New Roman"/>
          </w:rPr>
          <w:delText>,</w:delText>
        </w:r>
      </w:del>
      <w:r w:rsidR="00E71D14">
        <w:rPr>
          <w:rFonts w:ascii="Times New Roman" w:hAnsi="Times New Roman"/>
        </w:rPr>
        <w:t xml:space="preserve"> </w:t>
      </w:r>
      <w:r w:rsidR="000A5753">
        <w:rPr>
          <w:rFonts w:ascii="Times New Roman" w:hAnsi="Times New Roman"/>
        </w:rPr>
        <w:t>Manager</w:t>
      </w:r>
    </w:p>
    <w:p w14:paraId="0E5C1427" w14:textId="77777777" w:rsidR="009F7B28" w:rsidRDefault="009F7B28" w:rsidP="007F4BDD">
      <w:pPr>
        <w:widowControl/>
        <w:jc w:val="both"/>
        <w:rPr>
          <w:rFonts w:ascii="Times New Roman" w:hAnsi="Times New Roman"/>
        </w:rPr>
      </w:pPr>
    </w:p>
    <w:p w14:paraId="7D7DC4B3" w14:textId="77777777" w:rsidR="009F7B28" w:rsidRDefault="009F7B28" w:rsidP="007F4BDD">
      <w:pPr>
        <w:widowControl/>
        <w:rPr>
          <w:rFonts w:ascii="Times New Roman" w:hAnsi="Times New Roman"/>
        </w:rPr>
      </w:pPr>
      <w:r w:rsidRPr="00E73538">
        <w:rPr>
          <w:rFonts w:ascii="Times New Roman" w:hAnsi="Times New Roman"/>
          <w:b/>
          <w:u w:val="single"/>
        </w:rPr>
        <w:t>MEMBER</w:t>
      </w:r>
      <w:r w:rsidR="00F2611F">
        <w:rPr>
          <w:rFonts w:ascii="Times New Roman" w:hAnsi="Times New Roman"/>
          <w:b/>
          <w:u w:val="single"/>
        </w:rPr>
        <w:t>S</w:t>
      </w:r>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ab/>
      </w:r>
    </w:p>
    <w:p w14:paraId="5CF0117E" w14:textId="77777777" w:rsidR="009F7B28" w:rsidRDefault="009F7B28" w:rsidP="007F4BDD">
      <w:pPr>
        <w:widowControl/>
        <w:rPr>
          <w:del w:id="92" w:author="Nicko" w:date="2010-09-20T15:58:00Z"/>
          <w:rFonts w:ascii="Times New Roman" w:hAnsi="Times New Roman"/>
        </w:rPr>
      </w:pPr>
    </w:p>
    <w:tbl>
      <w:tblPr>
        <w:tblW w:w="0" w:type="auto"/>
        <w:tblLook w:val="01E0" w:firstRow="1" w:lastRow="1" w:firstColumn="1" w:lastColumn="1" w:noHBand="0" w:noVBand="0"/>
        <w:tblPrChange w:id="93" w:author="Nicko" w:date="2010-09-20T15:58:00Z">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PrChange>
      </w:tblPr>
      <w:tblGrid>
        <w:gridCol w:w="5148"/>
        <w:tblGridChange w:id="94">
          <w:tblGrid>
            <w:gridCol w:w="5148"/>
          </w:tblGrid>
        </w:tblGridChange>
      </w:tblGrid>
      <w:tr w:rsidR="00B65BC4" w14:paraId="2447995A" w14:textId="77777777" w:rsidTr="0032370F">
        <w:tc>
          <w:tcPr>
            <w:tcW w:w="5148" w:type="dxa"/>
            <w:tcPrChange w:id="95" w:author="Nicko" w:date="2010-09-20T15:58:00Z">
              <w:tcPr>
                <w:tcW w:w="5148" w:type="dxa"/>
              </w:tcPr>
            </w:tcPrChange>
          </w:tcPr>
          <w:p w14:paraId="00DC0264" w14:textId="77777777" w:rsidR="00B65BC4" w:rsidRDefault="00B65BC4" w:rsidP="007F4BDD">
            <w:pPr>
              <w:widowControl/>
              <w:rPr>
                <w:rFonts w:ascii="Times New Roman" w:hAnsi="Times New Roman"/>
              </w:rPr>
            </w:pPr>
          </w:p>
          <w:p w14:paraId="13547439" w14:textId="77777777" w:rsidR="00B65BC4" w:rsidRDefault="00B65BC4" w:rsidP="007F4BDD">
            <w:pPr>
              <w:widowControl/>
              <w:rPr>
                <w:rFonts w:ascii="Times New Roman" w:hAnsi="Times New Roman"/>
              </w:rPr>
            </w:pPr>
          </w:p>
          <w:p w14:paraId="29FB6389" w14:textId="77777777" w:rsidR="00B65BC4" w:rsidRDefault="00B65BC4" w:rsidP="007F4BDD">
            <w:pPr>
              <w:widowControl/>
              <w:rPr>
                <w:rFonts w:ascii="Times New Roman" w:hAnsi="Times New Roman"/>
              </w:rPr>
            </w:pPr>
            <w:r>
              <w:rPr>
                <w:rFonts w:ascii="Times New Roman" w:hAnsi="Times New Roman"/>
              </w:rPr>
              <w:t>________________________</w:t>
            </w:r>
            <w:ins w:id="96" w:author="Nicko" w:date="2010-09-20T15:58:00Z">
              <w:r w:rsidR="000E29E8" w:rsidRPr="0032370F">
                <w:rPr>
                  <w:rFonts w:ascii="Times New Roman" w:hAnsi="Times New Roman"/>
                </w:rPr>
                <w:t>____</w:t>
              </w:r>
            </w:ins>
            <w:r>
              <w:rPr>
                <w:rFonts w:ascii="Times New Roman" w:hAnsi="Times New Roman"/>
              </w:rPr>
              <w:t xml:space="preserve"> </w:t>
            </w:r>
          </w:p>
          <w:p w14:paraId="2C263FEC" w14:textId="77777777" w:rsidR="00B65BC4" w:rsidRPr="0032370F" w:rsidRDefault="000E29E8" w:rsidP="0032370F">
            <w:pPr>
              <w:widowControl/>
              <w:rPr>
                <w:ins w:id="97" w:author="Nicko" w:date="2010-09-20T15:58:00Z"/>
                <w:rFonts w:ascii="Times New Roman" w:hAnsi="Times New Roman"/>
              </w:rPr>
            </w:pPr>
            <w:ins w:id="98" w:author="Nicko" w:date="2010-09-20T15:58:00Z">
              <w:r w:rsidRPr="0032370F">
                <w:rPr>
                  <w:rFonts w:ascii="Times New Roman" w:hAnsi="Times New Roman"/>
                </w:rPr>
                <w:t xml:space="preserve">George </w:t>
              </w:r>
              <w:proofErr w:type="spellStart"/>
              <w:r w:rsidRPr="0032370F">
                <w:rPr>
                  <w:rFonts w:ascii="Times New Roman" w:hAnsi="Times New Roman"/>
                </w:rPr>
                <w:t>Keramaris</w:t>
              </w:r>
              <w:proofErr w:type="spellEnd"/>
            </w:ins>
          </w:p>
          <w:p w14:paraId="526F04F5" w14:textId="77777777" w:rsidR="00B65BC4" w:rsidRPr="0032370F" w:rsidRDefault="00B65BC4" w:rsidP="0032370F">
            <w:pPr>
              <w:widowControl/>
              <w:rPr>
                <w:ins w:id="99" w:author="Nicko" w:date="2010-09-20T15:58:00Z"/>
                <w:rFonts w:ascii="Times New Roman" w:hAnsi="Times New Roman"/>
              </w:rPr>
            </w:pPr>
          </w:p>
          <w:p w14:paraId="081E0063" w14:textId="77777777" w:rsidR="000E29E8" w:rsidRPr="0032370F" w:rsidRDefault="000E29E8" w:rsidP="0032370F">
            <w:pPr>
              <w:widowControl/>
              <w:rPr>
                <w:ins w:id="100" w:author="Nicko" w:date="2010-09-20T15:58:00Z"/>
                <w:rFonts w:ascii="Times New Roman" w:hAnsi="Times New Roman"/>
              </w:rPr>
            </w:pPr>
          </w:p>
          <w:p w14:paraId="02019BCD" w14:textId="77777777" w:rsidR="000E29E8" w:rsidRPr="0032370F" w:rsidRDefault="00B65BC4" w:rsidP="0032370F">
            <w:pPr>
              <w:widowControl/>
              <w:jc w:val="both"/>
              <w:rPr>
                <w:ins w:id="101" w:author="Nicko" w:date="2010-09-20T15:58:00Z"/>
                <w:rFonts w:ascii="Times New Roman" w:hAnsi="Times New Roman"/>
              </w:rPr>
            </w:pPr>
            <w:ins w:id="102" w:author="Nicko" w:date="2010-09-20T15:58:00Z">
              <w:r w:rsidRPr="0032370F">
                <w:rPr>
                  <w:rFonts w:ascii="Times New Roman" w:hAnsi="Times New Roman"/>
                </w:rPr>
                <w:t>____________________________</w:t>
              </w:r>
            </w:ins>
          </w:p>
          <w:p w14:paraId="12C2C60A" w14:textId="77777777" w:rsidR="00B65BC4" w:rsidRPr="0032370F" w:rsidRDefault="000E29E8" w:rsidP="0032370F">
            <w:pPr>
              <w:widowControl/>
              <w:jc w:val="both"/>
              <w:rPr>
                <w:ins w:id="103" w:author="Nicko" w:date="2010-09-20T15:58:00Z"/>
                <w:rFonts w:ascii="Times New Roman" w:hAnsi="Times New Roman"/>
              </w:rPr>
            </w:pPr>
            <w:proofErr w:type="spellStart"/>
            <w:ins w:id="104" w:author="Nicko" w:date="2010-09-20T15:58:00Z">
              <w:r w:rsidRPr="0032370F">
                <w:rPr>
                  <w:rFonts w:ascii="Times New Roman" w:hAnsi="Times New Roman"/>
                </w:rPr>
                <w:t>Athina</w:t>
              </w:r>
              <w:proofErr w:type="spellEnd"/>
              <w:r w:rsidRPr="0032370F">
                <w:rPr>
                  <w:rFonts w:ascii="Times New Roman" w:hAnsi="Times New Roman"/>
                </w:rPr>
                <w:t xml:space="preserve"> </w:t>
              </w:r>
              <w:proofErr w:type="spellStart"/>
              <w:r w:rsidRPr="0032370F">
                <w:rPr>
                  <w:rFonts w:ascii="Times New Roman" w:hAnsi="Times New Roman"/>
                </w:rPr>
                <w:t>Keramaris</w:t>
              </w:r>
              <w:proofErr w:type="spellEnd"/>
              <w:r w:rsidR="00B65BC4" w:rsidRPr="0032370F">
                <w:rPr>
                  <w:rFonts w:ascii="Times New Roman" w:hAnsi="Times New Roman"/>
                </w:rPr>
                <w:t xml:space="preserve"> </w:t>
              </w:r>
            </w:ins>
          </w:p>
          <w:p w14:paraId="55343ACF" w14:textId="77777777" w:rsidR="00B65BC4" w:rsidRPr="0032370F" w:rsidRDefault="00B65BC4" w:rsidP="0032370F">
            <w:pPr>
              <w:widowControl/>
              <w:jc w:val="both"/>
              <w:rPr>
                <w:ins w:id="105" w:author="Nicko" w:date="2010-09-20T15:58:00Z"/>
                <w:rFonts w:ascii="Times New Roman" w:hAnsi="Times New Roman"/>
              </w:rPr>
            </w:pPr>
          </w:p>
          <w:p w14:paraId="4FC10B7D" w14:textId="77777777" w:rsidR="00B65BC4" w:rsidRPr="0032370F" w:rsidRDefault="00B65BC4" w:rsidP="0032370F">
            <w:pPr>
              <w:widowControl/>
              <w:jc w:val="both"/>
              <w:rPr>
                <w:ins w:id="106" w:author="Nicko" w:date="2010-09-20T15:58:00Z"/>
                <w:rFonts w:ascii="Times New Roman" w:hAnsi="Times New Roman"/>
              </w:rPr>
            </w:pPr>
          </w:p>
          <w:p w14:paraId="3BE290A7" w14:textId="77777777" w:rsidR="00B65BC4" w:rsidRPr="0032370F" w:rsidRDefault="00B65BC4" w:rsidP="0032370F">
            <w:pPr>
              <w:widowControl/>
              <w:jc w:val="both"/>
              <w:rPr>
                <w:ins w:id="107" w:author="Nicko" w:date="2010-09-20T15:58:00Z"/>
                <w:rFonts w:ascii="Times New Roman" w:hAnsi="Times New Roman"/>
              </w:rPr>
            </w:pPr>
            <w:ins w:id="108" w:author="Nicko" w:date="2010-09-20T15:58:00Z">
              <w:r w:rsidRPr="0032370F">
                <w:rPr>
                  <w:rFonts w:ascii="Times New Roman" w:hAnsi="Times New Roman"/>
                </w:rPr>
                <w:t xml:space="preserve">____________________________ </w:t>
              </w:r>
            </w:ins>
          </w:p>
          <w:p w14:paraId="7DD43320" w14:textId="77777777" w:rsidR="00B65BC4" w:rsidRPr="0032370F" w:rsidRDefault="000E29E8" w:rsidP="0032370F">
            <w:pPr>
              <w:widowControl/>
              <w:jc w:val="both"/>
              <w:rPr>
                <w:ins w:id="109" w:author="Nicko" w:date="2010-09-20T15:58:00Z"/>
                <w:rFonts w:ascii="Times New Roman" w:hAnsi="Times New Roman"/>
              </w:rPr>
            </w:pPr>
            <w:ins w:id="110" w:author="Nicko" w:date="2010-09-20T15:58:00Z">
              <w:r w:rsidRPr="0032370F">
                <w:rPr>
                  <w:rFonts w:ascii="Times New Roman" w:hAnsi="Times New Roman"/>
                </w:rPr>
                <w:t>Sof</w:t>
              </w:r>
              <w:r w:rsidR="00602DDB" w:rsidRPr="0032370F">
                <w:rPr>
                  <w:rFonts w:ascii="Times New Roman" w:hAnsi="Times New Roman"/>
                </w:rPr>
                <w:t>i</w:t>
              </w:r>
              <w:r w:rsidRPr="0032370F">
                <w:rPr>
                  <w:rFonts w:ascii="Times New Roman" w:hAnsi="Times New Roman"/>
                </w:rPr>
                <w:t xml:space="preserve">a </w:t>
              </w:r>
              <w:proofErr w:type="spellStart"/>
              <w:r w:rsidRPr="0032370F">
                <w:rPr>
                  <w:rFonts w:ascii="Times New Roman" w:hAnsi="Times New Roman"/>
                </w:rPr>
                <w:t>Keramaris</w:t>
              </w:r>
              <w:proofErr w:type="spellEnd"/>
            </w:ins>
          </w:p>
          <w:p w14:paraId="50BA585F" w14:textId="77777777" w:rsidR="000E29E8" w:rsidRPr="0032370F" w:rsidRDefault="000E29E8" w:rsidP="0032370F">
            <w:pPr>
              <w:widowControl/>
              <w:jc w:val="both"/>
              <w:rPr>
                <w:ins w:id="111" w:author="Nicko" w:date="2010-09-20T15:58:00Z"/>
                <w:rFonts w:ascii="Times New Roman" w:hAnsi="Times New Roman"/>
              </w:rPr>
            </w:pPr>
          </w:p>
          <w:p w14:paraId="17DD1732" w14:textId="77777777" w:rsidR="000E29E8" w:rsidRPr="0032370F" w:rsidRDefault="000E29E8" w:rsidP="0032370F">
            <w:pPr>
              <w:widowControl/>
              <w:jc w:val="both"/>
              <w:rPr>
                <w:ins w:id="112" w:author="Nicko" w:date="2010-09-20T15:58:00Z"/>
                <w:rFonts w:ascii="Times New Roman" w:hAnsi="Times New Roman"/>
              </w:rPr>
            </w:pPr>
          </w:p>
          <w:p w14:paraId="17CF951C" w14:textId="77777777" w:rsidR="000E29E8" w:rsidRPr="0032370F" w:rsidRDefault="000E29E8" w:rsidP="0032370F">
            <w:pPr>
              <w:widowControl/>
              <w:jc w:val="both"/>
              <w:rPr>
                <w:ins w:id="113" w:author="Nicko" w:date="2010-09-20T15:58:00Z"/>
                <w:rFonts w:ascii="Times New Roman" w:hAnsi="Times New Roman"/>
              </w:rPr>
            </w:pPr>
            <w:ins w:id="114" w:author="Nicko" w:date="2010-09-20T15:58:00Z">
              <w:r w:rsidRPr="0032370F">
                <w:rPr>
                  <w:rFonts w:ascii="Times New Roman" w:hAnsi="Times New Roman"/>
                </w:rPr>
                <w:t>____________________________</w:t>
              </w:r>
            </w:ins>
          </w:p>
          <w:p w14:paraId="119812A4" w14:textId="77777777" w:rsidR="00B65BC4" w:rsidRPr="0032370F" w:rsidRDefault="000E29E8" w:rsidP="0032370F">
            <w:pPr>
              <w:widowControl/>
              <w:jc w:val="both"/>
              <w:rPr>
                <w:ins w:id="115" w:author="Nicko" w:date="2010-09-20T15:58:00Z"/>
                <w:rFonts w:ascii="Times New Roman" w:hAnsi="Times New Roman"/>
              </w:rPr>
            </w:pPr>
            <w:ins w:id="116" w:author="Nicko" w:date="2010-09-20T15:58:00Z">
              <w:r w:rsidRPr="0032370F">
                <w:rPr>
                  <w:rFonts w:ascii="Times New Roman" w:hAnsi="Times New Roman"/>
                </w:rPr>
                <w:t xml:space="preserve">Nicholas </w:t>
              </w:r>
              <w:proofErr w:type="spellStart"/>
              <w:r w:rsidRPr="0032370F">
                <w:rPr>
                  <w:rFonts w:ascii="Times New Roman" w:hAnsi="Times New Roman"/>
                </w:rPr>
                <w:t>Keramaris</w:t>
              </w:r>
              <w:proofErr w:type="spellEnd"/>
            </w:ins>
          </w:p>
          <w:p w14:paraId="120FCB4A" w14:textId="77777777" w:rsidR="00B65BC4" w:rsidRPr="0032370F" w:rsidRDefault="00B65BC4" w:rsidP="0032370F">
            <w:pPr>
              <w:widowControl/>
              <w:jc w:val="both"/>
              <w:rPr>
                <w:ins w:id="117" w:author="Nicko" w:date="2010-09-20T15:58:00Z"/>
                <w:rFonts w:ascii="Times New Roman" w:hAnsi="Times New Roman"/>
              </w:rPr>
            </w:pPr>
          </w:p>
          <w:p w14:paraId="02F681B8" w14:textId="77777777" w:rsidR="000E29E8" w:rsidRPr="0032370F" w:rsidRDefault="000E29E8" w:rsidP="0032370F">
            <w:pPr>
              <w:widowControl/>
              <w:jc w:val="both"/>
              <w:rPr>
                <w:ins w:id="118" w:author="Nicko" w:date="2010-09-20T15:58:00Z"/>
                <w:rFonts w:ascii="Times New Roman" w:hAnsi="Times New Roman"/>
              </w:rPr>
            </w:pPr>
          </w:p>
          <w:p w14:paraId="45DB2D49" w14:textId="77777777" w:rsidR="000E29E8" w:rsidRPr="0032370F" w:rsidRDefault="000E29E8" w:rsidP="0032370F">
            <w:pPr>
              <w:widowControl/>
              <w:jc w:val="both"/>
              <w:rPr>
                <w:ins w:id="119" w:author="Nicko" w:date="2010-09-20T15:58:00Z"/>
                <w:rFonts w:ascii="Times New Roman" w:hAnsi="Times New Roman"/>
              </w:rPr>
            </w:pPr>
            <w:ins w:id="120" w:author="Nicko" w:date="2010-09-20T15:58:00Z">
              <w:r w:rsidRPr="0032370F">
                <w:rPr>
                  <w:rFonts w:ascii="Times New Roman" w:hAnsi="Times New Roman"/>
                </w:rPr>
                <w:t>____________________________</w:t>
              </w:r>
            </w:ins>
          </w:p>
          <w:p w14:paraId="04652144" w14:textId="77777777" w:rsidR="00B65BC4" w:rsidRDefault="000E29E8" w:rsidP="007F4BDD">
            <w:pPr>
              <w:widowControl/>
              <w:rPr>
                <w:del w:id="121" w:author="Nicko" w:date="2010-09-20T15:58:00Z"/>
                <w:rFonts w:ascii="Times New Roman" w:hAnsi="Times New Roman"/>
              </w:rPr>
            </w:pPr>
            <w:proofErr w:type="spellStart"/>
            <w:ins w:id="122" w:author="Nicko" w:date="2010-09-20T15:58:00Z">
              <w:r w:rsidRPr="0032370F">
                <w:rPr>
                  <w:rFonts w:ascii="Times New Roman" w:hAnsi="Times New Roman"/>
                </w:rPr>
                <w:t>Ioannis</w:t>
              </w:r>
              <w:proofErr w:type="spellEnd"/>
              <w:r w:rsidRPr="0032370F">
                <w:rPr>
                  <w:rFonts w:ascii="Times New Roman" w:hAnsi="Times New Roman"/>
                </w:rPr>
                <w:t xml:space="preserve"> </w:t>
              </w:r>
              <w:proofErr w:type="spellStart"/>
              <w:r w:rsidRPr="0032370F">
                <w:rPr>
                  <w:rFonts w:ascii="Times New Roman" w:hAnsi="Times New Roman"/>
                </w:rPr>
                <w:t>Keramaris</w:t>
              </w:r>
              <w:proofErr w:type="spellEnd"/>
              <w:r w:rsidRPr="0032370F">
                <w:rPr>
                  <w:rFonts w:ascii="Times New Roman" w:hAnsi="Times New Roman"/>
                </w:rPr>
                <w:t xml:space="preserve"> a/k/a John </w:t>
              </w:r>
              <w:proofErr w:type="spellStart"/>
              <w:r w:rsidRPr="0032370F">
                <w:rPr>
                  <w:rFonts w:ascii="Times New Roman" w:hAnsi="Times New Roman"/>
                </w:rPr>
                <w:t>Kermaris</w:t>
              </w:r>
            </w:ins>
            <w:proofErr w:type="spellEnd"/>
          </w:p>
          <w:p w14:paraId="36B9ECB8" w14:textId="77777777" w:rsidR="00B65BC4" w:rsidRDefault="00B65BC4" w:rsidP="007F4BDD">
            <w:pPr>
              <w:widowControl/>
              <w:rPr>
                <w:del w:id="123" w:author="Nicko" w:date="2010-09-20T15:58:00Z"/>
                <w:rFonts w:ascii="Times New Roman" w:hAnsi="Times New Roman"/>
              </w:rPr>
            </w:pPr>
          </w:p>
          <w:p w14:paraId="15BB1F78" w14:textId="77777777" w:rsidR="00B65BC4" w:rsidRDefault="00B65BC4" w:rsidP="007F4BDD">
            <w:pPr>
              <w:widowControl/>
              <w:jc w:val="both"/>
              <w:rPr>
                <w:del w:id="124" w:author="Nicko" w:date="2010-09-20T15:58:00Z"/>
                <w:rFonts w:ascii="Times New Roman" w:hAnsi="Times New Roman"/>
              </w:rPr>
            </w:pPr>
            <w:del w:id="125" w:author="Nicko" w:date="2010-09-20T15:58:00Z">
              <w:r>
                <w:rPr>
                  <w:rFonts w:ascii="Times New Roman" w:hAnsi="Times New Roman"/>
                </w:rPr>
                <w:delText xml:space="preserve">____________________________ </w:delText>
              </w:r>
            </w:del>
          </w:p>
          <w:p w14:paraId="46B30327" w14:textId="77777777" w:rsidR="00B65BC4" w:rsidRDefault="00B65BC4" w:rsidP="007F4BDD">
            <w:pPr>
              <w:widowControl/>
              <w:jc w:val="both"/>
              <w:rPr>
                <w:del w:id="126" w:author="Nicko" w:date="2010-09-20T15:58:00Z"/>
                <w:rFonts w:ascii="Times New Roman" w:hAnsi="Times New Roman"/>
              </w:rPr>
            </w:pPr>
          </w:p>
          <w:p w14:paraId="5C8CD0B9" w14:textId="77777777" w:rsidR="00B65BC4" w:rsidRDefault="00B65BC4" w:rsidP="007F4BDD">
            <w:pPr>
              <w:widowControl/>
              <w:jc w:val="both"/>
              <w:rPr>
                <w:del w:id="127" w:author="Nicko" w:date="2010-09-20T15:58:00Z"/>
                <w:rFonts w:ascii="Times New Roman" w:hAnsi="Times New Roman"/>
              </w:rPr>
            </w:pPr>
          </w:p>
          <w:p w14:paraId="21303614" w14:textId="77777777" w:rsidR="00B65BC4" w:rsidRDefault="00B65BC4" w:rsidP="007F4BDD">
            <w:pPr>
              <w:widowControl/>
              <w:jc w:val="both"/>
              <w:rPr>
                <w:del w:id="128" w:author="Nicko" w:date="2010-09-20T15:58:00Z"/>
                <w:rFonts w:ascii="Times New Roman" w:hAnsi="Times New Roman"/>
              </w:rPr>
            </w:pPr>
            <w:del w:id="129" w:author="Nicko" w:date="2010-09-20T15:58:00Z">
              <w:r>
                <w:rPr>
                  <w:rFonts w:ascii="Times New Roman" w:hAnsi="Times New Roman"/>
                </w:rPr>
                <w:delText xml:space="preserve">____________________________ </w:delText>
              </w:r>
            </w:del>
          </w:p>
          <w:p w14:paraId="5197742F" w14:textId="77777777" w:rsidR="00B65BC4" w:rsidRDefault="00B65BC4" w:rsidP="007F4BDD">
            <w:pPr>
              <w:widowControl/>
              <w:jc w:val="both"/>
              <w:rPr>
                <w:del w:id="130" w:author="Nicko" w:date="2010-09-20T15:58:00Z"/>
                <w:rFonts w:ascii="Times New Roman" w:hAnsi="Times New Roman"/>
              </w:rPr>
            </w:pPr>
          </w:p>
          <w:p w14:paraId="3A50FD86" w14:textId="77777777" w:rsidR="00B65BC4" w:rsidRDefault="00B65BC4" w:rsidP="007F4BDD">
            <w:pPr>
              <w:widowControl/>
              <w:jc w:val="both"/>
              <w:rPr>
                <w:del w:id="131" w:author="Nicko" w:date="2010-09-20T15:58:00Z"/>
                <w:rFonts w:ascii="Times New Roman" w:hAnsi="Times New Roman"/>
              </w:rPr>
            </w:pPr>
          </w:p>
          <w:p w14:paraId="501ADE56" w14:textId="77777777" w:rsidR="00B65BC4" w:rsidRDefault="00B65BC4" w:rsidP="007F4BDD">
            <w:pPr>
              <w:widowControl/>
              <w:jc w:val="both"/>
              <w:rPr>
                <w:del w:id="132" w:author="Nicko" w:date="2010-09-20T15:58:00Z"/>
                <w:rFonts w:ascii="Times New Roman" w:hAnsi="Times New Roman"/>
              </w:rPr>
            </w:pPr>
          </w:p>
          <w:p w14:paraId="31D06F39" w14:textId="77777777" w:rsidR="00B65BC4" w:rsidRDefault="00B65BC4">
            <w:pPr>
              <w:widowControl/>
              <w:jc w:val="both"/>
              <w:rPr>
                <w:rFonts w:ascii="Times New Roman" w:hAnsi="Times New Roman"/>
              </w:rPr>
              <w:pPrChange w:id="133" w:author="Nicko" w:date="2010-09-20T15:58:00Z">
                <w:pPr>
                  <w:widowControl/>
                </w:pPr>
              </w:pPrChange>
            </w:pPr>
          </w:p>
        </w:tc>
      </w:tr>
    </w:tbl>
    <w:p w14:paraId="69D2DBA6" w14:textId="77777777" w:rsidR="009F7B28" w:rsidRDefault="009F7B28" w:rsidP="007F4BDD">
      <w:pPr>
        <w:widowControl/>
        <w:jc w:val="center"/>
        <w:rPr>
          <w:rFonts w:ascii="Times New Roman" w:hAnsi="Times New Roman"/>
          <w:b/>
        </w:rPr>
      </w:pPr>
      <w:r>
        <w:rPr>
          <w:rFonts w:ascii="Times New Roman" w:hAnsi="Times New Roman"/>
        </w:rPr>
        <w:br w:type="page"/>
      </w:r>
      <w:r w:rsidR="006F515D">
        <w:rPr>
          <w:rFonts w:ascii="Times New Roman" w:hAnsi="Times New Roman"/>
          <w:b/>
        </w:rPr>
        <w:lastRenderedPageBreak/>
        <w:t>NN</w:t>
      </w:r>
      <w:ins w:id="134" w:author="Nicko" w:date="2010-09-20T15:58:00Z">
        <w:r w:rsidR="00121E06">
          <w:rPr>
            <w:rFonts w:ascii="Times New Roman" w:hAnsi="Times New Roman"/>
            <w:b/>
          </w:rPr>
          <w:t>,</w:t>
        </w:r>
      </w:ins>
      <w:del w:id="135" w:author="Nicko" w:date="2010-09-20T15:58:00Z">
        <w:r w:rsidR="007F4BDD">
          <w:rPr>
            <w:rFonts w:ascii="Times New Roman" w:hAnsi="Times New Roman"/>
            <w:b/>
          </w:rPr>
          <w:delText>ABC PARTNERS</w:delText>
        </w:r>
        <w:r w:rsidR="00121E06">
          <w:rPr>
            <w:rFonts w:ascii="Times New Roman" w:hAnsi="Times New Roman"/>
            <w:b/>
          </w:rPr>
          <w:delText>,</w:delText>
        </w:r>
      </w:del>
      <w:r w:rsidR="00121E06">
        <w:rPr>
          <w:rFonts w:ascii="Times New Roman" w:hAnsi="Times New Roman"/>
          <w:b/>
        </w:rPr>
        <w:t xml:space="preserve"> LLC</w:t>
      </w:r>
    </w:p>
    <w:p w14:paraId="594153DB" w14:textId="77777777" w:rsidR="00B65BC4" w:rsidRPr="009F7B28" w:rsidRDefault="00B65BC4" w:rsidP="007F4BDD">
      <w:pPr>
        <w:widowControl/>
        <w:jc w:val="center"/>
        <w:rPr>
          <w:rFonts w:ascii="Times New Roman" w:hAnsi="Times New Roman"/>
          <w:b/>
        </w:rPr>
      </w:pPr>
    </w:p>
    <w:p w14:paraId="3A3AEF9F" w14:textId="77777777" w:rsidR="009F7B28" w:rsidRPr="00F74B01" w:rsidRDefault="009F7B28" w:rsidP="007F4BDD">
      <w:pPr>
        <w:widowControl/>
        <w:jc w:val="center"/>
        <w:rPr>
          <w:rFonts w:ascii="Times New Roman" w:hAnsi="Times New Roman"/>
          <w:b/>
          <w:u w:val="single"/>
        </w:rPr>
      </w:pPr>
      <w:r w:rsidRPr="00F74B01">
        <w:rPr>
          <w:rFonts w:ascii="Times New Roman" w:hAnsi="Times New Roman"/>
          <w:b/>
          <w:u w:val="single"/>
        </w:rPr>
        <w:t>SCHEDULE A</w:t>
      </w:r>
    </w:p>
    <w:p w14:paraId="0207724B" w14:textId="77777777" w:rsidR="009F7B28" w:rsidRPr="00F74B01" w:rsidRDefault="009F7B28" w:rsidP="007F4BDD">
      <w:pPr>
        <w:widowControl/>
        <w:jc w:val="both"/>
        <w:rPr>
          <w:rFonts w:ascii="Times New Roman" w:hAnsi="Times New Roman"/>
          <w:b/>
        </w:rPr>
      </w:pPr>
    </w:p>
    <w:p w14:paraId="72B85E51" w14:textId="77777777" w:rsidR="009F7B28" w:rsidRDefault="009F7B28" w:rsidP="007F4BDD">
      <w:pPr>
        <w:widowControl/>
        <w:jc w:val="both"/>
        <w:rPr>
          <w:rFonts w:ascii="Times New Roman" w:hAnsi="Times New Roman"/>
        </w:rPr>
      </w:pPr>
    </w:p>
    <w:tbl>
      <w:tblPr>
        <w:tblW w:w="0" w:type="auto"/>
        <w:tblLook w:val="01E0" w:firstRow="1" w:lastRow="1" w:firstColumn="1" w:lastColumn="1" w:noHBand="0" w:noVBand="0"/>
        <w:tblPrChange w:id="136" w:author="Nicko" w:date="2010-09-20T15:58:00Z">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PrChange>
      </w:tblPr>
      <w:tblGrid>
        <w:gridCol w:w="5058"/>
        <w:gridCol w:w="2250"/>
        <w:gridCol w:w="1728"/>
        <w:tblGridChange w:id="137">
          <w:tblGrid>
            <w:gridCol w:w="5058"/>
            <w:gridCol w:w="2250"/>
            <w:gridCol w:w="1728"/>
          </w:tblGrid>
        </w:tblGridChange>
      </w:tblGrid>
      <w:tr w:rsidR="009F7B28" w14:paraId="2262D83D" w14:textId="77777777" w:rsidTr="0032370F">
        <w:tc>
          <w:tcPr>
            <w:tcW w:w="5058" w:type="dxa"/>
            <w:tcPrChange w:id="138" w:author="Nicko" w:date="2010-09-20T15:58:00Z">
              <w:tcPr>
                <w:tcW w:w="5058" w:type="dxa"/>
              </w:tcPr>
            </w:tcPrChange>
          </w:tcPr>
          <w:p w14:paraId="260736AD" w14:textId="77777777" w:rsidR="009F7B28" w:rsidRPr="009F2B70" w:rsidRDefault="009F7B28" w:rsidP="007F4BDD">
            <w:pPr>
              <w:widowControl/>
              <w:jc w:val="both"/>
              <w:rPr>
                <w:rFonts w:ascii="Times New Roman" w:hAnsi="Times New Roman"/>
                <w:b/>
                <w:u w:val="single"/>
              </w:rPr>
            </w:pPr>
            <w:r w:rsidRPr="009F2B70">
              <w:rPr>
                <w:rFonts w:ascii="Times New Roman" w:hAnsi="Times New Roman"/>
                <w:b/>
                <w:u w:val="single"/>
              </w:rPr>
              <w:t>Members</w:t>
            </w:r>
          </w:p>
        </w:tc>
        <w:tc>
          <w:tcPr>
            <w:tcW w:w="2250" w:type="dxa"/>
            <w:tcPrChange w:id="139" w:author="Nicko" w:date="2010-09-20T15:58:00Z">
              <w:tcPr>
                <w:tcW w:w="2250" w:type="dxa"/>
              </w:tcPr>
            </w:tcPrChange>
          </w:tcPr>
          <w:p w14:paraId="7DC94EF4" w14:textId="77777777" w:rsidR="009F7B28" w:rsidRPr="009F2B70" w:rsidRDefault="0056480B" w:rsidP="007F4BDD">
            <w:pPr>
              <w:widowControl/>
              <w:jc w:val="center"/>
              <w:rPr>
                <w:rFonts w:ascii="Times New Roman" w:hAnsi="Times New Roman"/>
                <w:b/>
              </w:rPr>
            </w:pPr>
            <w:r>
              <w:rPr>
                <w:rFonts w:ascii="Times New Roman" w:hAnsi="Times New Roman"/>
                <w:b/>
              </w:rPr>
              <w:t>Original Cap</w:t>
            </w:r>
            <w:r w:rsidR="009F7B28" w:rsidRPr="009F2B70">
              <w:rPr>
                <w:rFonts w:ascii="Times New Roman" w:hAnsi="Times New Roman"/>
                <w:b/>
              </w:rPr>
              <w:t xml:space="preserve">ital </w:t>
            </w:r>
            <w:r w:rsidR="009F7B28" w:rsidRPr="009F2B70">
              <w:rPr>
                <w:rFonts w:ascii="Times New Roman" w:hAnsi="Times New Roman"/>
                <w:b/>
                <w:u w:val="single"/>
              </w:rPr>
              <w:t>Contribution</w:t>
            </w:r>
          </w:p>
        </w:tc>
        <w:tc>
          <w:tcPr>
            <w:tcW w:w="1728" w:type="dxa"/>
            <w:tcPrChange w:id="140" w:author="Nicko" w:date="2010-09-20T15:58:00Z">
              <w:tcPr>
                <w:tcW w:w="1728" w:type="dxa"/>
              </w:tcPr>
            </w:tcPrChange>
          </w:tcPr>
          <w:p w14:paraId="2EE6EB1D" w14:textId="77777777" w:rsidR="009F7B28" w:rsidRPr="0056480B" w:rsidRDefault="009F7B28" w:rsidP="007F4BDD">
            <w:pPr>
              <w:widowControl/>
              <w:jc w:val="center"/>
              <w:rPr>
                <w:rFonts w:ascii="Times New Roman" w:hAnsi="Times New Roman"/>
                <w:b/>
              </w:rPr>
            </w:pPr>
            <w:r w:rsidRPr="0056480B">
              <w:rPr>
                <w:rFonts w:ascii="Times New Roman" w:hAnsi="Times New Roman"/>
                <w:b/>
              </w:rPr>
              <w:t>Percentage</w:t>
            </w:r>
          </w:p>
          <w:p w14:paraId="6BD696C4" w14:textId="77777777" w:rsidR="0056480B" w:rsidRPr="009F2B70" w:rsidRDefault="0056480B" w:rsidP="007F4BDD">
            <w:pPr>
              <w:widowControl/>
              <w:jc w:val="center"/>
              <w:rPr>
                <w:rFonts w:ascii="Times New Roman" w:hAnsi="Times New Roman"/>
                <w:b/>
                <w:u w:val="single"/>
              </w:rPr>
            </w:pPr>
            <w:r>
              <w:rPr>
                <w:rFonts w:ascii="Times New Roman" w:hAnsi="Times New Roman"/>
                <w:b/>
                <w:u w:val="single"/>
              </w:rPr>
              <w:t>Interest</w:t>
            </w:r>
          </w:p>
        </w:tc>
      </w:tr>
      <w:tr w:rsidR="009F7B28" w14:paraId="0F452CA1" w14:textId="77777777" w:rsidTr="0032370F">
        <w:tc>
          <w:tcPr>
            <w:tcW w:w="5058" w:type="dxa"/>
            <w:tcPrChange w:id="141" w:author="Nicko" w:date="2010-09-20T15:58:00Z">
              <w:tcPr>
                <w:tcW w:w="5058" w:type="dxa"/>
              </w:tcPr>
            </w:tcPrChange>
          </w:tcPr>
          <w:p w14:paraId="450E5987" w14:textId="77777777" w:rsidR="007F4BDD" w:rsidRDefault="007F4BDD" w:rsidP="007F4BDD">
            <w:pPr>
              <w:widowControl/>
              <w:jc w:val="both"/>
              <w:rPr>
                <w:rFonts w:ascii="Times New Roman" w:hAnsi="Times New Roman"/>
              </w:rPr>
            </w:pPr>
          </w:p>
          <w:p w14:paraId="528D60D1" w14:textId="77777777" w:rsidR="007F4BDD" w:rsidRDefault="007F4BDD" w:rsidP="007F4BDD">
            <w:pPr>
              <w:widowControl/>
              <w:jc w:val="both"/>
              <w:rPr>
                <w:rFonts w:ascii="Times New Roman" w:hAnsi="Times New Roman"/>
              </w:rPr>
            </w:pPr>
          </w:p>
          <w:p w14:paraId="14C8046D" w14:textId="77777777" w:rsidR="007F4BDD" w:rsidRDefault="007F4BDD" w:rsidP="007F4BDD">
            <w:pPr>
              <w:widowControl/>
              <w:jc w:val="both"/>
              <w:rPr>
                <w:rFonts w:ascii="Times New Roman" w:hAnsi="Times New Roman"/>
              </w:rPr>
            </w:pPr>
          </w:p>
          <w:p w14:paraId="585E7C8C" w14:textId="77777777" w:rsidR="007F4BDD" w:rsidRDefault="007F4BDD" w:rsidP="007F4BDD">
            <w:pPr>
              <w:widowControl/>
              <w:jc w:val="both"/>
              <w:rPr>
                <w:rFonts w:ascii="Times New Roman" w:hAnsi="Times New Roman"/>
              </w:rPr>
            </w:pPr>
          </w:p>
          <w:p w14:paraId="3BDCF47B" w14:textId="77777777" w:rsidR="00F2611F" w:rsidRDefault="00F2611F" w:rsidP="007F4BDD">
            <w:pPr>
              <w:widowControl/>
              <w:jc w:val="both"/>
              <w:rPr>
                <w:rFonts w:ascii="Times New Roman" w:hAnsi="Times New Roman"/>
              </w:rPr>
            </w:pPr>
            <w:r>
              <w:rPr>
                <w:rFonts w:ascii="Times New Roman" w:hAnsi="Times New Roman"/>
              </w:rPr>
              <w:t xml:space="preserve"> </w:t>
            </w:r>
          </w:p>
        </w:tc>
        <w:tc>
          <w:tcPr>
            <w:tcW w:w="2250" w:type="dxa"/>
            <w:tcPrChange w:id="142" w:author="Nicko" w:date="2010-09-20T15:58:00Z">
              <w:tcPr>
                <w:tcW w:w="2250" w:type="dxa"/>
              </w:tcPr>
            </w:tcPrChange>
          </w:tcPr>
          <w:p w14:paraId="269BE28F" w14:textId="77777777" w:rsidR="0056480B" w:rsidRDefault="0056480B" w:rsidP="007F4BDD">
            <w:pPr>
              <w:widowControl/>
              <w:jc w:val="center"/>
              <w:rPr>
                <w:rFonts w:ascii="Times New Roman" w:hAnsi="Times New Roman"/>
              </w:rPr>
            </w:pPr>
          </w:p>
        </w:tc>
        <w:tc>
          <w:tcPr>
            <w:tcW w:w="1728" w:type="dxa"/>
            <w:tcPrChange w:id="143" w:author="Nicko" w:date="2010-09-20T15:58:00Z">
              <w:tcPr>
                <w:tcW w:w="1728" w:type="dxa"/>
              </w:tcPr>
            </w:tcPrChange>
          </w:tcPr>
          <w:p w14:paraId="454F538D" w14:textId="77777777" w:rsidR="009F7B28" w:rsidRDefault="009F7B28" w:rsidP="007F4BDD">
            <w:pPr>
              <w:widowControl/>
              <w:jc w:val="center"/>
              <w:rPr>
                <w:rFonts w:ascii="Times New Roman" w:hAnsi="Times New Roman"/>
              </w:rPr>
            </w:pPr>
          </w:p>
        </w:tc>
      </w:tr>
      <w:tr w:rsidR="00F2611F" w14:paraId="20C9C7CC" w14:textId="77777777" w:rsidTr="0032370F">
        <w:tc>
          <w:tcPr>
            <w:tcW w:w="5058" w:type="dxa"/>
            <w:tcPrChange w:id="144" w:author="Nicko" w:date="2010-09-20T15:58:00Z">
              <w:tcPr>
                <w:tcW w:w="5058" w:type="dxa"/>
              </w:tcPr>
            </w:tcPrChange>
          </w:tcPr>
          <w:p w14:paraId="6BCDDF3F" w14:textId="77777777" w:rsidR="00F2611F" w:rsidRDefault="00F2611F" w:rsidP="007F4BDD">
            <w:pPr>
              <w:widowControl/>
              <w:jc w:val="both"/>
              <w:rPr>
                <w:rFonts w:ascii="Times New Roman" w:hAnsi="Times New Roman"/>
              </w:rPr>
            </w:pPr>
          </w:p>
          <w:p w14:paraId="53FA6E05" w14:textId="77777777" w:rsidR="00F2611F" w:rsidRDefault="00F2611F" w:rsidP="007F4BDD">
            <w:pPr>
              <w:widowControl/>
              <w:jc w:val="both"/>
              <w:rPr>
                <w:rFonts w:ascii="Times New Roman" w:hAnsi="Times New Roman"/>
              </w:rPr>
            </w:pPr>
          </w:p>
          <w:p w14:paraId="495B92A7" w14:textId="77777777" w:rsidR="007F4BDD" w:rsidRDefault="007F4BDD" w:rsidP="007F4BDD">
            <w:pPr>
              <w:widowControl/>
              <w:jc w:val="both"/>
              <w:rPr>
                <w:rFonts w:ascii="Times New Roman" w:hAnsi="Times New Roman"/>
              </w:rPr>
            </w:pPr>
          </w:p>
          <w:p w14:paraId="5915EC87" w14:textId="77777777" w:rsidR="007F4BDD" w:rsidRDefault="007F4BDD" w:rsidP="007F4BDD">
            <w:pPr>
              <w:widowControl/>
              <w:jc w:val="both"/>
              <w:rPr>
                <w:rFonts w:ascii="Times New Roman" w:hAnsi="Times New Roman"/>
              </w:rPr>
            </w:pPr>
          </w:p>
          <w:p w14:paraId="391FEB68" w14:textId="77777777" w:rsidR="007F4BDD" w:rsidRDefault="007F4BDD" w:rsidP="007F4BDD">
            <w:pPr>
              <w:widowControl/>
              <w:jc w:val="both"/>
              <w:rPr>
                <w:rFonts w:ascii="Times New Roman" w:hAnsi="Times New Roman"/>
              </w:rPr>
            </w:pPr>
          </w:p>
        </w:tc>
        <w:tc>
          <w:tcPr>
            <w:tcW w:w="2250" w:type="dxa"/>
            <w:tcPrChange w:id="145" w:author="Nicko" w:date="2010-09-20T15:58:00Z">
              <w:tcPr>
                <w:tcW w:w="2250" w:type="dxa"/>
              </w:tcPr>
            </w:tcPrChange>
          </w:tcPr>
          <w:p w14:paraId="1896D1FF" w14:textId="77777777" w:rsidR="0056480B" w:rsidRDefault="0056480B" w:rsidP="007F4BDD">
            <w:pPr>
              <w:widowControl/>
              <w:jc w:val="center"/>
              <w:rPr>
                <w:rFonts w:ascii="Times New Roman" w:hAnsi="Times New Roman"/>
              </w:rPr>
            </w:pPr>
          </w:p>
        </w:tc>
        <w:tc>
          <w:tcPr>
            <w:tcW w:w="1728" w:type="dxa"/>
            <w:tcPrChange w:id="146" w:author="Nicko" w:date="2010-09-20T15:58:00Z">
              <w:tcPr>
                <w:tcW w:w="1728" w:type="dxa"/>
              </w:tcPr>
            </w:tcPrChange>
          </w:tcPr>
          <w:p w14:paraId="6D02D59D" w14:textId="77777777" w:rsidR="00F2611F" w:rsidRDefault="00F2611F" w:rsidP="007F4BDD">
            <w:pPr>
              <w:widowControl/>
              <w:jc w:val="center"/>
              <w:rPr>
                <w:rFonts w:ascii="Times New Roman" w:hAnsi="Times New Roman"/>
              </w:rPr>
            </w:pPr>
          </w:p>
        </w:tc>
      </w:tr>
      <w:tr w:rsidR="009F7B28" w14:paraId="7AF97BFC" w14:textId="77777777" w:rsidTr="0032370F">
        <w:tc>
          <w:tcPr>
            <w:tcW w:w="5058" w:type="dxa"/>
            <w:tcPrChange w:id="147" w:author="Nicko" w:date="2010-09-20T15:58:00Z">
              <w:tcPr>
                <w:tcW w:w="5058" w:type="dxa"/>
              </w:tcPr>
            </w:tcPrChange>
          </w:tcPr>
          <w:p w14:paraId="780295FA" w14:textId="77777777" w:rsidR="00F2611F" w:rsidRDefault="00F2611F" w:rsidP="007F4BDD">
            <w:pPr>
              <w:widowControl/>
              <w:jc w:val="both"/>
              <w:rPr>
                <w:rFonts w:ascii="Times New Roman" w:hAnsi="Times New Roman"/>
              </w:rPr>
            </w:pPr>
            <w:bookmarkStart w:id="148" w:name="_Hlk237412873"/>
          </w:p>
          <w:p w14:paraId="164092DB" w14:textId="77777777" w:rsidR="009F7B28" w:rsidRDefault="009F7B28" w:rsidP="007F4BDD">
            <w:pPr>
              <w:widowControl/>
              <w:jc w:val="both"/>
              <w:rPr>
                <w:rFonts w:ascii="Times New Roman" w:hAnsi="Times New Roman"/>
              </w:rPr>
            </w:pPr>
          </w:p>
          <w:p w14:paraId="464E98ED" w14:textId="77777777" w:rsidR="007F4BDD" w:rsidRDefault="007F4BDD" w:rsidP="007F4BDD">
            <w:pPr>
              <w:widowControl/>
              <w:jc w:val="both"/>
              <w:rPr>
                <w:rFonts w:ascii="Times New Roman" w:hAnsi="Times New Roman"/>
              </w:rPr>
            </w:pPr>
          </w:p>
          <w:p w14:paraId="504D8CDF" w14:textId="77777777" w:rsidR="007F4BDD" w:rsidRDefault="007F4BDD" w:rsidP="007F4BDD">
            <w:pPr>
              <w:widowControl/>
              <w:jc w:val="both"/>
              <w:rPr>
                <w:rFonts w:ascii="Times New Roman" w:hAnsi="Times New Roman"/>
              </w:rPr>
            </w:pPr>
          </w:p>
          <w:p w14:paraId="4A221982" w14:textId="77777777" w:rsidR="007F4BDD" w:rsidRDefault="007F4BDD" w:rsidP="007F4BDD">
            <w:pPr>
              <w:widowControl/>
              <w:jc w:val="both"/>
              <w:rPr>
                <w:rFonts w:ascii="Times New Roman" w:hAnsi="Times New Roman"/>
              </w:rPr>
            </w:pPr>
          </w:p>
        </w:tc>
        <w:tc>
          <w:tcPr>
            <w:tcW w:w="2250" w:type="dxa"/>
            <w:tcPrChange w:id="149" w:author="Nicko" w:date="2010-09-20T15:58:00Z">
              <w:tcPr>
                <w:tcW w:w="2250" w:type="dxa"/>
              </w:tcPr>
            </w:tcPrChange>
          </w:tcPr>
          <w:p w14:paraId="1939698B" w14:textId="77777777" w:rsidR="0056480B" w:rsidRDefault="0056480B" w:rsidP="007F4BDD">
            <w:pPr>
              <w:widowControl/>
              <w:jc w:val="center"/>
              <w:rPr>
                <w:rFonts w:ascii="Times New Roman" w:hAnsi="Times New Roman"/>
              </w:rPr>
            </w:pPr>
          </w:p>
        </w:tc>
        <w:tc>
          <w:tcPr>
            <w:tcW w:w="1728" w:type="dxa"/>
            <w:tcPrChange w:id="150" w:author="Nicko" w:date="2010-09-20T15:58:00Z">
              <w:tcPr>
                <w:tcW w:w="1728" w:type="dxa"/>
              </w:tcPr>
            </w:tcPrChange>
          </w:tcPr>
          <w:p w14:paraId="4A92C0C1" w14:textId="77777777" w:rsidR="009F7B28" w:rsidRDefault="009F7B28" w:rsidP="007F4BDD">
            <w:pPr>
              <w:widowControl/>
              <w:jc w:val="center"/>
              <w:rPr>
                <w:rFonts w:ascii="Times New Roman" w:hAnsi="Times New Roman"/>
              </w:rPr>
            </w:pPr>
          </w:p>
        </w:tc>
      </w:tr>
      <w:tr w:rsidR="00102D0D" w14:paraId="07A45FE8" w14:textId="77777777" w:rsidTr="0032370F">
        <w:tc>
          <w:tcPr>
            <w:tcW w:w="5058" w:type="dxa"/>
            <w:tcPrChange w:id="151" w:author="Nicko" w:date="2010-09-20T15:58:00Z">
              <w:tcPr>
                <w:tcW w:w="5058" w:type="dxa"/>
              </w:tcPr>
            </w:tcPrChange>
          </w:tcPr>
          <w:p w14:paraId="50166483" w14:textId="77777777" w:rsidR="00102D0D" w:rsidRPr="00102D0D" w:rsidRDefault="00102D0D" w:rsidP="007F4BDD">
            <w:pPr>
              <w:widowControl/>
              <w:jc w:val="both"/>
              <w:rPr>
                <w:rFonts w:ascii="Times New Roman" w:hAnsi="Times New Roman"/>
                <w:b/>
              </w:rPr>
            </w:pPr>
          </w:p>
          <w:p w14:paraId="061ADA13" w14:textId="77777777" w:rsidR="00102D0D" w:rsidRPr="00102D0D" w:rsidRDefault="00102D0D" w:rsidP="007F4BDD">
            <w:pPr>
              <w:widowControl/>
              <w:jc w:val="both"/>
              <w:rPr>
                <w:rFonts w:ascii="Times New Roman" w:hAnsi="Times New Roman"/>
                <w:b/>
              </w:rPr>
            </w:pPr>
            <w:r w:rsidRPr="00102D0D">
              <w:rPr>
                <w:rFonts w:ascii="Times New Roman" w:hAnsi="Times New Roman"/>
                <w:b/>
              </w:rPr>
              <w:t>Totals</w:t>
            </w:r>
          </w:p>
          <w:p w14:paraId="4F2CAE45" w14:textId="77777777" w:rsidR="00102D0D" w:rsidRPr="00102D0D" w:rsidRDefault="00102D0D" w:rsidP="007F4BDD">
            <w:pPr>
              <w:widowControl/>
              <w:jc w:val="both"/>
              <w:rPr>
                <w:rFonts w:ascii="Times New Roman" w:hAnsi="Times New Roman"/>
                <w:b/>
              </w:rPr>
            </w:pPr>
          </w:p>
        </w:tc>
        <w:tc>
          <w:tcPr>
            <w:tcW w:w="2250" w:type="dxa"/>
            <w:tcPrChange w:id="152" w:author="Nicko" w:date="2010-09-20T15:58:00Z">
              <w:tcPr>
                <w:tcW w:w="2250" w:type="dxa"/>
              </w:tcPr>
            </w:tcPrChange>
          </w:tcPr>
          <w:p w14:paraId="00265CB8" w14:textId="77777777" w:rsidR="0056480B" w:rsidRPr="00102D0D" w:rsidRDefault="0056480B" w:rsidP="007F4BDD">
            <w:pPr>
              <w:widowControl/>
              <w:jc w:val="center"/>
              <w:rPr>
                <w:rFonts w:ascii="Times New Roman" w:hAnsi="Times New Roman"/>
                <w:b/>
              </w:rPr>
            </w:pPr>
          </w:p>
        </w:tc>
        <w:tc>
          <w:tcPr>
            <w:tcW w:w="1728" w:type="dxa"/>
            <w:tcPrChange w:id="153" w:author="Nicko" w:date="2010-09-20T15:58:00Z">
              <w:tcPr>
                <w:tcW w:w="1728" w:type="dxa"/>
              </w:tcPr>
            </w:tcPrChange>
          </w:tcPr>
          <w:p w14:paraId="5ABFB58A" w14:textId="77777777" w:rsidR="00102D0D" w:rsidRPr="00102D0D" w:rsidRDefault="00102D0D" w:rsidP="007F4BDD">
            <w:pPr>
              <w:widowControl/>
              <w:jc w:val="center"/>
              <w:rPr>
                <w:rFonts w:ascii="Times New Roman" w:hAnsi="Times New Roman"/>
                <w:b/>
              </w:rPr>
            </w:pPr>
          </w:p>
        </w:tc>
      </w:tr>
      <w:bookmarkEnd w:id="148"/>
    </w:tbl>
    <w:p w14:paraId="47FFF0F1" w14:textId="77777777" w:rsidR="009F7B28" w:rsidRDefault="009F7B28" w:rsidP="007F4BDD">
      <w:pPr>
        <w:widowControl/>
        <w:rPr>
          <w:rFonts w:ascii="Times New Roman" w:hAnsi="Times New Roman"/>
          <w:sz w:val="16"/>
        </w:rPr>
      </w:pPr>
    </w:p>
    <w:p w14:paraId="40CB2717" w14:textId="77777777" w:rsidR="009F7B28" w:rsidRDefault="009F7B28" w:rsidP="007F4BDD">
      <w:pPr>
        <w:widowControl/>
        <w:rPr>
          <w:ins w:id="154" w:author="Nicko" w:date="2010-09-20T15:58:00Z"/>
          <w:rFonts w:ascii="Times New Roman" w:hAnsi="Times New Roman"/>
          <w:b/>
          <w:u w:val="single"/>
        </w:rPr>
      </w:pPr>
      <w:ins w:id="155" w:author="Nicko" w:date="2010-09-20T15:58:00Z">
        <w:r w:rsidRPr="009F7B28">
          <w:rPr>
            <w:rFonts w:ascii="Times New Roman" w:hAnsi="Times New Roman"/>
            <w:b/>
            <w:u w:val="single"/>
          </w:rPr>
          <w:t>Manager</w:t>
        </w:r>
        <w:r w:rsidR="00602DDB">
          <w:rPr>
            <w:rFonts w:ascii="Times New Roman" w:hAnsi="Times New Roman"/>
            <w:b/>
            <w:u w:val="single"/>
          </w:rPr>
          <w:t>s</w:t>
        </w:r>
        <w:r w:rsidRPr="009F7B28">
          <w:rPr>
            <w:rFonts w:ascii="Times New Roman" w:hAnsi="Times New Roman"/>
            <w:b/>
            <w:u w:val="single"/>
          </w:rPr>
          <w:t>:</w:t>
        </w:r>
      </w:ins>
    </w:p>
    <w:p w14:paraId="4CA77984" w14:textId="77777777" w:rsidR="00602DDB" w:rsidRPr="00602DDB" w:rsidRDefault="00602DDB" w:rsidP="007F4BDD">
      <w:pPr>
        <w:widowControl/>
        <w:rPr>
          <w:ins w:id="156" w:author="Nicko" w:date="2010-09-20T15:58:00Z"/>
          <w:rFonts w:ascii="Times New Roman" w:hAnsi="Times New Roman"/>
          <w:b/>
          <w:u w:val="single"/>
        </w:rPr>
      </w:pPr>
    </w:p>
    <w:p w14:paraId="4FEDA6D3" w14:textId="77777777" w:rsidR="00602DDB" w:rsidRDefault="00602DDB" w:rsidP="007F4BDD">
      <w:pPr>
        <w:widowControl/>
        <w:jc w:val="both"/>
        <w:rPr>
          <w:ins w:id="157" w:author="Nicko" w:date="2010-09-20T15:58:00Z"/>
          <w:rFonts w:ascii="Times New Roman" w:hAnsi="Times New Roman"/>
        </w:rPr>
      </w:pPr>
      <w:ins w:id="158" w:author="Nicko" w:date="2010-09-20T15:58:00Z">
        <w:r>
          <w:rPr>
            <w:rFonts w:ascii="Times New Roman" w:hAnsi="Times New Roman"/>
          </w:rPr>
          <w:t xml:space="preserve">George </w:t>
        </w:r>
        <w:proofErr w:type="spellStart"/>
        <w:r>
          <w:rPr>
            <w:rFonts w:ascii="Times New Roman" w:hAnsi="Times New Roman"/>
          </w:rPr>
          <w:t>Keramaris</w:t>
        </w:r>
        <w:proofErr w:type="spellEnd"/>
      </w:ins>
    </w:p>
    <w:p w14:paraId="6B25DFBD" w14:textId="77777777" w:rsidR="00602DDB" w:rsidRDefault="00602DDB" w:rsidP="007F4BDD">
      <w:pPr>
        <w:widowControl/>
        <w:jc w:val="both"/>
        <w:rPr>
          <w:ins w:id="159" w:author="Nicko" w:date="2010-09-20T15:58:00Z"/>
          <w:rFonts w:ascii="Times New Roman" w:hAnsi="Times New Roman"/>
        </w:rPr>
      </w:pPr>
      <w:ins w:id="160" w:author="Nicko" w:date="2010-09-20T15:58:00Z">
        <w:r>
          <w:rPr>
            <w:rFonts w:ascii="Times New Roman" w:hAnsi="Times New Roman"/>
          </w:rPr>
          <w:t xml:space="preserve">Nicholas </w:t>
        </w:r>
        <w:proofErr w:type="spellStart"/>
        <w:r>
          <w:rPr>
            <w:rFonts w:ascii="Times New Roman" w:hAnsi="Times New Roman"/>
          </w:rPr>
          <w:t>Keramaris</w:t>
        </w:r>
        <w:proofErr w:type="spellEnd"/>
        <w:r>
          <w:rPr>
            <w:rFonts w:ascii="Times New Roman" w:hAnsi="Times New Roman"/>
          </w:rPr>
          <w:t xml:space="preserve"> </w:t>
        </w:r>
      </w:ins>
    </w:p>
    <w:p w14:paraId="270555DD" w14:textId="77777777" w:rsidR="007F4BDD" w:rsidRDefault="00602DDB" w:rsidP="007F4BDD">
      <w:pPr>
        <w:widowControl/>
        <w:jc w:val="both"/>
        <w:rPr>
          <w:ins w:id="161" w:author="Nicko" w:date="2010-09-20T15:58:00Z"/>
          <w:rFonts w:ascii="Times New Roman" w:hAnsi="Times New Roman"/>
        </w:rPr>
      </w:pPr>
      <w:proofErr w:type="spellStart"/>
      <w:ins w:id="162" w:author="Nicko" w:date="2010-09-20T15:58:00Z">
        <w:r w:rsidRPr="000E29E8">
          <w:rPr>
            <w:rFonts w:ascii="Times New Roman" w:hAnsi="Times New Roman"/>
          </w:rPr>
          <w:t>Ioannis</w:t>
        </w:r>
        <w:proofErr w:type="spellEnd"/>
        <w:r w:rsidRPr="000E29E8">
          <w:rPr>
            <w:rFonts w:ascii="Times New Roman" w:hAnsi="Times New Roman"/>
          </w:rPr>
          <w:t xml:space="preserve"> </w:t>
        </w:r>
        <w:proofErr w:type="spellStart"/>
        <w:r w:rsidRPr="000E29E8">
          <w:rPr>
            <w:rFonts w:ascii="Times New Roman" w:hAnsi="Times New Roman"/>
          </w:rPr>
          <w:t>Keramaris</w:t>
        </w:r>
        <w:proofErr w:type="spellEnd"/>
        <w:r w:rsidRPr="000E29E8">
          <w:rPr>
            <w:rFonts w:ascii="Times New Roman" w:hAnsi="Times New Roman"/>
          </w:rPr>
          <w:t xml:space="preserve"> a/k/a John </w:t>
        </w:r>
        <w:proofErr w:type="spellStart"/>
        <w:r w:rsidRPr="000E29E8">
          <w:rPr>
            <w:rFonts w:ascii="Times New Roman" w:hAnsi="Times New Roman"/>
          </w:rPr>
          <w:t>Kermaris</w:t>
        </w:r>
        <w:proofErr w:type="spellEnd"/>
      </w:ins>
    </w:p>
    <w:p w14:paraId="12BBD109" w14:textId="77777777" w:rsidR="007F4BDD" w:rsidRDefault="007F4BDD" w:rsidP="007F4BDD">
      <w:pPr>
        <w:widowControl/>
        <w:jc w:val="both"/>
        <w:rPr>
          <w:ins w:id="163" w:author="Nicko" w:date="2010-09-20T15:58:00Z"/>
          <w:rFonts w:ascii="Times New Roman" w:hAnsi="Times New Roman"/>
        </w:rPr>
      </w:pPr>
    </w:p>
    <w:p w14:paraId="4A4F0044" w14:textId="77777777" w:rsidR="007F4BDD" w:rsidRDefault="007F4BDD" w:rsidP="007F4BDD">
      <w:pPr>
        <w:widowControl/>
        <w:jc w:val="both"/>
        <w:rPr>
          <w:ins w:id="164" w:author="Nicko" w:date="2010-09-20T15:58:00Z"/>
          <w:rFonts w:ascii="Times New Roman" w:hAnsi="Times New Roman"/>
        </w:rPr>
      </w:pPr>
    </w:p>
    <w:p w14:paraId="53C9FACE" w14:textId="77777777" w:rsidR="007F4BDD" w:rsidRDefault="007F4BDD" w:rsidP="007F4BDD">
      <w:pPr>
        <w:widowControl/>
        <w:jc w:val="both"/>
        <w:rPr>
          <w:ins w:id="165" w:author="Nicko" w:date="2010-09-20T15:58:00Z"/>
          <w:rFonts w:ascii="Times New Roman" w:hAnsi="Times New Roman"/>
        </w:rPr>
      </w:pPr>
    </w:p>
    <w:p w14:paraId="06A7A355" w14:textId="77777777" w:rsidR="007F4BDD" w:rsidRDefault="007F4BDD" w:rsidP="007F4BDD">
      <w:pPr>
        <w:widowControl/>
        <w:jc w:val="both"/>
        <w:rPr>
          <w:ins w:id="166" w:author="Nicko" w:date="2010-09-20T15:58:00Z"/>
          <w:rFonts w:ascii="Times New Roman" w:hAnsi="Times New Roman"/>
        </w:rPr>
      </w:pPr>
    </w:p>
    <w:p w14:paraId="683195F8" w14:textId="77777777" w:rsidR="009F7B28" w:rsidRPr="009F7B28" w:rsidRDefault="009F7B28" w:rsidP="007F4BDD">
      <w:pPr>
        <w:widowControl/>
        <w:rPr>
          <w:del w:id="167" w:author="Nicko" w:date="2010-09-20T15:58:00Z"/>
          <w:rFonts w:ascii="Times New Roman" w:hAnsi="Times New Roman"/>
          <w:b/>
          <w:u w:val="single"/>
        </w:rPr>
      </w:pPr>
      <w:del w:id="168" w:author="Nicko" w:date="2010-09-20T15:58:00Z">
        <w:r w:rsidRPr="009F7B28">
          <w:rPr>
            <w:rFonts w:ascii="Times New Roman" w:hAnsi="Times New Roman"/>
            <w:b/>
            <w:u w:val="single"/>
          </w:rPr>
          <w:delText>Manager:</w:delText>
        </w:r>
      </w:del>
    </w:p>
    <w:p w14:paraId="51533DBC" w14:textId="77777777" w:rsidR="009F7B28" w:rsidRDefault="009F7B28" w:rsidP="007F4BDD">
      <w:pPr>
        <w:widowControl/>
        <w:rPr>
          <w:del w:id="169" w:author="Nicko" w:date="2010-09-20T15:58:00Z"/>
          <w:rFonts w:ascii="Times New Roman" w:hAnsi="Times New Roman"/>
        </w:rPr>
      </w:pPr>
    </w:p>
    <w:p w14:paraId="01742BB1" w14:textId="77777777" w:rsidR="009F7B28" w:rsidRDefault="007F4BDD" w:rsidP="007F4BDD">
      <w:pPr>
        <w:widowControl/>
        <w:rPr>
          <w:del w:id="170" w:author="Nicko" w:date="2010-09-20T15:58:00Z"/>
          <w:rFonts w:ascii="Times New Roman" w:hAnsi="Times New Roman"/>
        </w:rPr>
      </w:pPr>
      <w:del w:id="171" w:author="Nicko" w:date="2010-09-20T15:58:00Z">
        <w:r>
          <w:rPr>
            <w:rFonts w:ascii="Times New Roman" w:hAnsi="Times New Roman"/>
          </w:rPr>
          <w:delText>ABC PARTNERS</w:delText>
        </w:r>
        <w:r w:rsidR="00121E06">
          <w:rPr>
            <w:rFonts w:ascii="Times New Roman" w:hAnsi="Times New Roman"/>
          </w:rPr>
          <w:delText xml:space="preserve"> </w:delText>
        </w:r>
        <w:r w:rsidR="00F2611F">
          <w:rPr>
            <w:rFonts w:ascii="Times New Roman" w:hAnsi="Times New Roman"/>
          </w:rPr>
          <w:delText>Manager, LLC</w:delText>
        </w:r>
      </w:del>
    </w:p>
    <w:p w14:paraId="60BCE956" w14:textId="77777777" w:rsidR="0056480B" w:rsidRDefault="007F4BDD" w:rsidP="007F4BDD">
      <w:pPr>
        <w:widowControl/>
        <w:jc w:val="both"/>
        <w:rPr>
          <w:del w:id="172" w:author="Nicko" w:date="2010-09-20T15:58:00Z"/>
          <w:rFonts w:ascii="Times New Roman" w:hAnsi="Times New Roman"/>
        </w:rPr>
      </w:pPr>
      <w:del w:id="173" w:author="Nicko" w:date="2010-09-20T15:58:00Z">
        <w:r>
          <w:rPr>
            <w:rFonts w:ascii="Times New Roman" w:hAnsi="Times New Roman"/>
          </w:rPr>
          <w:delText>_________________________</w:delText>
        </w:r>
      </w:del>
    </w:p>
    <w:p w14:paraId="4A505F62" w14:textId="77777777" w:rsidR="002723BE" w:rsidRDefault="007F4BDD" w:rsidP="007F4BDD">
      <w:pPr>
        <w:widowControl/>
        <w:jc w:val="both"/>
        <w:rPr>
          <w:del w:id="174" w:author="Nicko" w:date="2010-09-20T15:58:00Z"/>
          <w:rFonts w:ascii="Times New Roman" w:hAnsi="Times New Roman"/>
        </w:rPr>
      </w:pPr>
      <w:del w:id="175" w:author="Nicko" w:date="2010-09-20T15:58:00Z">
        <w:r>
          <w:rPr>
            <w:rFonts w:ascii="Times New Roman" w:hAnsi="Times New Roman"/>
          </w:rPr>
          <w:delText>_______________, ____ _________</w:delText>
        </w:r>
      </w:del>
    </w:p>
    <w:p w14:paraId="0868216D" w14:textId="77777777" w:rsidR="0056480B" w:rsidRDefault="0056480B" w:rsidP="007F4BDD">
      <w:pPr>
        <w:widowControl/>
        <w:jc w:val="both"/>
        <w:rPr>
          <w:del w:id="176" w:author="Nicko" w:date="2010-09-20T15:58:00Z"/>
          <w:rFonts w:ascii="Times New Roman" w:hAnsi="Times New Roman"/>
        </w:rPr>
      </w:pPr>
    </w:p>
    <w:p w14:paraId="1DD6F884" w14:textId="77777777" w:rsidR="007F4BDD" w:rsidRDefault="007F4BDD" w:rsidP="007F4BDD">
      <w:pPr>
        <w:widowControl/>
        <w:jc w:val="both"/>
        <w:rPr>
          <w:del w:id="177" w:author="Nicko" w:date="2010-09-20T15:58:00Z"/>
          <w:rFonts w:ascii="Times New Roman" w:hAnsi="Times New Roman"/>
        </w:rPr>
      </w:pPr>
    </w:p>
    <w:p w14:paraId="5B088FFB" w14:textId="77777777" w:rsidR="007F4BDD" w:rsidRDefault="007F4BDD" w:rsidP="007F4BDD">
      <w:pPr>
        <w:widowControl/>
        <w:jc w:val="both"/>
        <w:rPr>
          <w:del w:id="178" w:author="Nicko" w:date="2010-09-20T15:58:00Z"/>
          <w:rFonts w:ascii="Times New Roman" w:hAnsi="Times New Roman"/>
        </w:rPr>
      </w:pPr>
    </w:p>
    <w:p w14:paraId="72887A94" w14:textId="77777777" w:rsidR="007F4BDD" w:rsidRDefault="007F4BDD" w:rsidP="007F4BDD">
      <w:pPr>
        <w:widowControl/>
        <w:jc w:val="both"/>
        <w:rPr>
          <w:del w:id="179" w:author="Nicko" w:date="2010-09-20T15:58:00Z"/>
          <w:rFonts w:ascii="Times New Roman" w:hAnsi="Times New Roman"/>
        </w:rPr>
      </w:pPr>
    </w:p>
    <w:p w14:paraId="78D37D44" w14:textId="77777777" w:rsidR="007F4BDD" w:rsidRDefault="007F4BDD" w:rsidP="007F4BDD">
      <w:pPr>
        <w:widowControl/>
        <w:jc w:val="both"/>
        <w:rPr>
          <w:del w:id="180" w:author="Nicko" w:date="2010-09-20T15:58:00Z"/>
          <w:rFonts w:ascii="Times New Roman" w:hAnsi="Times New Roman"/>
        </w:rPr>
      </w:pPr>
    </w:p>
    <w:p w14:paraId="6479A37F" w14:textId="77777777" w:rsidR="007F4BDD" w:rsidRDefault="007F4BDD" w:rsidP="007F4BDD">
      <w:pPr>
        <w:widowControl/>
        <w:jc w:val="both"/>
        <w:rPr>
          <w:del w:id="181" w:author="Nicko" w:date="2010-09-20T15:58:00Z"/>
          <w:rFonts w:ascii="Times New Roman" w:hAnsi="Times New Roman"/>
        </w:rPr>
      </w:pPr>
    </w:p>
    <w:p w14:paraId="29821A7A" w14:textId="77777777" w:rsidR="007F4BDD" w:rsidRDefault="007F4BDD" w:rsidP="007F4BDD">
      <w:pPr>
        <w:widowControl/>
        <w:rPr>
          <w:del w:id="182" w:author="Nicko" w:date="2010-09-20T15:58:00Z"/>
          <w:rFonts w:ascii="Times New Roman" w:hAnsi="Times New Roman"/>
          <w:sz w:val="16"/>
        </w:rPr>
      </w:pPr>
      <w:del w:id="183" w:author="Nicko" w:date="2010-09-20T15:58:00Z">
        <w:r>
          <w:rPr>
            <w:rFonts w:ascii="Times New Roman" w:hAnsi="Times New Roman"/>
            <w:sz w:val="16"/>
          </w:rPr>
          <w:delText>EBB\FORMS\Corporate\Generic Delaware Family LLC</w:delText>
        </w:r>
      </w:del>
    </w:p>
    <w:p w14:paraId="7F3E7DE7" w14:textId="77777777" w:rsidR="007F4BDD" w:rsidRPr="007F4BDD" w:rsidRDefault="007F4BDD" w:rsidP="007F4BDD">
      <w:pPr>
        <w:widowControl/>
        <w:rPr>
          <w:rFonts w:ascii="Times New Roman" w:hAnsi="Times New Roman"/>
          <w:sz w:val="16"/>
        </w:rPr>
      </w:pPr>
      <w:del w:id="184" w:author="Nicko" w:date="2010-09-20T15:58:00Z">
        <w:r w:rsidRPr="007F4BDD">
          <w:rPr>
            <w:rFonts w:ascii="Times New Roman" w:hAnsi="Times New Roman"/>
            <w:sz w:val="16"/>
          </w:rPr>
          <w:fldChar w:fldCharType="begin"/>
        </w:r>
        <w:r w:rsidRPr="007F4BDD">
          <w:rPr>
            <w:rFonts w:ascii="Times New Roman" w:hAnsi="Times New Roman"/>
            <w:sz w:val="16"/>
          </w:rPr>
          <w:delInstrText xml:space="preserve"> DOCPROPERTY sDocName </w:delInstrText>
        </w:r>
        <w:r w:rsidRPr="007F4BDD">
          <w:rPr>
            <w:rFonts w:ascii="Times New Roman" w:hAnsi="Times New Roman"/>
            <w:sz w:val="16"/>
          </w:rPr>
          <w:fldChar w:fldCharType="separate"/>
        </w:r>
        <w:r>
          <w:rPr>
            <w:rFonts w:ascii="Times New Roman" w:hAnsi="Times New Roman"/>
            <w:sz w:val="16"/>
          </w:rPr>
          <w:delText>433541.1.8450.0000</w:delText>
        </w:r>
        <w:r w:rsidRPr="007F4BDD">
          <w:rPr>
            <w:rFonts w:ascii="Times New Roman" w:hAnsi="Times New Roman"/>
            <w:sz w:val="16"/>
          </w:rPr>
          <w:fldChar w:fldCharType="end"/>
        </w:r>
      </w:del>
    </w:p>
    <w:sectPr w:rsidR="007F4BDD" w:rsidRPr="007F4BDD" w:rsidSect="00A35249">
      <w:headerReference w:type="default" r:id="rId9"/>
      <w:footerReference w:type="even" r:id="rId10"/>
      <w:footerReference w:type="default" r:id="rId11"/>
      <w:type w:val="continuous"/>
      <w:pgSz w:w="12240" w:h="15840"/>
      <w:pgMar w:top="1440" w:right="1440" w:bottom="1440" w:left="1440" w:header="1440" w:footer="144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9FEC07" w14:textId="77777777" w:rsidR="006F515D" w:rsidRDefault="006F515D">
      <w:r>
        <w:separator/>
      </w:r>
    </w:p>
  </w:endnote>
  <w:endnote w:type="continuationSeparator" w:id="0">
    <w:p w14:paraId="60C80A67" w14:textId="77777777" w:rsidR="006F515D" w:rsidRDefault="006F51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CHSymbolFive">
    <w:altName w:val="Times New Roman"/>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WP TypographicSymbols">
    <w:altName w:val="Courier New"/>
    <w:charset w:val="00"/>
    <w:family w:val="auto"/>
    <w:pitch w:val="variable"/>
    <w:sig w:usb0="00000003" w:usb1="00000000" w:usb2="00000000" w:usb3="00000000" w:csb0="00000001" w:csb1="00000000"/>
  </w:font>
  <w:font w:name="Times New Roman Bold">
    <w:panose1 w:val="020208030705050203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AA8D8C" w14:textId="77777777" w:rsidR="006F515D" w:rsidRDefault="006F515D" w:rsidP="0086185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9051BA3" w14:textId="77777777" w:rsidR="006F515D" w:rsidRDefault="006F515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9F6515" w14:textId="77777777" w:rsidR="006F515D" w:rsidRPr="007F4BDD" w:rsidRDefault="006F515D" w:rsidP="00121E06">
    <w:pPr>
      <w:pStyle w:val="BodyText3"/>
      <w:jc w:val="center"/>
      <w:rPr>
        <w:sz w:val="24"/>
        <w:szCs w:val="24"/>
      </w:rPr>
    </w:pPr>
    <w:r w:rsidRPr="007F4BDD">
      <w:rPr>
        <w:rStyle w:val="PageNumber"/>
        <w:rFonts w:ascii="Times New Roman" w:hAnsi="Times New Roman"/>
        <w:sz w:val="24"/>
        <w:szCs w:val="24"/>
      </w:rPr>
      <w:fldChar w:fldCharType="begin"/>
    </w:r>
    <w:r w:rsidRPr="007F4BDD">
      <w:rPr>
        <w:rStyle w:val="PageNumber"/>
        <w:rFonts w:ascii="Times New Roman" w:hAnsi="Times New Roman"/>
        <w:sz w:val="24"/>
        <w:szCs w:val="24"/>
      </w:rPr>
      <w:instrText xml:space="preserve">PAGE  </w:instrText>
    </w:r>
    <w:r w:rsidRPr="007F4BDD">
      <w:rPr>
        <w:rStyle w:val="PageNumber"/>
        <w:rFonts w:ascii="Times New Roman" w:hAnsi="Times New Roman"/>
        <w:sz w:val="24"/>
        <w:szCs w:val="24"/>
      </w:rPr>
      <w:fldChar w:fldCharType="separate"/>
    </w:r>
    <w:r w:rsidR="004F4298">
      <w:rPr>
        <w:rStyle w:val="PageNumber"/>
        <w:rFonts w:ascii="Times New Roman" w:hAnsi="Times New Roman"/>
        <w:noProof/>
        <w:sz w:val="24"/>
        <w:szCs w:val="24"/>
      </w:rPr>
      <w:t>1</w:t>
    </w:r>
    <w:r w:rsidRPr="007F4BDD">
      <w:rPr>
        <w:rStyle w:val="PageNumber"/>
        <w:rFonts w:ascii="Times New Roman" w:hAnsi="Times New Roman"/>
        <w:sz w:val="24"/>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7100FB" w14:textId="77777777" w:rsidR="006F515D" w:rsidRDefault="006F515D">
      <w:r>
        <w:separator/>
      </w:r>
    </w:p>
  </w:footnote>
  <w:footnote w:type="continuationSeparator" w:id="0">
    <w:p w14:paraId="6C6AFC0C" w14:textId="77777777" w:rsidR="006F515D" w:rsidRDefault="006F515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D84FCA" w14:textId="77777777" w:rsidR="006F515D" w:rsidRDefault="006F515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0868D5"/>
    <w:multiLevelType w:val="hybridMultilevel"/>
    <w:tmpl w:val="5510B20E"/>
    <w:lvl w:ilvl="0" w:tplc="F106221E">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CEE"/>
    <w:rsid w:val="00004FAB"/>
    <w:rsid w:val="00023AD2"/>
    <w:rsid w:val="00044DEF"/>
    <w:rsid w:val="00047323"/>
    <w:rsid w:val="00047831"/>
    <w:rsid w:val="00054425"/>
    <w:rsid w:val="00063DDA"/>
    <w:rsid w:val="00067AA2"/>
    <w:rsid w:val="00071EF6"/>
    <w:rsid w:val="000A5753"/>
    <w:rsid w:val="000D5250"/>
    <w:rsid w:val="000E29E8"/>
    <w:rsid w:val="00101010"/>
    <w:rsid w:val="00102D0D"/>
    <w:rsid w:val="00121355"/>
    <w:rsid w:val="00121E06"/>
    <w:rsid w:val="00127A07"/>
    <w:rsid w:val="00142DDF"/>
    <w:rsid w:val="0017004D"/>
    <w:rsid w:val="00181500"/>
    <w:rsid w:val="001A5449"/>
    <w:rsid w:val="001B4F2A"/>
    <w:rsid w:val="001C2E1A"/>
    <w:rsid w:val="001C4375"/>
    <w:rsid w:val="001F4306"/>
    <w:rsid w:val="001F49DB"/>
    <w:rsid w:val="00204D07"/>
    <w:rsid w:val="002438BF"/>
    <w:rsid w:val="00261BBA"/>
    <w:rsid w:val="00262CD6"/>
    <w:rsid w:val="002723BE"/>
    <w:rsid w:val="0029528C"/>
    <w:rsid w:val="002C4A69"/>
    <w:rsid w:val="002C66F5"/>
    <w:rsid w:val="002D5562"/>
    <w:rsid w:val="003127A1"/>
    <w:rsid w:val="0031549E"/>
    <w:rsid w:val="00316851"/>
    <w:rsid w:val="0032370F"/>
    <w:rsid w:val="00346528"/>
    <w:rsid w:val="00355221"/>
    <w:rsid w:val="00363891"/>
    <w:rsid w:val="003A3915"/>
    <w:rsid w:val="003C1D75"/>
    <w:rsid w:val="003D3EE5"/>
    <w:rsid w:val="003D6B76"/>
    <w:rsid w:val="003E0AA9"/>
    <w:rsid w:val="003F4349"/>
    <w:rsid w:val="00406D89"/>
    <w:rsid w:val="00445FE0"/>
    <w:rsid w:val="00452CB2"/>
    <w:rsid w:val="00461F08"/>
    <w:rsid w:val="00475044"/>
    <w:rsid w:val="00483935"/>
    <w:rsid w:val="004B5898"/>
    <w:rsid w:val="004D0CF2"/>
    <w:rsid w:val="004D5EF0"/>
    <w:rsid w:val="004F1400"/>
    <w:rsid w:val="004F4298"/>
    <w:rsid w:val="005040F8"/>
    <w:rsid w:val="00507822"/>
    <w:rsid w:val="00550DEB"/>
    <w:rsid w:val="005545EC"/>
    <w:rsid w:val="00564561"/>
    <w:rsid w:val="0056480B"/>
    <w:rsid w:val="00590C2D"/>
    <w:rsid w:val="005B5FDD"/>
    <w:rsid w:val="005D5562"/>
    <w:rsid w:val="005E62A5"/>
    <w:rsid w:val="00602DDB"/>
    <w:rsid w:val="0063063A"/>
    <w:rsid w:val="0063221E"/>
    <w:rsid w:val="00637B20"/>
    <w:rsid w:val="0067408F"/>
    <w:rsid w:val="006A713B"/>
    <w:rsid w:val="006C6956"/>
    <w:rsid w:val="006D1643"/>
    <w:rsid w:val="006E36C6"/>
    <w:rsid w:val="006F35A6"/>
    <w:rsid w:val="006F515D"/>
    <w:rsid w:val="00704E5F"/>
    <w:rsid w:val="00715B90"/>
    <w:rsid w:val="00730BF1"/>
    <w:rsid w:val="007462D4"/>
    <w:rsid w:val="007465BE"/>
    <w:rsid w:val="00746CAC"/>
    <w:rsid w:val="00753191"/>
    <w:rsid w:val="007658B4"/>
    <w:rsid w:val="00791CEE"/>
    <w:rsid w:val="007C4C03"/>
    <w:rsid w:val="007D1979"/>
    <w:rsid w:val="007E46E5"/>
    <w:rsid w:val="007F4BDD"/>
    <w:rsid w:val="007F518E"/>
    <w:rsid w:val="00804314"/>
    <w:rsid w:val="00811F6F"/>
    <w:rsid w:val="00846DA7"/>
    <w:rsid w:val="00861856"/>
    <w:rsid w:val="008741EC"/>
    <w:rsid w:val="00887E33"/>
    <w:rsid w:val="008A038B"/>
    <w:rsid w:val="008E3C18"/>
    <w:rsid w:val="008E5449"/>
    <w:rsid w:val="008E6F31"/>
    <w:rsid w:val="00911AB8"/>
    <w:rsid w:val="00921992"/>
    <w:rsid w:val="009322CD"/>
    <w:rsid w:val="00973D55"/>
    <w:rsid w:val="009913C5"/>
    <w:rsid w:val="009E0D55"/>
    <w:rsid w:val="009E3F3B"/>
    <w:rsid w:val="009E6EBB"/>
    <w:rsid w:val="009F66C4"/>
    <w:rsid w:val="009F7B28"/>
    <w:rsid w:val="00A014AD"/>
    <w:rsid w:val="00A1133A"/>
    <w:rsid w:val="00A123B5"/>
    <w:rsid w:val="00A26F27"/>
    <w:rsid w:val="00A35249"/>
    <w:rsid w:val="00A41FA4"/>
    <w:rsid w:val="00A504B3"/>
    <w:rsid w:val="00A6132D"/>
    <w:rsid w:val="00A77645"/>
    <w:rsid w:val="00A816A8"/>
    <w:rsid w:val="00AB063E"/>
    <w:rsid w:val="00AC4E31"/>
    <w:rsid w:val="00AD0158"/>
    <w:rsid w:val="00AE32E2"/>
    <w:rsid w:val="00AE4881"/>
    <w:rsid w:val="00AE54A4"/>
    <w:rsid w:val="00B41F8F"/>
    <w:rsid w:val="00B65BC4"/>
    <w:rsid w:val="00B84A92"/>
    <w:rsid w:val="00B91CC5"/>
    <w:rsid w:val="00BA033B"/>
    <w:rsid w:val="00BD4318"/>
    <w:rsid w:val="00C20D64"/>
    <w:rsid w:val="00C2378D"/>
    <w:rsid w:val="00C25C0C"/>
    <w:rsid w:val="00C6561F"/>
    <w:rsid w:val="00C74078"/>
    <w:rsid w:val="00C94C7A"/>
    <w:rsid w:val="00CA2B59"/>
    <w:rsid w:val="00CF1401"/>
    <w:rsid w:val="00CF4086"/>
    <w:rsid w:val="00D34296"/>
    <w:rsid w:val="00D44675"/>
    <w:rsid w:val="00D46EB5"/>
    <w:rsid w:val="00D512D6"/>
    <w:rsid w:val="00D5144E"/>
    <w:rsid w:val="00D54ED9"/>
    <w:rsid w:val="00D66A90"/>
    <w:rsid w:val="00DB575A"/>
    <w:rsid w:val="00DB7A69"/>
    <w:rsid w:val="00DB7F5F"/>
    <w:rsid w:val="00DF36E1"/>
    <w:rsid w:val="00DF62DE"/>
    <w:rsid w:val="00E00062"/>
    <w:rsid w:val="00E10FC7"/>
    <w:rsid w:val="00E4466E"/>
    <w:rsid w:val="00E57EF1"/>
    <w:rsid w:val="00E60749"/>
    <w:rsid w:val="00E65E03"/>
    <w:rsid w:val="00E7023E"/>
    <w:rsid w:val="00E71D14"/>
    <w:rsid w:val="00E73E68"/>
    <w:rsid w:val="00E9006B"/>
    <w:rsid w:val="00E97564"/>
    <w:rsid w:val="00EA346C"/>
    <w:rsid w:val="00EA35B3"/>
    <w:rsid w:val="00EC6FF2"/>
    <w:rsid w:val="00EE2715"/>
    <w:rsid w:val="00EE4184"/>
    <w:rsid w:val="00F034EA"/>
    <w:rsid w:val="00F16CAA"/>
    <w:rsid w:val="00F2611F"/>
    <w:rsid w:val="00F40544"/>
    <w:rsid w:val="00F417C8"/>
    <w:rsid w:val="00F53871"/>
    <w:rsid w:val="00F55968"/>
    <w:rsid w:val="00F67CFD"/>
    <w:rsid w:val="00F7150F"/>
    <w:rsid w:val="00FA5943"/>
    <w:rsid w:val="00FE20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07884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autoSpaceDE w:val="0"/>
      <w:autoSpaceDN w:val="0"/>
      <w:adjustRightInd w:val="0"/>
    </w:pPr>
    <w:rPr>
      <w:rFonts w:ascii="CCHSymbolFive" w:hAnsi="CCHSymbolFiv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Header">
    <w:name w:val="header"/>
    <w:basedOn w:val="Normal"/>
    <w:rsid w:val="007D1979"/>
    <w:pPr>
      <w:tabs>
        <w:tab w:val="center" w:pos="4320"/>
        <w:tab w:val="right" w:pos="8640"/>
      </w:tabs>
    </w:pPr>
  </w:style>
  <w:style w:type="paragraph" w:styleId="Footer">
    <w:name w:val="footer"/>
    <w:basedOn w:val="Normal"/>
    <w:rsid w:val="007D1979"/>
    <w:pPr>
      <w:tabs>
        <w:tab w:val="center" w:pos="4320"/>
        <w:tab w:val="right" w:pos="8640"/>
      </w:tabs>
    </w:pPr>
  </w:style>
  <w:style w:type="paragraph" w:styleId="BodyText3">
    <w:name w:val="Body Text 3"/>
    <w:basedOn w:val="Normal"/>
    <w:rsid w:val="00023AD2"/>
    <w:pPr>
      <w:spacing w:after="120"/>
    </w:pPr>
    <w:rPr>
      <w:sz w:val="16"/>
      <w:szCs w:val="16"/>
    </w:rPr>
  </w:style>
  <w:style w:type="character" w:styleId="PageNumber">
    <w:name w:val="page number"/>
    <w:basedOn w:val="DefaultParagraphFont"/>
    <w:rsid w:val="00590C2D"/>
  </w:style>
  <w:style w:type="table" w:styleId="TableGrid">
    <w:name w:val="Table Grid"/>
    <w:basedOn w:val="TableNormal"/>
    <w:rsid w:val="009F7B28"/>
    <w:pPr>
      <w:widowControl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7462D4"/>
    <w:rPr>
      <w:sz w:val="16"/>
      <w:szCs w:val="16"/>
    </w:rPr>
  </w:style>
  <w:style w:type="paragraph" w:styleId="CommentText">
    <w:name w:val="annotation text"/>
    <w:basedOn w:val="Normal"/>
    <w:link w:val="CommentTextChar"/>
    <w:rsid w:val="007462D4"/>
    <w:rPr>
      <w:sz w:val="20"/>
      <w:szCs w:val="20"/>
    </w:rPr>
  </w:style>
  <w:style w:type="character" w:customStyle="1" w:styleId="CommentTextChar">
    <w:name w:val="Comment Text Char"/>
    <w:basedOn w:val="DefaultParagraphFont"/>
    <w:link w:val="CommentText"/>
    <w:rsid w:val="007462D4"/>
    <w:rPr>
      <w:rFonts w:ascii="CCHSymbolFive" w:hAnsi="CCHSymbolFive"/>
    </w:rPr>
  </w:style>
  <w:style w:type="paragraph" w:styleId="CommentSubject">
    <w:name w:val="annotation subject"/>
    <w:basedOn w:val="CommentText"/>
    <w:next w:val="CommentText"/>
    <w:link w:val="CommentSubjectChar"/>
    <w:rsid w:val="007462D4"/>
    <w:rPr>
      <w:b/>
      <w:bCs/>
    </w:rPr>
  </w:style>
  <w:style w:type="character" w:customStyle="1" w:styleId="CommentSubjectChar">
    <w:name w:val="Comment Subject Char"/>
    <w:basedOn w:val="CommentTextChar"/>
    <w:link w:val="CommentSubject"/>
    <w:rsid w:val="007462D4"/>
    <w:rPr>
      <w:rFonts w:ascii="CCHSymbolFive" w:hAnsi="CCHSymbolFive"/>
      <w:b/>
      <w:bCs/>
    </w:rPr>
  </w:style>
  <w:style w:type="paragraph" w:styleId="BalloonText">
    <w:name w:val="Balloon Text"/>
    <w:basedOn w:val="Normal"/>
    <w:link w:val="BalloonTextChar"/>
    <w:rsid w:val="007462D4"/>
    <w:rPr>
      <w:rFonts w:ascii="Tahoma" w:hAnsi="Tahoma" w:cs="Tahoma"/>
      <w:sz w:val="16"/>
      <w:szCs w:val="16"/>
    </w:rPr>
  </w:style>
  <w:style w:type="character" w:customStyle="1" w:styleId="BalloonTextChar">
    <w:name w:val="Balloon Text Char"/>
    <w:basedOn w:val="DefaultParagraphFont"/>
    <w:link w:val="BalloonText"/>
    <w:rsid w:val="007462D4"/>
    <w:rPr>
      <w:rFonts w:ascii="Tahoma" w:hAnsi="Tahoma" w:cs="Tahoma"/>
      <w:sz w:val="16"/>
      <w:szCs w:val="16"/>
    </w:rPr>
  </w:style>
  <w:style w:type="paragraph" w:styleId="NoSpacing">
    <w:name w:val="No Spacing"/>
    <w:uiPriority w:val="1"/>
    <w:qFormat/>
    <w:rsid w:val="007462D4"/>
    <w:rPr>
      <w:rFonts w:ascii="Calibri" w:hAnsi="Calibri"/>
      <w:sz w:val="22"/>
      <w:szCs w:val="22"/>
    </w:rPr>
  </w:style>
  <w:style w:type="character" w:customStyle="1" w:styleId="apple-style-span">
    <w:name w:val="apple-style-span"/>
    <w:basedOn w:val="DefaultParagraphFont"/>
    <w:rsid w:val="007462D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autoSpaceDE w:val="0"/>
      <w:autoSpaceDN w:val="0"/>
      <w:adjustRightInd w:val="0"/>
    </w:pPr>
    <w:rPr>
      <w:rFonts w:ascii="CCHSymbolFive" w:hAnsi="CCHSymbolFiv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Header">
    <w:name w:val="header"/>
    <w:basedOn w:val="Normal"/>
    <w:rsid w:val="007D1979"/>
    <w:pPr>
      <w:tabs>
        <w:tab w:val="center" w:pos="4320"/>
        <w:tab w:val="right" w:pos="8640"/>
      </w:tabs>
    </w:pPr>
  </w:style>
  <w:style w:type="paragraph" w:styleId="Footer">
    <w:name w:val="footer"/>
    <w:basedOn w:val="Normal"/>
    <w:rsid w:val="007D1979"/>
    <w:pPr>
      <w:tabs>
        <w:tab w:val="center" w:pos="4320"/>
        <w:tab w:val="right" w:pos="8640"/>
      </w:tabs>
    </w:pPr>
  </w:style>
  <w:style w:type="paragraph" w:styleId="BodyText3">
    <w:name w:val="Body Text 3"/>
    <w:basedOn w:val="Normal"/>
    <w:rsid w:val="00023AD2"/>
    <w:pPr>
      <w:spacing w:after="120"/>
    </w:pPr>
    <w:rPr>
      <w:sz w:val="16"/>
      <w:szCs w:val="16"/>
    </w:rPr>
  </w:style>
  <w:style w:type="character" w:styleId="PageNumber">
    <w:name w:val="page number"/>
    <w:basedOn w:val="DefaultParagraphFont"/>
    <w:rsid w:val="00590C2D"/>
  </w:style>
  <w:style w:type="table" w:styleId="TableGrid">
    <w:name w:val="Table Grid"/>
    <w:basedOn w:val="TableNormal"/>
    <w:rsid w:val="009F7B28"/>
    <w:pPr>
      <w:widowControl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7462D4"/>
    <w:rPr>
      <w:sz w:val="16"/>
      <w:szCs w:val="16"/>
    </w:rPr>
  </w:style>
  <w:style w:type="paragraph" w:styleId="CommentText">
    <w:name w:val="annotation text"/>
    <w:basedOn w:val="Normal"/>
    <w:link w:val="CommentTextChar"/>
    <w:rsid w:val="007462D4"/>
    <w:rPr>
      <w:sz w:val="20"/>
      <w:szCs w:val="20"/>
    </w:rPr>
  </w:style>
  <w:style w:type="character" w:customStyle="1" w:styleId="CommentTextChar">
    <w:name w:val="Comment Text Char"/>
    <w:basedOn w:val="DefaultParagraphFont"/>
    <w:link w:val="CommentText"/>
    <w:rsid w:val="007462D4"/>
    <w:rPr>
      <w:rFonts w:ascii="CCHSymbolFive" w:hAnsi="CCHSymbolFive"/>
    </w:rPr>
  </w:style>
  <w:style w:type="paragraph" w:styleId="CommentSubject">
    <w:name w:val="annotation subject"/>
    <w:basedOn w:val="CommentText"/>
    <w:next w:val="CommentText"/>
    <w:link w:val="CommentSubjectChar"/>
    <w:rsid w:val="007462D4"/>
    <w:rPr>
      <w:b/>
      <w:bCs/>
    </w:rPr>
  </w:style>
  <w:style w:type="character" w:customStyle="1" w:styleId="CommentSubjectChar">
    <w:name w:val="Comment Subject Char"/>
    <w:basedOn w:val="CommentTextChar"/>
    <w:link w:val="CommentSubject"/>
    <w:rsid w:val="007462D4"/>
    <w:rPr>
      <w:rFonts w:ascii="CCHSymbolFive" w:hAnsi="CCHSymbolFive"/>
      <w:b/>
      <w:bCs/>
    </w:rPr>
  </w:style>
  <w:style w:type="paragraph" w:styleId="BalloonText">
    <w:name w:val="Balloon Text"/>
    <w:basedOn w:val="Normal"/>
    <w:link w:val="BalloonTextChar"/>
    <w:rsid w:val="007462D4"/>
    <w:rPr>
      <w:rFonts w:ascii="Tahoma" w:hAnsi="Tahoma" w:cs="Tahoma"/>
      <w:sz w:val="16"/>
      <w:szCs w:val="16"/>
    </w:rPr>
  </w:style>
  <w:style w:type="character" w:customStyle="1" w:styleId="BalloonTextChar">
    <w:name w:val="Balloon Text Char"/>
    <w:basedOn w:val="DefaultParagraphFont"/>
    <w:link w:val="BalloonText"/>
    <w:rsid w:val="007462D4"/>
    <w:rPr>
      <w:rFonts w:ascii="Tahoma" w:hAnsi="Tahoma" w:cs="Tahoma"/>
      <w:sz w:val="16"/>
      <w:szCs w:val="16"/>
    </w:rPr>
  </w:style>
  <w:style w:type="paragraph" w:styleId="NoSpacing">
    <w:name w:val="No Spacing"/>
    <w:uiPriority w:val="1"/>
    <w:qFormat/>
    <w:rsid w:val="007462D4"/>
    <w:rPr>
      <w:rFonts w:ascii="Calibri" w:hAnsi="Calibri"/>
      <w:sz w:val="22"/>
      <w:szCs w:val="22"/>
    </w:rPr>
  </w:style>
  <w:style w:type="character" w:customStyle="1" w:styleId="apple-style-span">
    <w:name w:val="apple-style-span"/>
    <w:basedOn w:val="DefaultParagraphFont"/>
    <w:rsid w:val="007462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386A43-5A26-0345-8AC3-16AACD82C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30</Pages>
  <Words>12029</Words>
  <Characters>68567</Characters>
  <Application>Microsoft Macintosh Word</Application>
  <DocSecurity>0</DocSecurity>
  <Lines>571</Lines>
  <Paragraphs>160</Paragraphs>
  <ScaleCrop>false</ScaleCrop>
  <HeadingPairs>
    <vt:vector size="2" baseType="variant">
      <vt:variant>
        <vt:lpstr>Title</vt:lpstr>
      </vt:variant>
      <vt:variant>
        <vt:i4>1</vt:i4>
      </vt:variant>
    </vt:vector>
  </HeadingPairs>
  <TitlesOfParts>
    <vt:vector size="1" baseType="lpstr">
      <vt:lpstr>EDGEWOOD INVESTMENT, LLC</vt:lpstr>
    </vt:vector>
  </TitlesOfParts>
  <Company/>
  <LinksUpToDate>false</LinksUpToDate>
  <CharactersWithSpaces>80436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EDGEWOOD INVESTMENT, LLC</dc:title>
  <dc:creator>Nicko</dc:creator>
  <cp:lastModifiedBy>Nick</cp:lastModifiedBy>
  <cp:revision>3</cp:revision>
  <cp:lastPrinted>2010-08-30T19:40:00Z</cp:lastPrinted>
  <dcterms:created xsi:type="dcterms:W3CDTF">2017-05-03T18:33:00Z</dcterms:created>
  <dcterms:modified xsi:type="dcterms:W3CDTF">2017-05-03T18:46:00Z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DocName">
    <vt:lpwstr>433541.1.8450.0000</vt:lpwstr>
  </property>
</Properties>
</file>